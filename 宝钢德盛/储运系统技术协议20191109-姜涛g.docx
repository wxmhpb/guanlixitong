
<file path=[Content_Types].xml><?xml version="1.0" encoding="utf-8"?>
<Types xmlns="http://schemas.openxmlformats.org/package/2006/content-types">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5F9AF" w14:textId="77777777" w:rsidR="00E640F3" w:rsidRPr="00E640F3" w:rsidRDefault="00E640F3" w:rsidP="00E640F3">
      <w:pPr>
        <w:keepNext/>
        <w:keepLines/>
        <w:spacing w:before="340" w:after="330" w:line="578" w:lineRule="auto"/>
        <w:ind w:firstLineChars="1200" w:firstLine="3855"/>
        <w:outlineLvl w:val="0"/>
        <w:rPr>
          <w:rFonts w:ascii="宋体" w:eastAsia="宋体" w:hAnsi="宋体" w:cs="Times New Roman"/>
          <w:b/>
          <w:bCs/>
          <w:kern w:val="44"/>
          <w:sz w:val="32"/>
          <w:szCs w:val="32"/>
          <w:lang w:val="x-none" w:eastAsia="x-none"/>
        </w:rPr>
      </w:pPr>
      <w:bookmarkStart w:id="0" w:name="_Toc19524918"/>
      <w:r w:rsidRPr="00E640F3">
        <w:rPr>
          <w:rFonts w:ascii="宋体" w:eastAsia="宋体" w:hAnsi="宋体" w:cs="Times New Roman" w:hint="eastAsia"/>
          <w:b/>
          <w:bCs/>
          <w:kern w:val="44"/>
          <w:sz w:val="32"/>
          <w:szCs w:val="32"/>
          <w:lang w:val="x-none" w:eastAsia="x-none"/>
        </w:rPr>
        <w:t>附件1</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生产纲领</w:t>
      </w:r>
      <w:bookmarkEnd w:id="0"/>
      <w:proofErr w:type="spellEnd"/>
    </w:p>
    <w:p w14:paraId="0D98814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本附件描述本工程范围内《生产纲领》事宜。</w:t>
      </w:r>
    </w:p>
    <w:p w14:paraId="2EA50878"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bookmarkStart w:id="1" w:name="_Toc499656448"/>
      <w:bookmarkStart w:id="2" w:name="_Toc522801192"/>
      <w:bookmarkStart w:id="3" w:name="_Toc522883217"/>
      <w:r w:rsidRPr="00E640F3">
        <w:rPr>
          <w:rFonts w:ascii="宋体" w:eastAsia="宋体" w:hAnsi="宋体" w:cs="Times New Roman"/>
          <w:b/>
          <w:sz w:val="24"/>
          <w:szCs w:val="24"/>
        </w:rPr>
        <w:t>1 建设背景</w:t>
      </w:r>
      <w:bookmarkEnd w:id="1"/>
      <w:bookmarkEnd w:id="2"/>
      <w:bookmarkEnd w:id="3"/>
    </w:p>
    <w:p w14:paraId="0C429E7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本工程在宝钢德盛不锈钢有限公司新建二炼钢</w:t>
      </w:r>
      <w:r w:rsidRPr="00E640F3">
        <w:rPr>
          <w:rFonts w:ascii="宋体" w:eastAsia="宋体" w:hAnsi="宋体" w:cs="Times New Roman" w:hint="eastAsia"/>
          <w:bCs/>
          <w:sz w:val="24"/>
          <w:szCs w:val="24"/>
        </w:rPr>
        <w:t>厂</w:t>
      </w:r>
      <w:r w:rsidRPr="00E640F3">
        <w:rPr>
          <w:rFonts w:ascii="宋体" w:eastAsia="宋体" w:hAnsi="宋体" w:cs="Times New Roman"/>
          <w:bCs/>
          <w:sz w:val="24"/>
          <w:szCs w:val="24"/>
        </w:rPr>
        <w:t>，建设分两步实施</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区域布置两步同时考虑</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项目分步实施。一步完成年产130万吨400系不锈钢的产品要求</w:t>
      </w:r>
      <w:r w:rsidRPr="00E640F3">
        <w:rPr>
          <w:rFonts w:ascii="宋体" w:eastAsia="宋体" w:hAnsi="宋体" w:cs="Times New Roman" w:hint="eastAsia"/>
          <w:bCs/>
          <w:sz w:val="24"/>
          <w:szCs w:val="24"/>
        </w:rPr>
        <w:t>；和</w:t>
      </w:r>
      <w:r w:rsidRPr="00E640F3">
        <w:rPr>
          <w:rFonts w:ascii="宋体" w:eastAsia="宋体" w:hAnsi="宋体" w:cs="Times New Roman"/>
          <w:bCs/>
          <w:sz w:val="24"/>
          <w:szCs w:val="24"/>
        </w:rPr>
        <w:t>年产</w:t>
      </w:r>
      <w:r w:rsidRPr="00E640F3">
        <w:rPr>
          <w:rFonts w:ascii="宋体" w:eastAsia="宋体" w:hAnsi="宋体" w:cs="Times New Roman" w:hint="eastAsia"/>
          <w:bCs/>
          <w:sz w:val="24"/>
          <w:szCs w:val="24"/>
        </w:rPr>
        <w:t>140</w:t>
      </w:r>
      <w:r w:rsidRPr="00E640F3">
        <w:rPr>
          <w:rFonts w:ascii="宋体" w:eastAsia="宋体" w:hAnsi="宋体" w:cs="Times New Roman"/>
          <w:bCs/>
          <w:sz w:val="24"/>
          <w:szCs w:val="24"/>
        </w:rPr>
        <w:t>万吨优质特</w:t>
      </w:r>
      <w:r w:rsidRPr="00E640F3">
        <w:rPr>
          <w:rFonts w:ascii="宋体" w:eastAsia="宋体" w:hAnsi="宋体" w:cs="Times New Roman" w:hint="eastAsia"/>
          <w:bCs/>
          <w:sz w:val="24"/>
          <w:szCs w:val="24"/>
        </w:rPr>
        <w:t>碳</w:t>
      </w:r>
      <w:r w:rsidRPr="00E640F3">
        <w:rPr>
          <w:rFonts w:ascii="宋体" w:eastAsia="宋体" w:hAnsi="宋体" w:cs="Times New Roman"/>
          <w:bCs/>
          <w:sz w:val="24"/>
          <w:szCs w:val="24"/>
        </w:rPr>
        <w:t>钢的产品要求。</w:t>
      </w:r>
    </w:p>
    <w:p w14:paraId="72C6F26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主要工艺及公</w:t>
      </w:r>
      <w:proofErr w:type="gramStart"/>
      <w:r w:rsidRPr="00E640F3">
        <w:rPr>
          <w:rFonts w:ascii="宋体" w:eastAsia="宋体" w:hAnsi="宋体" w:cs="Times New Roman"/>
          <w:bCs/>
          <w:sz w:val="24"/>
          <w:szCs w:val="24"/>
        </w:rPr>
        <w:t>辅设施</w:t>
      </w:r>
      <w:proofErr w:type="gramEnd"/>
      <w:r w:rsidRPr="00E640F3">
        <w:rPr>
          <w:rFonts w:ascii="宋体" w:eastAsia="宋体" w:hAnsi="宋体" w:cs="Times New Roman"/>
          <w:bCs/>
          <w:sz w:val="24"/>
          <w:szCs w:val="24"/>
        </w:rPr>
        <w:t>从宝钢不锈钢有限公司搬迁，主要的搬迁范围包括：</w:t>
      </w:r>
      <w:r w:rsidRPr="00E640F3">
        <w:rPr>
          <w:rFonts w:ascii="宋体" w:eastAsia="宋体" w:hAnsi="宋体" w:cs="Times New Roman" w:hint="eastAsia"/>
          <w:bCs/>
          <w:sz w:val="24"/>
          <w:szCs w:val="24"/>
        </w:rPr>
        <w:t>1台KR脱硫系统、2台150吨碳钢转炉系统、2台120吨AOD转炉系统、2台LF钢包炉系统、1台RH精炼炉系统、1台VOD精炼炉系统、</w:t>
      </w:r>
      <w:r w:rsidRPr="00E640F3">
        <w:rPr>
          <w:rFonts w:ascii="宋体" w:eastAsia="宋体" w:hAnsi="宋体" w:cs="Times New Roman"/>
          <w:bCs/>
          <w:sz w:val="24"/>
          <w:szCs w:val="24"/>
        </w:rPr>
        <w:t>3台1600mm单流连铸机的在线设备</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机、电、液</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离线维修设备</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修磨设备</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起重设备</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公辅设施（如水处理系统、通风除尘系统）等。对状态较差无法满足要求的设备及钢结构进行更新改造，对无法搬迁的设备、设施予以新建补齐。</w:t>
      </w:r>
    </w:p>
    <w:p w14:paraId="554E672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一步</w:t>
      </w:r>
      <w:r w:rsidRPr="00E640F3">
        <w:rPr>
          <w:rFonts w:ascii="宋体" w:eastAsia="宋体" w:hAnsi="宋体" w:cs="Times New Roman" w:hint="eastAsia"/>
          <w:bCs/>
          <w:sz w:val="24"/>
          <w:szCs w:val="24"/>
        </w:rPr>
        <w:t>总产量为270万</w:t>
      </w:r>
      <w:r w:rsidRPr="00E640F3">
        <w:rPr>
          <w:rFonts w:ascii="宋体" w:eastAsia="宋体" w:hAnsi="宋体" w:cs="Times New Roman"/>
          <w:bCs/>
          <w:sz w:val="24"/>
          <w:szCs w:val="24"/>
        </w:rPr>
        <w:t>t/a</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其中</w:t>
      </w:r>
      <w:r w:rsidRPr="00E640F3">
        <w:rPr>
          <w:rFonts w:ascii="宋体" w:eastAsia="宋体" w:hAnsi="宋体" w:cs="Times New Roman" w:hint="eastAsia"/>
          <w:bCs/>
          <w:sz w:val="24"/>
          <w:szCs w:val="24"/>
        </w:rPr>
        <w:t>400</w:t>
      </w:r>
      <w:r w:rsidRPr="00E640F3">
        <w:rPr>
          <w:rFonts w:ascii="宋体" w:eastAsia="宋体" w:hAnsi="宋体" w:cs="Times New Roman"/>
          <w:bCs/>
          <w:sz w:val="24"/>
          <w:szCs w:val="24"/>
        </w:rPr>
        <w:t>系列不锈钢年产量130万t/a</w:t>
      </w:r>
      <w:r w:rsidRPr="00E640F3">
        <w:rPr>
          <w:rFonts w:ascii="宋体" w:eastAsia="宋体" w:hAnsi="宋体" w:cs="Times New Roman" w:hint="eastAsia"/>
          <w:bCs/>
          <w:sz w:val="24"/>
          <w:szCs w:val="24"/>
        </w:rPr>
        <w:t>（含</w:t>
      </w:r>
      <w:r w:rsidRPr="00E640F3">
        <w:rPr>
          <w:rFonts w:ascii="宋体" w:eastAsia="宋体" w:hAnsi="宋体" w:cs="Times New Roman"/>
          <w:bCs/>
          <w:sz w:val="24"/>
          <w:szCs w:val="24"/>
        </w:rPr>
        <w:t>超纯铁素体不锈钢年产量40万t/a</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优质特钢产量140万t/a。</w:t>
      </w:r>
    </w:p>
    <w:p w14:paraId="3BD9430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生产的钢种、产量及比例表见表1.2-1。</w:t>
      </w:r>
    </w:p>
    <w:p w14:paraId="18ED2BED" w14:textId="77777777" w:rsidR="00E640F3" w:rsidRPr="00E640F3" w:rsidRDefault="00E640F3" w:rsidP="00E640F3">
      <w:pPr>
        <w:snapToGrid w:val="0"/>
        <w:spacing w:line="540" w:lineRule="exact"/>
        <w:ind w:left="432"/>
        <w:jc w:val="center"/>
        <w:rPr>
          <w:rFonts w:ascii="宋体" w:eastAsia="宋体" w:hAnsi="宋体" w:cs="Times New Roman"/>
          <w:snapToGrid w:val="0"/>
          <w:szCs w:val="21"/>
        </w:rPr>
      </w:pPr>
      <w:r w:rsidRPr="00E640F3">
        <w:rPr>
          <w:rFonts w:ascii="宋体" w:eastAsia="宋体" w:hAnsi="宋体" w:cs="Times New Roman"/>
          <w:snapToGrid w:val="0"/>
          <w:szCs w:val="21"/>
        </w:rPr>
        <w:t>表1.2-1　不锈钢</w:t>
      </w:r>
      <w:r w:rsidRPr="00E640F3">
        <w:rPr>
          <w:rFonts w:ascii="宋体" w:eastAsia="宋体" w:hAnsi="宋体" w:cs="Times New Roman"/>
          <w:szCs w:val="21"/>
        </w:rPr>
        <w:t>生产的</w:t>
      </w:r>
      <w:r w:rsidRPr="00E640F3">
        <w:rPr>
          <w:rFonts w:ascii="宋体" w:eastAsia="宋体" w:hAnsi="宋体" w:cs="Times New Roman"/>
          <w:snapToGrid w:val="0"/>
          <w:szCs w:val="21"/>
        </w:rPr>
        <w:t>钢种、产量及比例表</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4" w:author="CS1" w:date="2019-11-10T08:19:00Z">
          <w:tblPr>
            <w:tblW w:w="120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614"/>
        <w:gridCol w:w="931"/>
        <w:gridCol w:w="1134"/>
        <w:gridCol w:w="425"/>
        <w:gridCol w:w="2693"/>
        <w:gridCol w:w="851"/>
        <w:gridCol w:w="1275"/>
        <w:gridCol w:w="1134"/>
        <w:tblGridChange w:id="5">
          <w:tblGrid>
            <w:gridCol w:w="614"/>
            <w:gridCol w:w="789"/>
            <w:gridCol w:w="1276"/>
            <w:gridCol w:w="425"/>
            <w:gridCol w:w="3"/>
            <w:gridCol w:w="627"/>
            <w:gridCol w:w="2063"/>
            <w:gridCol w:w="851"/>
            <w:gridCol w:w="62"/>
            <w:gridCol w:w="1134"/>
            <w:gridCol w:w="79"/>
            <w:gridCol w:w="1701"/>
            <w:gridCol w:w="630"/>
            <w:gridCol w:w="1747"/>
          </w:tblGrid>
        </w:tblGridChange>
      </w:tblGrid>
      <w:tr w:rsidR="00E640F3" w:rsidRPr="00E640F3" w14:paraId="3DD4520E" w14:textId="77777777" w:rsidTr="00003196">
        <w:trPr>
          <w:cantSplit/>
          <w:trHeight w:val="335"/>
          <w:tblHeader/>
          <w:jc w:val="center"/>
          <w:trPrChange w:id="6" w:author="CS1" w:date="2019-11-10T08:19:00Z">
            <w:trPr>
              <w:cantSplit/>
              <w:trHeight w:val="335"/>
              <w:tblHeader/>
              <w:jc w:val="center"/>
            </w:trPr>
          </w:trPrChange>
        </w:trPr>
        <w:tc>
          <w:tcPr>
            <w:tcW w:w="614" w:type="dxa"/>
            <w:tcBorders>
              <w:top w:val="single" w:sz="12" w:space="0" w:color="auto"/>
            </w:tcBorders>
            <w:vAlign w:val="center"/>
            <w:tcPrChange w:id="7" w:author="CS1" w:date="2019-11-10T08:19:00Z">
              <w:tcPr>
                <w:tcW w:w="614" w:type="dxa"/>
                <w:tcBorders>
                  <w:top w:val="single" w:sz="12" w:space="0" w:color="auto"/>
                </w:tcBorders>
                <w:vAlign w:val="center"/>
              </w:tcPr>
            </w:tcPrChange>
          </w:tcPr>
          <w:p w14:paraId="5DBAE868"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序号</w:t>
            </w:r>
          </w:p>
        </w:tc>
        <w:tc>
          <w:tcPr>
            <w:tcW w:w="2065" w:type="dxa"/>
            <w:gridSpan w:val="2"/>
            <w:tcBorders>
              <w:top w:val="single" w:sz="12" w:space="0" w:color="auto"/>
            </w:tcBorders>
            <w:vAlign w:val="center"/>
            <w:tcPrChange w:id="8" w:author="CS1" w:date="2019-11-10T08:19:00Z">
              <w:tcPr>
                <w:tcW w:w="2493" w:type="dxa"/>
                <w:gridSpan w:val="4"/>
                <w:tcBorders>
                  <w:top w:val="single" w:sz="12" w:space="0" w:color="auto"/>
                </w:tcBorders>
                <w:vAlign w:val="center"/>
              </w:tcPr>
            </w:tcPrChange>
          </w:tcPr>
          <w:p w14:paraId="6672B84B"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钢种</w:t>
            </w:r>
          </w:p>
        </w:tc>
        <w:tc>
          <w:tcPr>
            <w:tcW w:w="425" w:type="dxa"/>
            <w:tcBorders>
              <w:top w:val="single" w:sz="12" w:space="0" w:color="auto"/>
            </w:tcBorders>
            <w:tcPrChange w:id="9" w:author="CS1" w:date="2019-11-10T08:19:00Z">
              <w:tcPr>
                <w:tcW w:w="627" w:type="dxa"/>
                <w:tcBorders>
                  <w:top w:val="single" w:sz="12" w:space="0" w:color="auto"/>
                </w:tcBorders>
              </w:tcPr>
            </w:tcPrChange>
          </w:tcPr>
          <w:p w14:paraId="5A14FF45"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2693" w:type="dxa"/>
            <w:tcBorders>
              <w:top w:val="single" w:sz="12" w:space="0" w:color="auto"/>
            </w:tcBorders>
            <w:vAlign w:val="center"/>
            <w:tcPrChange w:id="10" w:author="CS1" w:date="2019-11-10T08:19:00Z">
              <w:tcPr>
                <w:tcW w:w="2976" w:type="dxa"/>
                <w:gridSpan w:val="3"/>
                <w:tcBorders>
                  <w:top w:val="single" w:sz="12" w:space="0" w:color="auto"/>
                </w:tcBorders>
                <w:vAlign w:val="center"/>
              </w:tcPr>
            </w:tcPrChange>
          </w:tcPr>
          <w:p w14:paraId="7291D4BA"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代表钢种</w:t>
            </w:r>
          </w:p>
        </w:tc>
        <w:tc>
          <w:tcPr>
            <w:tcW w:w="851" w:type="dxa"/>
            <w:tcBorders>
              <w:top w:val="single" w:sz="12" w:space="0" w:color="auto"/>
            </w:tcBorders>
            <w:vAlign w:val="center"/>
            <w:tcPrChange w:id="11" w:author="CS1" w:date="2019-11-10T08:19:00Z">
              <w:tcPr>
                <w:tcW w:w="1134" w:type="dxa"/>
                <w:tcBorders>
                  <w:top w:val="single" w:sz="12" w:space="0" w:color="auto"/>
                </w:tcBorders>
                <w:vAlign w:val="center"/>
              </w:tcPr>
            </w:tcPrChange>
          </w:tcPr>
          <w:p w14:paraId="5F9ADB87"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百分比</w:t>
            </w:r>
          </w:p>
        </w:tc>
        <w:tc>
          <w:tcPr>
            <w:tcW w:w="1275" w:type="dxa"/>
            <w:tcBorders>
              <w:top w:val="single" w:sz="12" w:space="0" w:color="auto"/>
            </w:tcBorders>
            <w:vAlign w:val="center"/>
            <w:tcPrChange w:id="12" w:author="CS1" w:date="2019-11-10T08:19:00Z">
              <w:tcPr>
                <w:tcW w:w="2410" w:type="dxa"/>
                <w:gridSpan w:val="3"/>
                <w:tcBorders>
                  <w:top w:val="single" w:sz="12" w:space="0" w:color="auto"/>
                </w:tcBorders>
                <w:vAlign w:val="center"/>
              </w:tcPr>
            </w:tcPrChange>
          </w:tcPr>
          <w:p w14:paraId="52E4C2E7"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分钢种产量</w:t>
            </w:r>
          </w:p>
        </w:tc>
        <w:tc>
          <w:tcPr>
            <w:tcW w:w="1134" w:type="dxa"/>
            <w:tcBorders>
              <w:top w:val="single" w:sz="12" w:space="0" w:color="auto"/>
            </w:tcBorders>
            <w:vAlign w:val="center"/>
            <w:tcPrChange w:id="13" w:author="CS1" w:date="2019-11-10T08:19:00Z">
              <w:tcPr>
                <w:tcW w:w="1747" w:type="dxa"/>
                <w:tcBorders>
                  <w:top w:val="single" w:sz="12" w:space="0" w:color="auto"/>
                </w:tcBorders>
                <w:vAlign w:val="center"/>
              </w:tcPr>
            </w:tcPrChange>
          </w:tcPr>
          <w:p w14:paraId="2D15F13C"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备注</w:t>
            </w:r>
          </w:p>
        </w:tc>
      </w:tr>
      <w:tr w:rsidR="00003196" w:rsidRPr="00E640F3" w14:paraId="55E72A5D" w14:textId="77777777" w:rsidTr="00003196">
        <w:tblPrEx>
          <w:tblPrExChange w:id="14" w:author="CS1" w:date="2019-11-10T08:19:00Z">
            <w:tblPrEx>
              <w:tblW w:w="9624" w:type="dxa"/>
            </w:tblPrEx>
          </w:tblPrExChange>
        </w:tblPrEx>
        <w:trPr>
          <w:cantSplit/>
          <w:trHeight w:val="321"/>
          <w:jc w:val="center"/>
          <w:trPrChange w:id="15" w:author="CS1" w:date="2019-11-10T08:19:00Z">
            <w:trPr>
              <w:gridAfter w:val="0"/>
              <w:cantSplit/>
              <w:trHeight w:val="321"/>
              <w:jc w:val="center"/>
            </w:trPr>
          </w:trPrChange>
        </w:trPr>
        <w:tc>
          <w:tcPr>
            <w:tcW w:w="614" w:type="dxa"/>
            <w:vMerge w:val="restart"/>
            <w:vAlign w:val="center"/>
            <w:tcPrChange w:id="16" w:author="CS1" w:date="2019-11-10T08:19:00Z">
              <w:tcPr>
                <w:tcW w:w="614" w:type="dxa"/>
                <w:vMerge w:val="restart"/>
                <w:vAlign w:val="center"/>
              </w:tcPr>
            </w:tcPrChange>
          </w:tcPr>
          <w:p w14:paraId="155CB2F6"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1</w:t>
            </w:r>
          </w:p>
        </w:tc>
        <w:tc>
          <w:tcPr>
            <w:tcW w:w="931" w:type="dxa"/>
            <w:vMerge w:val="restart"/>
            <w:vAlign w:val="center"/>
            <w:tcPrChange w:id="17" w:author="CS1" w:date="2019-11-10T08:19:00Z">
              <w:tcPr>
                <w:tcW w:w="789" w:type="dxa"/>
                <w:vMerge w:val="restart"/>
                <w:vAlign w:val="center"/>
              </w:tcPr>
            </w:tcPrChange>
          </w:tcPr>
          <w:p w14:paraId="204A52F9"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400系</w:t>
            </w:r>
          </w:p>
        </w:tc>
        <w:tc>
          <w:tcPr>
            <w:tcW w:w="1134" w:type="dxa"/>
            <w:vAlign w:val="center"/>
            <w:tcPrChange w:id="18" w:author="CS1" w:date="2019-11-10T08:19:00Z">
              <w:tcPr>
                <w:tcW w:w="1276" w:type="dxa"/>
                <w:vAlign w:val="center"/>
              </w:tcPr>
            </w:tcPrChange>
          </w:tcPr>
          <w:p w14:paraId="5E5DD87F"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普通400</w:t>
            </w:r>
          </w:p>
        </w:tc>
        <w:tc>
          <w:tcPr>
            <w:tcW w:w="425" w:type="dxa"/>
            <w:tcPrChange w:id="19" w:author="CS1" w:date="2019-11-10T08:19:00Z">
              <w:tcPr>
                <w:tcW w:w="425" w:type="dxa"/>
              </w:tcPr>
            </w:tcPrChange>
          </w:tcPr>
          <w:p w14:paraId="51476943"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2693" w:type="dxa"/>
            <w:vAlign w:val="center"/>
            <w:tcPrChange w:id="20" w:author="CS1" w:date="2019-11-10T08:19:00Z">
              <w:tcPr>
                <w:tcW w:w="2693" w:type="dxa"/>
                <w:gridSpan w:val="3"/>
                <w:vAlign w:val="center"/>
              </w:tcPr>
            </w:tcPrChange>
          </w:tcPr>
          <w:p w14:paraId="3B9E031C"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410、430</w:t>
            </w:r>
          </w:p>
        </w:tc>
        <w:tc>
          <w:tcPr>
            <w:tcW w:w="851" w:type="dxa"/>
            <w:vAlign w:val="center"/>
            <w:tcPrChange w:id="21" w:author="CS1" w:date="2019-11-10T08:19:00Z">
              <w:tcPr>
                <w:tcW w:w="851" w:type="dxa"/>
                <w:vAlign w:val="center"/>
              </w:tcPr>
            </w:tcPrChange>
          </w:tcPr>
          <w:p w14:paraId="37EA25DC"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35.6</w:t>
            </w:r>
          </w:p>
        </w:tc>
        <w:tc>
          <w:tcPr>
            <w:tcW w:w="1275" w:type="dxa"/>
            <w:vAlign w:val="center"/>
            <w:tcPrChange w:id="22" w:author="CS1" w:date="2019-11-10T08:19:00Z">
              <w:tcPr>
                <w:tcW w:w="1275" w:type="dxa"/>
                <w:gridSpan w:val="3"/>
                <w:vAlign w:val="center"/>
              </w:tcPr>
            </w:tcPrChange>
          </w:tcPr>
          <w:p w14:paraId="2CBB36D9"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80</w:t>
            </w:r>
          </w:p>
        </w:tc>
        <w:tc>
          <w:tcPr>
            <w:tcW w:w="1134" w:type="dxa"/>
            <w:vAlign w:val="center"/>
            <w:tcPrChange w:id="23" w:author="CS1" w:date="2019-11-10T08:19:00Z">
              <w:tcPr>
                <w:tcW w:w="1701" w:type="dxa"/>
                <w:vAlign w:val="center"/>
              </w:tcPr>
            </w:tcPrChange>
          </w:tcPr>
          <w:p w14:paraId="2533F914"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r>
      <w:tr w:rsidR="00003196" w:rsidRPr="00E640F3" w14:paraId="184C8117" w14:textId="77777777" w:rsidTr="00003196">
        <w:tblPrEx>
          <w:tblPrExChange w:id="24" w:author="CS1" w:date="2019-11-10T08:19:00Z">
            <w:tblPrEx>
              <w:tblW w:w="9624" w:type="dxa"/>
            </w:tblPrEx>
          </w:tblPrExChange>
        </w:tblPrEx>
        <w:trPr>
          <w:cantSplit/>
          <w:trHeight w:val="285"/>
          <w:jc w:val="center"/>
          <w:trPrChange w:id="25" w:author="CS1" w:date="2019-11-10T08:19:00Z">
            <w:trPr>
              <w:gridAfter w:val="0"/>
              <w:cantSplit/>
              <w:trHeight w:val="285"/>
              <w:jc w:val="center"/>
            </w:trPr>
          </w:trPrChange>
        </w:trPr>
        <w:tc>
          <w:tcPr>
            <w:tcW w:w="614" w:type="dxa"/>
            <w:vMerge/>
            <w:vAlign w:val="center"/>
            <w:tcPrChange w:id="26" w:author="CS1" w:date="2019-11-10T08:19:00Z">
              <w:tcPr>
                <w:tcW w:w="614" w:type="dxa"/>
                <w:vMerge/>
                <w:vAlign w:val="center"/>
              </w:tcPr>
            </w:tcPrChange>
          </w:tcPr>
          <w:p w14:paraId="2051112C"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931" w:type="dxa"/>
            <w:vMerge/>
            <w:vAlign w:val="center"/>
            <w:tcPrChange w:id="27" w:author="CS1" w:date="2019-11-10T08:19:00Z">
              <w:tcPr>
                <w:tcW w:w="789" w:type="dxa"/>
                <w:vMerge/>
                <w:vAlign w:val="center"/>
              </w:tcPr>
            </w:tcPrChange>
          </w:tcPr>
          <w:p w14:paraId="610C813A"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1134" w:type="dxa"/>
            <w:vAlign w:val="center"/>
            <w:tcPrChange w:id="28" w:author="CS1" w:date="2019-11-10T08:19:00Z">
              <w:tcPr>
                <w:tcW w:w="1276" w:type="dxa"/>
                <w:vAlign w:val="center"/>
              </w:tcPr>
            </w:tcPrChange>
          </w:tcPr>
          <w:p w14:paraId="37C66969"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超纯中铬</w:t>
            </w:r>
          </w:p>
        </w:tc>
        <w:tc>
          <w:tcPr>
            <w:tcW w:w="425" w:type="dxa"/>
            <w:tcPrChange w:id="29" w:author="CS1" w:date="2019-11-10T08:19:00Z">
              <w:tcPr>
                <w:tcW w:w="425" w:type="dxa"/>
              </w:tcPr>
            </w:tcPrChange>
          </w:tcPr>
          <w:p w14:paraId="51C6A4BB" w14:textId="77777777" w:rsidR="00E640F3" w:rsidRPr="00E640F3" w:rsidRDefault="00E640F3" w:rsidP="00E640F3">
            <w:pPr>
              <w:adjustRightInd w:val="0"/>
              <w:snapToGrid w:val="0"/>
              <w:spacing w:line="0" w:lineRule="atLeast"/>
              <w:jc w:val="left"/>
              <w:rPr>
                <w:rFonts w:ascii="宋体" w:eastAsia="宋体" w:hAnsi="宋体" w:cs="Times New Roman"/>
                <w:kern w:val="0"/>
                <w:szCs w:val="21"/>
              </w:rPr>
            </w:pPr>
          </w:p>
        </w:tc>
        <w:tc>
          <w:tcPr>
            <w:tcW w:w="2693" w:type="dxa"/>
            <w:vAlign w:val="center"/>
            <w:tcPrChange w:id="30" w:author="CS1" w:date="2019-11-10T08:19:00Z">
              <w:tcPr>
                <w:tcW w:w="2693" w:type="dxa"/>
                <w:gridSpan w:val="3"/>
                <w:vAlign w:val="center"/>
              </w:tcPr>
            </w:tcPrChange>
          </w:tcPr>
          <w:p w14:paraId="4CAA6DA1" w14:textId="77777777" w:rsidR="00E640F3" w:rsidRPr="00E640F3" w:rsidRDefault="00E640F3" w:rsidP="00E640F3">
            <w:pPr>
              <w:adjustRightInd w:val="0"/>
              <w:snapToGrid w:val="0"/>
              <w:spacing w:line="0" w:lineRule="atLeast"/>
              <w:jc w:val="left"/>
              <w:rPr>
                <w:rFonts w:ascii="宋体" w:eastAsia="宋体" w:hAnsi="宋体" w:cs="Times New Roman"/>
                <w:kern w:val="0"/>
                <w:szCs w:val="21"/>
              </w:rPr>
            </w:pPr>
            <w:r w:rsidRPr="00E640F3">
              <w:rPr>
                <w:rFonts w:ascii="宋体" w:eastAsia="宋体" w:hAnsi="宋体" w:cs="Times New Roman"/>
                <w:kern w:val="0"/>
                <w:szCs w:val="21"/>
              </w:rPr>
              <w:t>430L、436L、439、439M、430LNT、443、444、</w:t>
            </w:r>
          </w:p>
        </w:tc>
        <w:tc>
          <w:tcPr>
            <w:tcW w:w="851" w:type="dxa"/>
            <w:vAlign w:val="center"/>
            <w:tcPrChange w:id="31" w:author="CS1" w:date="2019-11-10T08:19:00Z">
              <w:tcPr>
                <w:tcW w:w="851" w:type="dxa"/>
                <w:vAlign w:val="center"/>
              </w:tcPr>
            </w:tcPrChange>
          </w:tcPr>
          <w:p w14:paraId="413C8F35"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17.8</w:t>
            </w:r>
          </w:p>
        </w:tc>
        <w:tc>
          <w:tcPr>
            <w:tcW w:w="1275" w:type="dxa"/>
            <w:vAlign w:val="center"/>
            <w:tcPrChange w:id="32" w:author="CS1" w:date="2019-11-10T08:19:00Z">
              <w:tcPr>
                <w:tcW w:w="1275" w:type="dxa"/>
                <w:gridSpan w:val="3"/>
                <w:vAlign w:val="center"/>
              </w:tcPr>
            </w:tcPrChange>
          </w:tcPr>
          <w:p w14:paraId="4B4EB64D"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40</w:t>
            </w:r>
          </w:p>
        </w:tc>
        <w:tc>
          <w:tcPr>
            <w:tcW w:w="1134" w:type="dxa"/>
            <w:vAlign w:val="center"/>
            <w:tcPrChange w:id="33" w:author="CS1" w:date="2019-11-10T08:19:00Z">
              <w:tcPr>
                <w:tcW w:w="1701" w:type="dxa"/>
                <w:vAlign w:val="center"/>
              </w:tcPr>
            </w:tcPrChange>
          </w:tcPr>
          <w:p w14:paraId="25B47DD8"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r>
      <w:tr w:rsidR="00003196" w:rsidRPr="00E640F3" w14:paraId="50C38BD3" w14:textId="77777777" w:rsidTr="00003196">
        <w:tblPrEx>
          <w:tblPrExChange w:id="34" w:author="CS1" w:date="2019-11-10T08:19:00Z">
            <w:tblPrEx>
              <w:tblW w:w="9624" w:type="dxa"/>
            </w:tblPrEx>
          </w:tblPrExChange>
        </w:tblPrEx>
        <w:trPr>
          <w:cantSplit/>
          <w:trHeight w:val="285"/>
          <w:jc w:val="center"/>
          <w:trPrChange w:id="35" w:author="CS1" w:date="2019-11-10T08:19:00Z">
            <w:trPr>
              <w:gridAfter w:val="0"/>
              <w:cantSplit/>
              <w:trHeight w:val="285"/>
              <w:jc w:val="center"/>
            </w:trPr>
          </w:trPrChange>
        </w:trPr>
        <w:tc>
          <w:tcPr>
            <w:tcW w:w="614" w:type="dxa"/>
            <w:vMerge/>
            <w:vAlign w:val="center"/>
            <w:tcPrChange w:id="36" w:author="CS1" w:date="2019-11-10T08:19:00Z">
              <w:tcPr>
                <w:tcW w:w="614" w:type="dxa"/>
                <w:vMerge/>
                <w:vAlign w:val="center"/>
              </w:tcPr>
            </w:tcPrChange>
          </w:tcPr>
          <w:p w14:paraId="4A011CFB"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931" w:type="dxa"/>
            <w:vMerge/>
            <w:vAlign w:val="center"/>
            <w:tcPrChange w:id="37" w:author="CS1" w:date="2019-11-10T08:19:00Z">
              <w:tcPr>
                <w:tcW w:w="789" w:type="dxa"/>
                <w:vMerge/>
                <w:vAlign w:val="center"/>
              </w:tcPr>
            </w:tcPrChange>
          </w:tcPr>
          <w:p w14:paraId="27C1A9EB"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1134" w:type="dxa"/>
            <w:vAlign w:val="center"/>
            <w:tcPrChange w:id="38" w:author="CS1" w:date="2019-11-10T08:19:00Z">
              <w:tcPr>
                <w:tcW w:w="1276" w:type="dxa"/>
                <w:vAlign w:val="center"/>
              </w:tcPr>
            </w:tcPrChange>
          </w:tcPr>
          <w:p w14:paraId="4BA062F4"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马氏体</w:t>
            </w:r>
          </w:p>
        </w:tc>
        <w:tc>
          <w:tcPr>
            <w:tcW w:w="425" w:type="dxa"/>
            <w:tcPrChange w:id="39" w:author="CS1" w:date="2019-11-10T08:19:00Z">
              <w:tcPr>
                <w:tcW w:w="425" w:type="dxa"/>
              </w:tcPr>
            </w:tcPrChange>
          </w:tcPr>
          <w:p w14:paraId="63010886" w14:textId="77777777" w:rsidR="00E640F3" w:rsidRPr="00E640F3" w:rsidRDefault="00E640F3" w:rsidP="00E640F3">
            <w:pPr>
              <w:adjustRightInd w:val="0"/>
              <w:snapToGrid w:val="0"/>
              <w:spacing w:line="0" w:lineRule="atLeast"/>
              <w:jc w:val="left"/>
              <w:rPr>
                <w:rFonts w:ascii="宋体" w:eastAsia="宋体" w:hAnsi="宋体" w:cs="Times New Roman"/>
                <w:kern w:val="0"/>
                <w:szCs w:val="21"/>
              </w:rPr>
            </w:pPr>
          </w:p>
        </w:tc>
        <w:tc>
          <w:tcPr>
            <w:tcW w:w="2693" w:type="dxa"/>
            <w:vAlign w:val="center"/>
            <w:tcPrChange w:id="40" w:author="CS1" w:date="2019-11-10T08:19:00Z">
              <w:tcPr>
                <w:tcW w:w="2693" w:type="dxa"/>
                <w:gridSpan w:val="3"/>
                <w:vAlign w:val="center"/>
              </w:tcPr>
            </w:tcPrChange>
          </w:tcPr>
          <w:p w14:paraId="39B0ED5F" w14:textId="77777777" w:rsidR="00E640F3" w:rsidRPr="00E640F3" w:rsidRDefault="00E640F3" w:rsidP="00E640F3">
            <w:pPr>
              <w:adjustRightInd w:val="0"/>
              <w:snapToGrid w:val="0"/>
              <w:spacing w:line="0" w:lineRule="atLeast"/>
              <w:jc w:val="left"/>
              <w:rPr>
                <w:rFonts w:ascii="宋体" w:eastAsia="宋体" w:hAnsi="宋体" w:cs="Times New Roman"/>
                <w:kern w:val="0"/>
                <w:szCs w:val="21"/>
              </w:rPr>
            </w:pPr>
            <w:r w:rsidRPr="00E640F3">
              <w:rPr>
                <w:rFonts w:ascii="宋体" w:eastAsia="宋体" w:hAnsi="宋体" w:cs="Times New Roman"/>
                <w:kern w:val="0"/>
                <w:szCs w:val="21"/>
              </w:rPr>
              <w:t>420J1、2Cr13</w:t>
            </w:r>
          </w:p>
        </w:tc>
        <w:tc>
          <w:tcPr>
            <w:tcW w:w="851" w:type="dxa"/>
            <w:vAlign w:val="center"/>
            <w:tcPrChange w:id="41" w:author="CS1" w:date="2019-11-10T08:19:00Z">
              <w:tcPr>
                <w:tcW w:w="851" w:type="dxa"/>
                <w:vAlign w:val="center"/>
              </w:tcPr>
            </w:tcPrChange>
          </w:tcPr>
          <w:p w14:paraId="538F368B"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4.4</w:t>
            </w:r>
          </w:p>
        </w:tc>
        <w:tc>
          <w:tcPr>
            <w:tcW w:w="1275" w:type="dxa"/>
            <w:vAlign w:val="center"/>
            <w:tcPrChange w:id="42" w:author="CS1" w:date="2019-11-10T08:19:00Z">
              <w:tcPr>
                <w:tcW w:w="1275" w:type="dxa"/>
                <w:gridSpan w:val="3"/>
                <w:vAlign w:val="center"/>
              </w:tcPr>
            </w:tcPrChange>
          </w:tcPr>
          <w:p w14:paraId="382C54F4"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10</w:t>
            </w:r>
          </w:p>
        </w:tc>
        <w:tc>
          <w:tcPr>
            <w:tcW w:w="1134" w:type="dxa"/>
            <w:vAlign w:val="center"/>
            <w:tcPrChange w:id="43" w:author="CS1" w:date="2019-11-10T08:19:00Z">
              <w:tcPr>
                <w:tcW w:w="1701" w:type="dxa"/>
                <w:vAlign w:val="center"/>
              </w:tcPr>
            </w:tcPrChange>
          </w:tcPr>
          <w:p w14:paraId="17C3E20B"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r>
      <w:tr w:rsidR="00E640F3" w:rsidRPr="00E640F3" w14:paraId="6D31BDA0" w14:textId="77777777" w:rsidTr="00003196">
        <w:trPr>
          <w:cantSplit/>
          <w:trHeight w:val="285"/>
          <w:jc w:val="center"/>
          <w:trPrChange w:id="44" w:author="CS1" w:date="2019-11-10T08:19:00Z">
            <w:trPr>
              <w:cantSplit/>
              <w:trHeight w:val="285"/>
              <w:jc w:val="center"/>
            </w:trPr>
          </w:trPrChange>
        </w:trPr>
        <w:tc>
          <w:tcPr>
            <w:tcW w:w="614" w:type="dxa"/>
            <w:vAlign w:val="center"/>
            <w:tcPrChange w:id="45" w:author="CS1" w:date="2019-11-10T08:19:00Z">
              <w:tcPr>
                <w:tcW w:w="614" w:type="dxa"/>
                <w:vAlign w:val="center"/>
              </w:tcPr>
            </w:tcPrChange>
          </w:tcPr>
          <w:p w14:paraId="78D7F098"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2</w:t>
            </w:r>
          </w:p>
        </w:tc>
        <w:tc>
          <w:tcPr>
            <w:tcW w:w="2065" w:type="dxa"/>
            <w:gridSpan w:val="2"/>
            <w:vAlign w:val="center"/>
            <w:tcPrChange w:id="46" w:author="CS1" w:date="2019-11-10T08:19:00Z">
              <w:tcPr>
                <w:tcW w:w="2493" w:type="dxa"/>
                <w:gridSpan w:val="4"/>
                <w:vAlign w:val="center"/>
              </w:tcPr>
            </w:tcPrChange>
          </w:tcPr>
          <w:p w14:paraId="0F35FA59"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优质特钢</w:t>
            </w:r>
          </w:p>
        </w:tc>
        <w:tc>
          <w:tcPr>
            <w:tcW w:w="425" w:type="dxa"/>
            <w:tcPrChange w:id="47" w:author="CS1" w:date="2019-11-10T08:19:00Z">
              <w:tcPr>
                <w:tcW w:w="627" w:type="dxa"/>
              </w:tcPr>
            </w:tcPrChange>
          </w:tcPr>
          <w:p w14:paraId="24D1D704" w14:textId="77777777" w:rsidR="00E640F3" w:rsidRPr="00E640F3" w:rsidRDefault="00E640F3" w:rsidP="00E640F3">
            <w:pPr>
              <w:adjustRightInd w:val="0"/>
              <w:snapToGrid w:val="0"/>
              <w:spacing w:line="0" w:lineRule="atLeast"/>
              <w:rPr>
                <w:rFonts w:ascii="宋体" w:eastAsia="宋体" w:hAnsi="宋体" w:cs="Times New Roman"/>
                <w:kern w:val="0"/>
                <w:szCs w:val="21"/>
              </w:rPr>
            </w:pPr>
          </w:p>
        </w:tc>
        <w:tc>
          <w:tcPr>
            <w:tcW w:w="2693" w:type="dxa"/>
            <w:vAlign w:val="center"/>
            <w:tcPrChange w:id="48" w:author="CS1" w:date="2019-11-10T08:19:00Z">
              <w:tcPr>
                <w:tcW w:w="2976" w:type="dxa"/>
                <w:gridSpan w:val="3"/>
                <w:vAlign w:val="center"/>
              </w:tcPr>
            </w:tcPrChange>
          </w:tcPr>
          <w:p w14:paraId="21326E26" w14:textId="77777777" w:rsidR="00E640F3" w:rsidRPr="00E640F3" w:rsidRDefault="00E640F3" w:rsidP="00E640F3">
            <w:pPr>
              <w:adjustRightInd w:val="0"/>
              <w:snapToGrid w:val="0"/>
              <w:spacing w:line="0" w:lineRule="atLeast"/>
              <w:rPr>
                <w:rFonts w:ascii="宋体" w:eastAsia="宋体" w:hAnsi="宋体" w:cs="Times New Roman"/>
                <w:kern w:val="0"/>
                <w:szCs w:val="21"/>
              </w:rPr>
            </w:pPr>
          </w:p>
        </w:tc>
        <w:tc>
          <w:tcPr>
            <w:tcW w:w="851" w:type="dxa"/>
            <w:vAlign w:val="center"/>
            <w:tcPrChange w:id="49" w:author="CS1" w:date="2019-11-10T08:19:00Z">
              <w:tcPr>
                <w:tcW w:w="1134" w:type="dxa"/>
                <w:vAlign w:val="center"/>
              </w:tcPr>
            </w:tcPrChange>
          </w:tcPr>
          <w:p w14:paraId="26B87C67"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42.2</w:t>
            </w:r>
          </w:p>
        </w:tc>
        <w:tc>
          <w:tcPr>
            <w:tcW w:w="1275" w:type="dxa"/>
            <w:vAlign w:val="center"/>
            <w:tcPrChange w:id="50" w:author="CS1" w:date="2019-11-10T08:19:00Z">
              <w:tcPr>
                <w:tcW w:w="2410" w:type="dxa"/>
                <w:gridSpan w:val="3"/>
                <w:vAlign w:val="center"/>
              </w:tcPr>
            </w:tcPrChange>
          </w:tcPr>
          <w:p w14:paraId="0E8931AB"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140</w:t>
            </w:r>
          </w:p>
        </w:tc>
        <w:tc>
          <w:tcPr>
            <w:tcW w:w="1134" w:type="dxa"/>
            <w:vAlign w:val="center"/>
            <w:tcPrChange w:id="51" w:author="CS1" w:date="2019-11-10T08:19:00Z">
              <w:tcPr>
                <w:tcW w:w="1747" w:type="dxa"/>
                <w:vAlign w:val="center"/>
              </w:tcPr>
            </w:tcPrChange>
          </w:tcPr>
          <w:p w14:paraId="40433414"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r>
      <w:tr w:rsidR="00E640F3" w:rsidRPr="00E640F3" w14:paraId="3AE38325" w14:textId="77777777" w:rsidTr="00003196">
        <w:trPr>
          <w:cantSplit/>
          <w:trHeight w:val="285"/>
          <w:jc w:val="center"/>
          <w:trPrChange w:id="52" w:author="CS1" w:date="2019-11-10T08:19:00Z">
            <w:trPr>
              <w:cantSplit/>
              <w:trHeight w:val="285"/>
              <w:jc w:val="center"/>
            </w:trPr>
          </w:trPrChange>
        </w:trPr>
        <w:tc>
          <w:tcPr>
            <w:tcW w:w="614" w:type="dxa"/>
            <w:tcBorders>
              <w:bottom w:val="single" w:sz="12" w:space="0" w:color="auto"/>
            </w:tcBorders>
            <w:vAlign w:val="center"/>
            <w:tcPrChange w:id="53" w:author="CS1" w:date="2019-11-10T08:19:00Z">
              <w:tcPr>
                <w:tcW w:w="614" w:type="dxa"/>
                <w:tcBorders>
                  <w:bottom w:val="single" w:sz="12" w:space="0" w:color="auto"/>
                </w:tcBorders>
                <w:vAlign w:val="center"/>
              </w:tcPr>
            </w:tcPrChange>
          </w:tcPr>
          <w:p w14:paraId="2844A594"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2065" w:type="dxa"/>
            <w:gridSpan w:val="2"/>
            <w:tcBorders>
              <w:bottom w:val="single" w:sz="12" w:space="0" w:color="auto"/>
            </w:tcBorders>
            <w:vAlign w:val="center"/>
            <w:tcPrChange w:id="54" w:author="CS1" w:date="2019-11-10T08:19:00Z">
              <w:tcPr>
                <w:tcW w:w="2493" w:type="dxa"/>
                <w:gridSpan w:val="4"/>
                <w:tcBorders>
                  <w:bottom w:val="single" w:sz="12" w:space="0" w:color="auto"/>
                </w:tcBorders>
                <w:vAlign w:val="center"/>
              </w:tcPr>
            </w:tcPrChange>
          </w:tcPr>
          <w:p w14:paraId="6C90DB61"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合计</w:t>
            </w:r>
          </w:p>
        </w:tc>
        <w:tc>
          <w:tcPr>
            <w:tcW w:w="425" w:type="dxa"/>
            <w:tcBorders>
              <w:bottom w:val="single" w:sz="12" w:space="0" w:color="auto"/>
            </w:tcBorders>
            <w:tcPrChange w:id="55" w:author="CS1" w:date="2019-11-10T08:19:00Z">
              <w:tcPr>
                <w:tcW w:w="627" w:type="dxa"/>
                <w:tcBorders>
                  <w:bottom w:val="single" w:sz="12" w:space="0" w:color="auto"/>
                </w:tcBorders>
              </w:tcPr>
            </w:tcPrChange>
          </w:tcPr>
          <w:p w14:paraId="0C3D166C"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2693" w:type="dxa"/>
            <w:tcBorders>
              <w:bottom w:val="single" w:sz="12" w:space="0" w:color="auto"/>
            </w:tcBorders>
            <w:vAlign w:val="center"/>
            <w:tcPrChange w:id="56" w:author="CS1" w:date="2019-11-10T08:19:00Z">
              <w:tcPr>
                <w:tcW w:w="2976" w:type="dxa"/>
                <w:gridSpan w:val="3"/>
                <w:tcBorders>
                  <w:bottom w:val="single" w:sz="12" w:space="0" w:color="auto"/>
                </w:tcBorders>
                <w:vAlign w:val="center"/>
              </w:tcPr>
            </w:tcPrChange>
          </w:tcPr>
          <w:p w14:paraId="1E91DC37"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c>
          <w:tcPr>
            <w:tcW w:w="851" w:type="dxa"/>
            <w:tcBorders>
              <w:bottom w:val="single" w:sz="12" w:space="0" w:color="auto"/>
            </w:tcBorders>
            <w:vAlign w:val="center"/>
            <w:tcPrChange w:id="57" w:author="CS1" w:date="2019-11-10T08:19:00Z">
              <w:tcPr>
                <w:tcW w:w="1134" w:type="dxa"/>
                <w:tcBorders>
                  <w:bottom w:val="single" w:sz="12" w:space="0" w:color="auto"/>
                </w:tcBorders>
                <w:vAlign w:val="center"/>
              </w:tcPr>
            </w:tcPrChange>
          </w:tcPr>
          <w:p w14:paraId="5CB9FF8C"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fldChar w:fldCharType="begin"/>
            </w:r>
            <w:r w:rsidRPr="00E640F3">
              <w:rPr>
                <w:rFonts w:ascii="宋体" w:eastAsia="宋体" w:hAnsi="宋体" w:cs="Times New Roman"/>
                <w:kern w:val="0"/>
                <w:szCs w:val="21"/>
              </w:rPr>
              <w:instrText xml:space="preserve"> =SUM(ABOVE) </w:instrText>
            </w:r>
            <w:r w:rsidRPr="00E640F3">
              <w:rPr>
                <w:rFonts w:ascii="宋体" w:eastAsia="宋体" w:hAnsi="宋体" w:cs="Times New Roman"/>
                <w:kern w:val="0"/>
                <w:szCs w:val="21"/>
              </w:rPr>
              <w:fldChar w:fldCharType="separate"/>
            </w:r>
            <w:r w:rsidRPr="00E640F3">
              <w:rPr>
                <w:rFonts w:ascii="宋体" w:eastAsia="宋体" w:hAnsi="宋体" w:cs="Times New Roman"/>
                <w:kern w:val="0"/>
                <w:szCs w:val="21"/>
              </w:rPr>
              <w:t>100</w:t>
            </w:r>
            <w:r w:rsidRPr="00E640F3">
              <w:rPr>
                <w:rFonts w:ascii="宋体" w:eastAsia="宋体" w:hAnsi="宋体" w:cs="Times New Roman"/>
                <w:kern w:val="0"/>
                <w:szCs w:val="21"/>
              </w:rPr>
              <w:fldChar w:fldCharType="end"/>
            </w:r>
          </w:p>
        </w:tc>
        <w:tc>
          <w:tcPr>
            <w:tcW w:w="1275" w:type="dxa"/>
            <w:tcBorders>
              <w:bottom w:val="single" w:sz="12" w:space="0" w:color="auto"/>
            </w:tcBorders>
            <w:vAlign w:val="center"/>
            <w:tcPrChange w:id="58" w:author="CS1" w:date="2019-11-10T08:19:00Z">
              <w:tcPr>
                <w:tcW w:w="2410" w:type="dxa"/>
                <w:gridSpan w:val="3"/>
                <w:tcBorders>
                  <w:bottom w:val="single" w:sz="12" w:space="0" w:color="auto"/>
                </w:tcBorders>
                <w:vAlign w:val="center"/>
              </w:tcPr>
            </w:tcPrChange>
          </w:tcPr>
          <w:p w14:paraId="668D8855"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r w:rsidRPr="00E640F3">
              <w:rPr>
                <w:rFonts w:ascii="宋体" w:eastAsia="宋体" w:hAnsi="宋体" w:cs="Times New Roman"/>
                <w:kern w:val="0"/>
                <w:szCs w:val="21"/>
              </w:rPr>
              <w:t>270</w:t>
            </w:r>
          </w:p>
        </w:tc>
        <w:tc>
          <w:tcPr>
            <w:tcW w:w="1134" w:type="dxa"/>
            <w:tcBorders>
              <w:bottom w:val="single" w:sz="12" w:space="0" w:color="auto"/>
            </w:tcBorders>
            <w:vAlign w:val="center"/>
            <w:tcPrChange w:id="59" w:author="CS1" w:date="2019-11-10T08:19:00Z">
              <w:tcPr>
                <w:tcW w:w="1747" w:type="dxa"/>
                <w:tcBorders>
                  <w:bottom w:val="single" w:sz="12" w:space="0" w:color="auto"/>
                </w:tcBorders>
                <w:vAlign w:val="center"/>
              </w:tcPr>
            </w:tcPrChange>
          </w:tcPr>
          <w:p w14:paraId="5EB402FD" w14:textId="77777777" w:rsidR="00E640F3" w:rsidRPr="00E640F3" w:rsidRDefault="00E640F3" w:rsidP="00E640F3">
            <w:pPr>
              <w:adjustRightInd w:val="0"/>
              <w:snapToGrid w:val="0"/>
              <w:spacing w:line="0" w:lineRule="atLeast"/>
              <w:jc w:val="center"/>
              <w:rPr>
                <w:rFonts w:ascii="宋体" w:eastAsia="宋体" w:hAnsi="宋体" w:cs="Times New Roman"/>
                <w:kern w:val="0"/>
                <w:szCs w:val="21"/>
              </w:rPr>
            </w:pPr>
          </w:p>
        </w:tc>
      </w:tr>
    </w:tbl>
    <w:p w14:paraId="452AF71C" w14:textId="77777777" w:rsidR="00E640F3" w:rsidRPr="00E640F3" w:rsidRDefault="00E640F3" w:rsidP="00E640F3">
      <w:pPr>
        <w:spacing w:line="360" w:lineRule="auto"/>
        <w:ind w:firstLineChars="200" w:firstLine="480"/>
        <w:rPr>
          <w:rFonts w:ascii="宋体" w:eastAsia="宋体" w:hAnsi="宋体" w:cs="Times New Roman"/>
          <w:bCs/>
          <w:sz w:val="24"/>
          <w:szCs w:val="24"/>
        </w:rPr>
      </w:pPr>
      <w:bookmarkStart w:id="60" w:name="_Toc499656449"/>
      <w:bookmarkStart w:id="61" w:name="_Toc522801193"/>
      <w:bookmarkStart w:id="62" w:name="_Toc522883218"/>
      <w:r w:rsidRPr="00E640F3">
        <w:rPr>
          <w:rFonts w:ascii="宋体" w:eastAsia="宋体" w:hAnsi="宋体" w:cs="Times New Roman" w:hint="eastAsia"/>
          <w:bCs/>
          <w:sz w:val="24"/>
          <w:szCs w:val="24"/>
        </w:rPr>
        <w:t>本工程为该项目内的储运系统设备。</w:t>
      </w:r>
    </w:p>
    <w:p w14:paraId="1C56D0C1"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 xml:space="preserve">2 </w:t>
      </w:r>
      <w:r w:rsidRPr="00E640F3">
        <w:rPr>
          <w:rFonts w:ascii="宋体" w:eastAsia="宋体" w:hAnsi="宋体" w:cs="Times New Roman" w:hint="eastAsia"/>
          <w:b/>
          <w:sz w:val="24"/>
          <w:szCs w:val="24"/>
        </w:rPr>
        <w:t>建设地点</w:t>
      </w:r>
      <w:bookmarkEnd w:id="60"/>
      <w:bookmarkEnd w:id="61"/>
      <w:bookmarkEnd w:id="62"/>
    </w:p>
    <w:p w14:paraId="49933EF3"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本项目建设地点位于宝钢德盛不锈钢有限公司新建二炼钢厂施工现场内。</w:t>
      </w:r>
    </w:p>
    <w:p w14:paraId="30E2CB04"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3</w:t>
      </w:r>
      <w:r w:rsidRPr="00E640F3">
        <w:rPr>
          <w:rFonts w:ascii="宋体" w:eastAsia="宋体" w:hAnsi="宋体" w:cs="Times New Roman" w:hint="eastAsia"/>
          <w:b/>
          <w:sz w:val="24"/>
          <w:szCs w:val="24"/>
        </w:rPr>
        <w:t>上料系统技术参数及设计条件</w:t>
      </w:r>
    </w:p>
    <w:p w14:paraId="07933106" w14:textId="77777777" w:rsidR="00E640F3" w:rsidRPr="00E640F3" w:rsidRDefault="00E640F3" w:rsidP="00E640F3">
      <w:pPr>
        <w:spacing w:line="360" w:lineRule="auto"/>
        <w:jc w:val="left"/>
        <w:rPr>
          <w:rFonts w:ascii="宋体" w:eastAsia="宋体" w:hAnsi="宋体" w:cs="Times New Roman"/>
          <w:b/>
          <w:bCs/>
          <w:sz w:val="24"/>
          <w:szCs w:val="24"/>
        </w:rPr>
      </w:pPr>
      <w:r w:rsidRPr="00E640F3">
        <w:rPr>
          <w:rFonts w:ascii="宋体" w:eastAsia="宋体" w:hAnsi="宋体" w:cs="Times New Roman" w:hint="eastAsia"/>
          <w:b/>
          <w:bCs/>
          <w:sz w:val="24"/>
          <w:szCs w:val="24"/>
        </w:rPr>
        <w:lastRenderedPageBreak/>
        <w:t>技术参数</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6"/>
        <w:gridCol w:w="2384"/>
        <w:gridCol w:w="868"/>
        <w:gridCol w:w="1417"/>
        <w:gridCol w:w="2130"/>
      </w:tblGrid>
      <w:tr w:rsidR="00E640F3" w:rsidRPr="00E640F3" w14:paraId="3AA61EF2" w14:textId="77777777" w:rsidTr="00ED363A">
        <w:trPr>
          <w:trHeight w:val="397"/>
          <w:tblHeader/>
          <w:jc w:val="center"/>
        </w:trPr>
        <w:tc>
          <w:tcPr>
            <w:tcW w:w="636" w:type="dxa"/>
            <w:tcBorders>
              <w:top w:val="single" w:sz="12" w:space="0" w:color="auto"/>
              <w:left w:val="single" w:sz="12" w:space="0" w:color="auto"/>
              <w:bottom w:val="single" w:sz="6" w:space="0" w:color="auto"/>
              <w:right w:val="single" w:sz="6" w:space="0" w:color="auto"/>
            </w:tcBorders>
            <w:vAlign w:val="center"/>
          </w:tcPr>
          <w:p w14:paraId="34CC5B1E"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序号</w:t>
            </w:r>
          </w:p>
        </w:tc>
        <w:tc>
          <w:tcPr>
            <w:tcW w:w="2384" w:type="dxa"/>
            <w:tcBorders>
              <w:top w:val="single" w:sz="12" w:space="0" w:color="auto"/>
              <w:left w:val="single" w:sz="6" w:space="0" w:color="auto"/>
              <w:bottom w:val="single" w:sz="6" w:space="0" w:color="auto"/>
              <w:right w:val="single" w:sz="6" w:space="0" w:color="auto"/>
            </w:tcBorders>
            <w:vAlign w:val="center"/>
          </w:tcPr>
          <w:p w14:paraId="1ED0609F"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项</w:t>
            </w:r>
            <w:r w:rsidRPr="00E640F3">
              <w:rPr>
                <w:rFonts w:ascii="宋体" w:eastAsia="宋体" w:hAnsi="宋体" w:cs="Times New Roman"/>
                <w:kern w:val="0"/>
                <w:szCs w:val="21"/>
              </w:rPr>
              <w:t xml:space="preserve">       </w:t>
            </w:r>
            <w:r w:rsidRPr="00E640F3">
              <w:rPr>
                <w:rFonts w:ascii="宋体" w:eastAsia="宋体" w:hAnsi="宋体" w:cs="Times New Roman" w:hint="eastAsia"/>
                <w:kern w:val="0"/>
                <w:szCs w:val="21"/>
              </w:rPr>
              <w:t>目</w:t>
            </w:r>
          </w:p>
        </w:tc>
        <w:tc>
          <w:tcPr>
            <w:tcW w:w="868" w:type="dxa"/>
            <w:tcBorders>
              <w:top w:val="single" w:sz="12" w:space="0" w:color="auto"/>
              <w:left w:val="single" w:sz="6" w:space="0" w:color="auto"/>
              <w:bottom w:val="single" w:sz="6" w:space="0" w:color="auto"/>
              <w:right w:val="single" w:sz="6" w:space="0" w:color="auto"/>
            </w:tcBorders>
            <w:vAlign w:val="center"/>
          </w:tcPr>
          <w:p w14:paraId="3B177B9E"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单位</w:t>
            </w:r>
          </w:p>
        </w:tc>
        <w:tc>
          <w:tcPr>
            <w:tcW w:w="1417" w:type="dxa"/>
            <w:tcBorders>
              <w:top w:val="single" w:sz="12" w:space="0" w:color="auto"/>
              <w:left w:val="single" w:sz="6" w:space="0" w:color="auto"/>
              <w:bottom w:val="single" w:sz="6" w:space="0" w:color="auto"/>
              <w:right w:val="single" w:sz="6" w:space="0" w:color="auto"/>
            </w:tcBorders>
            <w:vAlign w:val="center"/>
          </w:tcPr>
          <w:p w14:paraId="0EEE3DA9"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指</w:t>
            </w:r>
            <w:r w:rsidRPr="00E640F3">
              <w:rPr>
                <w:rFonts w:ascii="宋体" w:eastAsia="宋体" w:hAnsi="宋体" w:cs="Times New Roman"/>
                <w:kern w:val="0"/>
                <w:szCs w:val="21"/>
              </w:rPr>
              <w:t xml:space="preserve">  </w:t>
            </w:r>
            <w:r w:rsidRPr="00E640F3">
              <w:rPr>
                <w:rFonts w:ascii="宋体" w:eastAsia="宋体" w:hAnsi="宋体" w:cs="Times New Roman" w:hint="eastAsia"/>
                <w:kern w:val="0"/>
                <w:szCs w:val="21"/>
              </w:rPr>
              <w:t>标</w:t>
            </w:r>
          </w:p>
        </w:tc>
        <w:tc>
          <w:tcPr>
            <w:tcW w:w="2130" w:type="dxa"/>
            <w:tcBorders>
              <w:top w:val="single" w:sz="12" w:space="0" w:color="auto"/>
              <w:left w:val="single" w:sz="6" w:space="0" w:color="auto"/>
              <w:bottom w:val="single" w:sz="6" w:space="0" w:color="auto"/>
              <w:right w:val="single" w:sz="12" w:space="0" w:color="auto"/>
            </w:tcBorders>
            <w:vAlign w:val="center"/>
          </w:tcPr>
          <w:p w14:paraId="64C02707"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备</w:t>
            </w:r>
            <w:r w:rsidRPr="00E640F3">
              <w:rPr>
                <w:rFonts w:ascii="宋体" w:eastAsia="宋体" w:hAnsi="宋体" w:cs="Times New Roman"/>
                <w:kern w:val="0"/>
                <w:szCs w:val="21"/>
              </w:rPr>
              <w:t xml:space="preserve">    </w:t>
            </w:r>
            <w:r w:rsidRPr="00E640F3">
              <w:rPr>
                <w:rFonts w:ascii="宋体" w:eastAsia="宋体" w:hAnsi="宋体" w:cs="Times New Roman" w:hint="eastAsia"/>
                <w:kern w:val="0"/>
                <w:szCs w:val="21"/>
              </w:rPr>
              <w:t>注</w:t>
            </w:r>
          </w:p>
        </w:tc>
      </w:tr>
      <w:tr w:rsidR="00E640F3" w:rsidRPr="00E640F3" w14:paraId="79C036C5"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11FDF6DE"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1</w:t>
            </w:r>
          </w:p>
        </w:tc>
        <w:tc>
          <w:tcPr>
            <w:tcW w:w="2384" w:type="dxa"/>
            <w:tcBorders>
              <w:top w:val="single" w:sz="6" w:space="0" w:color="auto"/>
              <w:left w:val="single" w:sz="6" w:space="0" w:color="auto"/>
              <w:bottom w:val="single" w:sz="6" w:space="0" w:color="auto"/>
              <w:right w:val="single" w:sz="6" w:space="0" w:color="auto"/>
            </w:tcBorders>
            <w:vAlign w:val="center"/>
          </w:tcPr>
          <w:p w14:paraId="56F46B07"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年供料量</w:t>
            </w:r>
          </w:p>
        </w:tc>
        <w:tc>
          <w:tcPr>
            <w:tcW w:w="868" w:type="dxa"/>
            <w:tcBorders>
              <w:top w:val="single" w:sz="6" w:space="0" w:color="auto"/>
              <w:left w:val="single" w:sz="6" w:space="0" w:color="auto"/>
              <w:bottom w:val="single" w:sz="6" w:space="0" w:color="auto"/>
              <w:right w:val="single" w:sz="6" w:space="0" w:color="auto"/>
            </w:tcBorders>
            <w:vAlign w:val="center"/>
          </w:tcPr>
          <w:p w14:paraId="79BAD736"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10</w:t>
            </w:r>
            <w:r w:rsidRPr="00E640F3">
              <w:rPr>
                <w:rFonts w:ascii="宋体" w:eastAsia="宋体" w:hAnsi="宋体" w:cs="Times New Roman" w:hint="eastAsia"/>
                <w:kern w:val="0"/>
                <w:szCs w:val="21"/>
                <w:vertAlign w:val="superscript"/>
              </w:rPr>
              <w:t>4</w:t>
            </w:r>
            <w:r w:rsidRPr="00E640F3">
              <w:rPr>
                <w:rFonts w:ascii="宋体" w:eastAsia="宋体" w:hAnsi="宋体" w:cs="Times New Roman"/>
                <w:kern w:val="0"/>
                <w:szCs w:val="21"/>
              </w:rPr>
              <w:t>t/a</w:t>
            </w:r>
          </w:p>
        </w:tc>
        <w:tc>
          <w:tcPr>
            <w:tcW w:w="1417" w:type="dxa"/>
            <w:tcBorders>
              <w:top w:val="single" w:sz="6" w:space="0" w:color="auto"/>
              <w:left w:val="single" w:sz="6" w:space="0" w:color="auto"/>
              <w:bottom w:val="single" w:sz="6" w:space="0" w:color="auto"/>
              <w:right w:val="single" w:sz="6" w:space="0" w:color="auto"/>
            </w:tcBorders>
            <w:vAlign w:val="center"/>
          </w:tcPr>
          <w:p w14:paraId="0FDF337F"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hint="eastAsia"/>
                <w:szCs w:val="21"/>
              </w:rPr>
              <w:t>54.3</w:t>
            </w:r>
          </w:p>
        </w:tc>
        <w:tc>
          <w:tcPr>
            <w:tcW w:w="2130" w:type="dxa"/>
            <w:tcBorders>
              <w:top w:val="single" w:sz="6" w:space="0" w:color="auto"/>
              <w:left w:val="single" w:sz="6" w:space="0" w:color="auto"/>
              <w:bottom w:val="single" w:sz="6" w:space="0" w:color="auto"/>
              <w:right w:val="single" w:sz="12" w:space="0" w:color="auto"/>
            </w:tcBorders>
            <w:vAlign w:val="center"/>
          </w:tcPr>
          <w:p w14:paraId="00C752CD"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
        </w:tc>
      </w:tr>
      <w:tr w:rsidR="00E640F3" w:rsidRPr="00E640F3" w14:paraId="33F364DF"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5E021B87"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2</w:t>
            </w:r>
          </w:p>
        </w:tc>
        <w:tc>
          <w:tcPr>
            <w:tcW w:w="2384" w:type="dxa"/>
            <w:tcBorders>
              <w:top w:val="single" w:sz="6" w:space="0" w:color="auto"/>
              <w:left w:val="single" w:sz="6" w:space="0" w:color="auto"/>
              <w:bottom w:val="single" w:sz="6" w:space="0" w:color="auto"/>
              <w:right w:val="single" w:sz="6" w:space="0" w:color="auto"/>
            </w:tcBorders>
            <w:vAlign w:val="center"/>
          </w:tcPr>
          <w:p w14:paraId="11E6E815"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年输料量</w:t>
            </w:r>
          </w:p>
        </w:tc>
        <w:tc>
          <w:tcPr>
            <w:tcW w:w="868" w:type="dxa"/>
            <w:tcBorders>
              <w:top w:val="single" w:sz="6" w:space="0" w:color="auto"/>
              <w:left w:val="single" w:sz="6" w:space="0" w:color="auto"/>
              <w:bottom w:val="single" w:sz="6" w:space="0" w:color="auto"/>
              <w:right w:val="single" w:sz="6" w:space="0" w:color="auto"/>
            </w:tcBorders>
            <w:vAlign w:val="center"/>
          </w:tcPr>
          <w:p w14:paraId="62621F88"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10</w:t>
            </w:r>
            <w:r w:rsidRPr="00E640F3">
              <w:rPr>
                <w:rFonts w:ascii="宋体" w:eastAsia="宋体" w:hAnsi="宋体" w:cs="Times New Roman" w:hint="eastAsia"/>
                <w:kern w:val="0"/>
                <w:szCs w:val="21"/>
                <w:vertAlign w:val="superscript"/>
              </w:rPr>
              <w:t>4</w:t>
            </w:r>
            <w:r w:rsidRPr="00E640F3">
              <w:rPr>
                <w:rFonts w:ascii="宋体" w:eastAsia="宋体" w:hAnsi="宋体" w:cs="Times New Roman"/>
                <w:kern w:val="0"/>
                <w:szCs w:val="21"/>
              </w:rPr>
              <w:t>t/</w:t>
            </w:r>
            <w:r w:rsidRPr="00E640F3">
              <w:rPr>
                <w:rFonts w:ascii="宋体" w:eastAsia="宋体" w:hAnsi="宋体" w:cs="Times New Roman" w:hint="eastAsia"/>
                <w:kern w:val="0"/>
                <w:szCs w:val="21"/>
              </w:rPr>
              <w:t>a</w:t>
            </w:r>
          </w:p>
        </w:tc>
        <w:tc>
          <w:tcPr>
            <w:tcW w:w="1417" w:type="dxa"/>
            <w:tcBorders>
              <w:top w:val="single" w:sz="6" w:space="0" w:color="auto"/>
              <w:left w:val="single" w:sz="6" w:space="0" w:color="auto"/>
              <w:bottom w:val="single" w:sz="6" w:space="0" w:color="auto"/>
              <w:right w:val="single" w:sz="6" w:space="0" w:color="auto"/>
            </w:tcBorders>
            <w:vAlign w:val="center"/>
          </w:tcPr>
          <w:p w14:paraId="69607D32"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54.3</w:t>
            </w:r>
          </w:p>
        </w:tc>
        <w:tc>
          <w:tcPr>
            <w:tcW w:w="2130" w:type="dxa"/>
            <w:tcBorders>
              <w:top w:val="single" w:sz="6" w:space="0" w:color="auto"/>
              <w:left w:val="single" w:sz="6" w:space="0" w:color="auto"/>
              <w:bottom w:val="single" w:sz="6" w:space="0" w:color="auto"/>
              <w:right w:val="single" w:sz="12" w:space="0" w:color="auto"/>
            </w:tcBorders>
            <w:vAlign w:val="center"/>
          </w:tcPr>
          <w:p w14:paraId="35AFCA5F"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
        </w:tc>
      </w:tr>
      <w:tr w:rsidR="00E640F3" w:rsidRPr="00E640F3" w14:paraId="4E11C106"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1B7187FF"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3</w:t>
            </w:r>
          </w:p>
        </w:tc>
        <w:tc>
          <w:tcPr>
            <w:tcW w:w="2384" w:type="dxa"/>
            <w:tcBorders>
              <w:top w:val="single" w:sz="6" w:space="0" w:color="auto"/>
              <w:left w:val="single" w:sz="6" w:space="0" w:color="auto"/>
              <w:bottom w:val="single" w:sz="6" w:space="0" w:color="auto"/>
              <w:right w:val="single" w:sz="6" w:space="0" w:color="auto"/>
            </w:tcBorders>
            <w:vAlign w:val="center"/>
          </w:tcPr>
          <w:p w14:paraId="6D7AF1F7"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输送物料品种数</w:t>
            </w:r>
          </w:p>
        </w:tc>
        <w:tc>
          <w:tcPr>
            <w:tcW w:w="868" w:type="dxa"/>
            <w:tcBorders>
              <w:top w:val="single" w:sz="6" w:space="0" w:color="auto"/>
              <w:left w:val="single" w:sz="6" w:space="0" w:color="auto"/>
              <w:bottom w:val="single" w:sz="6" w:space="0" w:color="auto"/>
              <w:right w:val="single" w:sz="6" w:space="0" w:color="auto"/>
            </w:tcBorders>
            <w:vAlign w:val="center"/>
          </w:tcPr>
          <w:p w14:paraId="20A170A4"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roofErr w:type="gramStart"/>
            <w:r w:rsidRPr="00E640F3">
              <w:rPr>
                <w:rFonts w:ascii="宋体" w:eastAsia="宋体" w:hAnsi="宋体" w:cs="Times New Roman" w:hint="eastAsia"/>
                <w:kern w:val="0"/>
                <w:szCs w:val="21"/>
              </w:rPr>
              <w:t>个</w:t>
            </w:r>
            <w:proofErr w:type="gramEnd"/>
          </w:p>
        </w:tc>
        <w:tc>
          <w:tcPr>
            <w:tcW w:w="1417" w:type="dxa"/>
            <w:tcBorders>
              <w:top w:val="single" w:sz="6" w:space="0" w:color="auto"/>
              <w:left w:val="single" w:sz="6" w:space="0" w:color="auto"/>
              <w:bottom w:val="single" w:sz="6" w:space="0" w:color="auto"/>
              <w:right w:val="single" w:sz="6" w:space="0" w:color="auto"/>
            </w:tcBorders>
            <w:vAlign w:val="center"/>
          </w:tcPr>
          <w:p w14:paraId="6C6B0A3C"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hint="eastAsia"/>
                <w:szCs w:val="21"/>
              </w:rPr>
              <w:t>25</w:t>
            </w:r>
          </w:p>
        </w:tc>
        <w:tc>
          <w:tcPr>
            <w:tcW w:w="2130" w:type="dxa"/>
            <w:tcBorders>
              <w:top w:val="single" w:sz="6" w:space="0" w:color="auto"/>
              <w:left w:val="single" w:sz="6" w:space="0" w:color="auto"/>
              <w:bottom w:val="single" w:sz="6" w:space="0" w:color="auto"/>
              <w:right w:val="single" w:sz="12" w:space="0" w:color="auto"/>
            </w:tcBorders>
            <w:vAlign w:val="center"/>
          </w:tcPr>
          <w:p w14:paraId="617484A6"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铁合金共11个种类</w:t>
            </w:r>
          </w:p>
        </w:tc>
      </w:tr>
      <w:tr w:rsidR="00E640F3" w:rsidRPr="00E640F3" w14:paraId="46B140C8"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1A26F287"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4</w:t>
            </w:r>
          </w:p>
        </w:tc>
        <w:tc>
          <w:tcPr>
            <w:tcW w:w="2384" w:type="dxa"/>
            <w:tcBorders>
              <w:top w:val="single" w:sz="6" w:space="0" w:color="auto"/>
              <w:left w:val="single" w:sz="6" w:space="0" w:color="auto"/>
              <w:bottom w:val="single" w:sz="6" w:space="0" w:color="auto"/>
              <w:right w:val="single" w:sz="6" w:space="0" w:color="auto"/>
            </w:tcBorders>
            <w:vAlign w:val="center"/>
          </w:tcPr>
          <w:p w14:paraId="6332D55F"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堆密度</w:t>
            </w:r>
          </w:p>
        </w:tc>
        <w:tc>
          <w:tcPr>
            <w:tcW w:w="868" w:type="dxa"/>
            <w:tcBorders>
              <w:top w:val="single" w:sz="6" w:space="0" w:color="auto"/>
              <w:left w:val="single" w:sz="6" w:space="0" w:color="auto"/>
              <w:bottom w:val="single" w:sz="6" w:space="0" w:color="auto"/>
              <w:right w:val="single" w:sz="6" w:space="0" w:color="auto"/>
            </w:tcBorders>
            <w:vAlign w:val="center"/>
          </w:tcPr>
          <w:p w14:paraId="30307D6C"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t/m</w:t>
            </w:r>
            <w:r w:rsidRPr="00E640F3">
              <w:rPr>
                <w:rFonts w:ascii="宋体" w:eastAsia="宋体" w:hAnsi="宋体" w:cs="Times New Roman"/>
                <w:kern w:val="0"/>
                <w:szCs w:val="21"/>
                <w:vertAlign w:val="superscript"/>
              </w:rPr>
              <w:t>3</w:t>
            </w:r>
          </w:p>
        </w:tc>
        <w:tc>
          <w:tcPr>
            <w:tcW w:w="1417" w:type="dxa"/>
            <w:tcBorders>
              <w:top w:val="single" w:sz="6" w:space="0" w:color="auto"/>
              <w:left w:val="single" w:sz="6" w:space="0" w:color="auto"/>
              <w:bottom w:val="single" w:sz="6" w:space="0" w:color="auto"/>
              <w:right w:val="single" w:sz="6" w:space="0" w:color="auto"/>
            </w:tcBorders>
            <w:vAlign w:val="center"/>
          </w:tcPr>
          <w:p w14:paraId="4F485EE4"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szCs w:val="21"/>
              </w:rPr>
              <w:t>0.5</w:t>
            </w:r>
            <w:r w:rsidRPr="00E640F3">
              <w:rPr>
                <w:rFonts w:ascii="宋体" w:eastAsia="宋体" w:hAnsi="宋体" w:cs="Times New Roman" w:hint="eastAsia"/>
                <w:szCs w:val="21"/>
              </w:rPr>
              <w:t>～5</w:t>
            </w:r>
          </w:p>
        </w:tc>
        <w:tc>
          <w:tcPr>
            <w:tcW w:w="2130" w:type="dxa"/>
            <w:tcBorders>
              <w:top w:val="single" w:sz="6" w:space="0" w:color="auto"/>
              <w:left w:val="single" w:sz="6" w:space="0" w:color="auto"/>
              <w:bottom w:val="single" w:sz="6" w:space="0" w:color="auto"/>
              <w:right w:val="single" w:sz="12" w:space="0" w:color="auto"/>
            </w:tcBorders>
            <w:vAlign w:val="center"/>
          </w:tcPr>
          <w:p w14:paraId="266D35AF"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
        </w:tc>
      </w:tr>
      <w:tr w:rsidR="00E640F3" w:rsidRPr="00E640F3" w14:paraId="601F71C8"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190F1A11"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5</w:t>
            </w:r>
          </w:p>
        </w:tc>
        <w:tc>
          <w:tcPr>
            <w:tcW w:w="2384" w:type="dxa"/>
            <w:tcBorders>
              <w:top w:val="single" w:sz="6" w:space="0" w:color="auto"/>
              <w:left w:val="single" w:sz="6" w:space="0" w:color="auto"/>
              <w:bottom w:val="single" w:sz="6" w:space="0" w:color="auto"/>
              <w:right w:val="single" w:sz="6" w:space="0" w:color="auto"/>
            </w:tcBorders>
            <w:vAlign w:val="center"/>
          </w:tcPr>
          <w:p w14:paraId="7367B6BE"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散状料粒度</w:t>
            </w:r>
          </w:p>
        </w:tc>
        <w:tc>
          <w:tcPr>
            <w:tcW w:w="868" w:type="dxa"/>
            <w:tcBorders>
              <w:top w:val="single" w:sz="6" w:space="0" w:color="auto"/>
              <w:left w:val="single" w:sz="6" w:space="0" w:color="auto"/>
              <w:bottom w:val="single" w:sz="6" w:space="0" w:color="auto"/>
              <w:right w:val="single" w:sz="6" w:space="0" w:color="auto"/>
            </w:tcBorders>
            <w:vAlign w:val="center"/>
          </w:tcPr>
          <w:p w14:paraId="6CDA9C8B"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mm</w:t>
            </w:r>
          </w:p>
        </w:tc>
        <w:tc>
          <w:tcPr>
            <w:tcW w:w="1417" w:type="dxa"/>
            <w:tcBorders>
              <w:top w:val="single" w:sz="6" w:space="0" w:color="auto"/>
              <w:left w:val="single" w:sz="6" w:space="0" w:color="auto"/>
              <w:bottom w:val="single" w:sz="6" w:space="0" w:color="auto"/>
              <w:right w:val="single" w:sz="6" w:space="0" w:color="auto"/>
            </w:tcBorders>
            <w:vAlign w:val="center"/>
          </w:tcPr>
          <w:p w14:paraId="19B474B6"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szCs w:val="21"/>
              </w:rPr>
              <w:t>5</w:t>
            </w:r>
            <w:r w:rsidRPr="00E640F3">
              <w:rPr>
                <w:rFonts w:ascii="宋体" w:eastAsia="宋体" w:hAnsi="宋体" w:cs="Times New Roman" w:hint="eastAsia"/>
                <w:szCs w:val="21"/>
              </w:rPr>
              <w:t>～8</w:t>
            </w:r>
            <w:r w:rsidRPr="00E640F3">
              <w:rPr>
                <w:rFonts w:ascii="宋体" w:eastAsia="宋体" w:hAnsi="宋体" w:cs="Times New Roman"/>
                <w:szCs w:val="21"/>
              </w:rPr>
              <w:t>0</w:t>
            </w:r>
          </w:p>
        </w:tc>
        <w:tc>
          <w:tcPr>
            <w:tcW w:w="2130" w:type="dxa"/>
            <w:tcBorders>
              <w:top w:val="single" w:sz="6" w:space="0" w:color="auto"/>
              <w:left w:val="single" w:sz="6" w:space="0" w:color="auto"/>
              <w:bottom w:val="single" w:sz="6" w:space="0" w:color="auto"/>
              <w:right w:val="single" w:sz="12" w:space="0" w:color="auto"/>
            </w:tcBorders>
            <w:vAlign w:val="center"/>
          </w:tcPr>
          <w:p w14:paraId="3AEE3978"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
        </w:tc>
      </w:tr>
      <w:tr w:rsidR="00E640F3" w:rsidRPr="00E640F3" w14:paraId="61678A02"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315CE08C"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6</w:t>
            </w:r>
          </w:p>
        </w:tc>
        <w:tc>
          <w:tcPr>
            <w:tcW w:w="2384" w:type="dxa"/>
            <w:tcBorders>
              <w:top w:val="single" w:sz="6" w:space="0" w:color="auto"/>
              <w:left w:val="single" w:sz="6" w:space="0" w:color="auto"/>
              <w:bottom w:val="single" w:sz="6" w:space="0" w:color="auto"/>
              <w:right w:val="single" w:sz="6" w:space="0" w:color="auto"/>
            </w:tcBorders>
            <w:vAlign w:val="center"/>
          </w:tcPr>
          <w:p w14:paraId="531F1AFF"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汽车受料槽有效容积</w:t>
            </w:r>
          </w:p>
        </w:tc>
        <w:tc>
          <w:tcPr>
            <w:tcW w:w="868" w:type="dxa"/>
            <w:tcBorders>
              <w:top w:val="single" w:sz="6" w:space="0" w:color="auto"/>
              <w:left w:val="single" w:sz="6" w:space="0" w:color="auto"/>
              <w:bottom w:val="single" w:sz="6" w:space="0" w:color="auto"/>
              <w:right w:val="single" w:sz="6" w:space="0" w:color="auto"/>
            </w:tcBorders>
            <w:vAlign w:val="center"/>
          </w:tcPr>
          <w:p w14:paraId="6B5B950E"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m</w:t>
            </w:r>
            <w:r w:rsidRPr="00E640F3">
              <w:rPr>
                <w:rFonts w:ascii="宋体" w:eastAsia="宋体" w:hAnsi="宋体" w:cs="Times New Roman"/>
                <w:kern w:val="0"/>
                <w:szCs w:val="21"/>
                <w:vertAlign w:val="superscript"/>
              </w:rPr>
              <w:t>3</w:t>
            </w:r>
          </w:p>
        </w:tc>
        <w:tc>
          <w:tcPr>
            <w:tcW w:w="1417" w:type="dxa"/>
            <w:tcBorders>
              <w:top w:val="single" w:sz="6" w:space="0" w:color="auto"/>
              <w:left w:val="single" w:sz="6" w:space="0" w:color="auto"/>
              <w:bottom w:val="single" w:sz="6" w:space="0" w:color="auto"/>
              <w:right w:val="single" w:sz="6" w:space="0" w:color="auto"/>
            </w:tcBorders>
            <w:vAlign w:val="center"/>
          </w:tcPr>
          <w:p w14:paraId="337233EC"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hint="eastAsia"/>
                <w:szCs w:val="21"/>
              </w:rPr>
              <w:t>～970</w:t>
            </w:r>
          </w:p>
        </w:tc>
        <w:tc>
          <w:tcPr>
            <w:tcW w:w="2130" w:type="dxa"/>
            <w:tcBorders>
              <w:top w:val="single" w:sz="6" w:space="0" w:color="auto"/>
              <w:left w:val="single" w:sz="6" w:space="0" w:color="auto"/>
              <w:bottom w:val="single" w:sz="6" w:space="0" w:color="auto"/>
              <w:right w:val="single" w:sz="12" w:space="0" w:color="auto"/>
            </w:tcBorders>
            <w:vAlign w:val="center"/>
          </w:tcPr>
          <w:p w14:paraId="3F3EA5B3"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共17个料槽</w:t>
            </w:r>
            <w:r w:rsidRPr="00E640F3">
              <w:rPr>
                <w:rFonts w:ascii="宋体" w:eastAsia="宋体" w:hAnsi="宋体" w:cs="Times New Roman"/>
                <w:kern w:val="0"/>
                <w:szCs w:val="21"/>
              </w:rPr>
              <w:t>,</w:t>
            </w:r>
            <w:r w:rsidRPr="00E640F3">
              <w:rPr>
                <w:rFonts w:ascii="宋体" w:eastAsia="宋体" w:hAnsi="宋体" w:cs="Times New Roman" w:hint="eastAsia"/>
                <w:kern w:val="0"/>
                <w:szCs w:val="21"/>
              </w:rPr>
              <w:t>其中5个机动</w:t>
            </w:r>
          </w:p>
        </w:tc>
      </w:tr>
      <w:tr w:rsidR="00E640F3" w:rsidRPr="00E640F3" w14:paraId="6310EA11"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5C266197"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7</w:t>
            </w:r>
          </w:p>
        </w:tc>
        <w:tc>
          <w:tcPr>
            <w:tcW w:w="2384" w:type="dxa"/>
            <w:tcBorders>
              <w:top w:val="single" w:sz="6" w:space="0" w:color="auto"/>
              <w:left w:val="single" w:sz="6" w:space="0" w:color="auto"/>
              <w:bottom w:val="single" w:sz="6" w:space="0" w:color="auto"/>
              <w:right w:val="single" w:sz="6" w:space="0" w:color="auto"/>
            </w:tcBorders>
            <w:vAlign w:val="center"/>
          </w:tcPr>
          <w:p w14:paraId="477AC927"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石灰缓冲仓</w:t>
            </w:r>
          </w:p>
        </w:tc>
        <w:tc>
          <w:tcPr>
            <w:tcW w:w="868" w:type="dxa"/>
            <w:tcBorders>
              <w:top w:val="single" w:sz="6" w:space="0" w:color="auto"/>
              <w:left w:val="single" w:sz="6" w:space="0" w:color="auto"/>
              <w:bottom w:val="single" w:sz="6" w:space="0" w:color="auto"/>
              <w:right w:val="single" w:sz="6" w:space="0" w:color="auto"/>
            </w:tcBorders>
            <w:vAlign w:val="center"/>
          </w:tcPr>
          <w:p w14:paraId="4C83BB34"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m</w:t>
            </w:r>
            <w:r w:rsidRPr="00E640F3">
              <w:rPr>
                <w:rFonts w:ascii="宋体" w:eastAsia="宋体" w:hAnsi="宋体" w:cs="Times New Roman"/>
                <w:kern w:val="0"/>
                <w:szCs w:val="21"/>
                <w:vertAlign w:val="superscript"/>
              </w:rPr>
              <w:t>3</w:t>
            </w:r>
          </w:p>
        </w:tc>
        <w:tc>
          <w:tcPr>
            <w:tcW w:w="1417" w:type="dxa"/>
            <w:tcBorders>
              <w:top w:val="single" w:sz="6" w:space="0" w:color="auto"/>
              <w:left w:val="single" w:sz="6" w:space="0" w:color="auto"/>
              <w:bottom w:val="single" w:sz="6" w:space="0" w:color="auto"/>
              <w:right w:val="single" w:sz="6" w:space="0" w:color="auto"/>
            </w:tcBorders>
            <w:vAlign w:val="center"/>
          </w:tcPr>
          <w:p w14:paraId="74B19227"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hint="eastAsia"/>
                <w:szCs w:val="21"/>
              </w:rPr>
              <w:t>~190</w:t>
            </w:r>
          </w:p>
        </w:tc>
        <w:tc>
          <w:tcPr>
            <w:tcW w:w="2130" w:type="dxa"/>
            <w:tcBorders>
              <w:top w:val="single" w:sz="6" w:space="0" w:color="auto"/>
              <w:left w:val="single" w:sz="6" w:space="0" w:color="auto"/>
              <w:bottom w:val="single" w:sz="6" w:space="0" w:color="auto"/>
              <w:right w:val="single" w:sz="12" w:space="0" w:color="auto"/>
            </w:tcBorders>
            <w:vAlign w:val="center"/>
          </w:tcPr>
          <w:p w14:paraId="5B40E152"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2个缓冲仓</w:t>
            </w:r>
          </w:p>
        </w:tc>
      </w:tr>
      <w:tr w:rsidR="00E640F3" w:rsidRPr="00E640F3" w14:paraId="22D75B6F"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1AF081DE"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8</w:t>
            </w:r>
          </w:p>
        </w:tc>
        <w:tc>
          <w:tcPr>
            <w:tcW w:w="2384" w:type="dxa"/>
            <w:tcBorders>
              <w:top w:val="single" w:sz="6" w:space="0" w:color="auto"/>
              <w:left w:val="single" w:sz="6" w:space="0" w:color="auto"/>
              <w:bottom w:val="single" w:sz="6" w:space="0" w:color="auto"/>
              <w:right w:val="single" w:sz="6" w:space="0" w:color="auto"/>
            </w:tcBorders>
            <w:vAlign w:val="center"/>
          </w:tcPr>
          <w:p w14:paraId="17B2E683"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proofErr w:type="gramStart"/>
            <w:r w:rsidRPr="00E640F3">
              <w:rPr>
                <w:rFonts w:ascii="宋体" w:eastAsia="宋体" w:hAnsi="宋体" w:cs="Times New Roman" w:hint="eastAsia"/>
                <w:kern w:val="0"/>
                <w:szCs w:val="21"/>
              </w:rPr>
              <w:t>胶带机总长</w:t>
            </w:r>
            <w:proofErr w:type="gramEnd"/>
          </w:p>
        </w:tc>
        <w:tc>
          <w:tcPr>
            <w:tcW w:w="868" w:type="dxa"/>
            <w:tcBorders>
              <w:top w:val="single" w:sz="6" w:space="0" w:color="auto"/>
              <w:left w:val="single" w:sz="6" w:space="0" w:color="auto"/>
              <w:bottom w:val="single" w:sz="6" w:space="0" w:color="auto"/>
              <w:right w:val="single" w:sz="6" w:space="0" w:color="auto"/>
            </w:tcBorders>
            <w:vAlign w:val="center"/>
          </w:tcPr>
          <w:p w14:paraId="4541E04B"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m</w:t>
            </w:r>
          </w:p>
        </w:tc>
        <w:tc>
          <w:tcPr>
            <w:tcW w:w="1417" w:type="dxa"/>
            <w:tcBorders>
              <w:top w:val="single" w:sz="6" w:space="0" w:color="auto"/>
              <w:left w:val="single" w:sz="6" w:space="0" w:color="auto"/>
              <w:bottom w:val="single" w:sz="6" w:space="0" w:color="auto"/>
              <w:right w:val="single" w:sz="6" w:space="0" w:color="auto"/>
            </w:tcBorders>
            <w:vAlign w:val="center"/>
          </w:tcPr>
          <w:p w14:paraId="0B4679A3"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hint="eastAsia"/>
                <w:szCs w:val="21"/>
              </w:rPr>
              <w:t>～2610</w:t>
            </w:r>
          </w:p>
        </w:tc>
        <w:tc>
          <w:tcPr>
            <w:tcW w:w="2130" w:type="dxa"/>
            <w:tcBorders>
              <w:top w:val="single" w:sz="6" w:space="0" w:color="auto"/>
              <w:left w:val="single" w:sz="6" w:space="0" w:color="auto"/>
              <w:bottom w:val="single" w:sz="6" w:space="0" w:color="auto"/>
              <w:right w:val="single" w:sz="12" w:space="0" w:color="auto"/>
            </w:tcBorders>
            <w:vAlign w:val="center"/>
          </w:tcPr>
          <w:p w14:paraId="29B51445"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
        </w:tc>
      </w:tr>
      <w:tr w:rsidR="00E640F3" w:rsidRPr="00E640F3" w14:paraId="46D2BE63"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3ADB65ED"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9</w:t>
            </w:r>
          </w:p>
        </w:tc>
        <w:tc>
          <w:tcPr>
            <w:tcW w:w="2384" w:type="dxa"/>
            <w:tcBorders>
              <w:top w:val="single" w:sz="6" w:space="0" w:color="auto"/>
              <w:left w:val="single" w:sz="6" w:space="0" w:color="auto"/>
              <w:bottom w:val="single" w:sz="6" w:space="0" w:color="auto"/>
              <w:right w:val="single" w:sz="6" w:space="0" w:color="auto"/>
            </w:tcBorders>
            <w:vAlign w:val="center"/>
          </w:tcPr>
          <w:p w14:paraId="0DE1FC35"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工艺设备总重</w:t>
            </w:r>
          </w:p>
        </w:tc>
        <w:tc>
          <w:tcPr>
            <w:tcW w:w="868" w:type="dxa"/>
            <w:tcBorders>
              <w:top w:val="single" w:sz="6" w:space="0" w:color="auto"/>
              <w:left w:val="single" w:sz="6" w:space="0" w:color="auto"/>
              <w:bottom w:val="single" w:sz="6" w:space="0" w:color="auto"/>
              <w:right w:val="single" w:sz="6" w:space="0" w:color="auto"/>
            </w:tcBorders>
            <w:vAlign w:val="center"/>
          </w:tcPr>
          <w:p w14:paraId="31953F31"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t</w:t>
            </w:r>
          </w:p>
        </w:tc>
        <w:tc>
          <w:tcPr>
            <w:tcW w:w="1417" w:type="dxa"/>
            <w:tcBorders>
              <w:top w:val="single" w:sz="6" w:space="0" w:color="auto"/>
              <w:left w:val="single" w:sz="6" w:space="0" w:color="auto"/>
              <w:bottom w:val="single" w:sz="6" w:space="0" w:color="auto"/>
              <w:right w:val="single" w:sz="6" w:space="0" w:color="auto"/>
            </w:tcBorders>
            <w:vAlign w:val="center"/>
          </w:tcPr>
          <w:p w14:paraId="45A60EA5"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hint="eastAsia"/>
                <w:szCs w:val="21"/>
              </w:rPr>
              <w:t>～1105</w:t>
            </w:r>
          </w:p>
        </w:tc>
        <w:tc>
          <w:tcPr>
            <w:tcW w:w="2130" w:type="dxa"/>
            <w:tcBorders>
              <w:top w:val="single" w:sz="6" w:space="0" w:color="auto"/>
              <w:left w:val="single" w:sz="6" w:space="0" w:color="auto"/>
              <w:bottom w:val="single" w:sz="6" w:space="0" w:color="auto"/>
              <w:right w:val="single" w:sz="12" w:space="0" w:color="auto"/>
            </w:tcBorders>
            <w:vAlign w:val="center"/>
          </w:tcPr>
          <w:p w14:paraId="0E8CB399"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
        </w:tc>
      </w:tr>
      <w:tr w:rsidR="00E640F3" w:rsidRPr="00E640F3" w14:paraId="48E44FBD" w14:textId="77777777" w:rsidTr="00ED363A">
        <w:trPr>
          <w:trHeight w:val="397"/>
          <w:tblHeader/>
          <w:jc w:val="center"/>
        </w:trPr>
        <w:tc>
          <w:tcPr>
            <w:tcW w:w="636" w:type="dxa"/>
            <w:tcBorders>
              <w:top w:val="single" w:sz="6" w:space="0" w:color="auto"/>
              <w:left w:val="single" w:sz="12" w:space="0" w:color="auto"/>
              <w:bottom w:val="single" w:sz="6" w:space="0" w:color="auto"/>
              <w:right w:val="single" w:sz="6" w:space="0" w:color="auto"/>
            </w:tcBorders>
            <w:vAlign w:val="center"/>
          </w:tcPr>
          <w:p w14:paraId="1DDEB296"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hint="eastAsia"/>
                <w:kern w:val="0"/>
                <w:szCs w:val="21"/>
              </w:rPr>
              <w:t>10</w:t>
            </w:r>
          </w:p>
        </w:tc>
        <w:tc>
          <w:tcPr>
            <w:tcW w:w="2384" w:type="dxa"/>
            <w:tcBorders>
              <w:top w:val="single" w:sz="6" w:space="0" w:color="auto"/>
              <w:left w:val="single" w:sz="6" w:space="0" w:color="auto"/>
              <w:bottom w:val="single" w:sz="6" w:space="0" w:color="auto"/>
              <w:right w:val="single" w:sz="6" w:space="0" w:color="auto"/>
            </w:tcBorders>
            <w:vAlign w:val="center"/>
          </w:tcPr>
          <w:p w14:paraId="0375D713" w14:textId="77777777" w:rsidR="00E640F3" w:rsidRPr="00E640F3" w:rsidRDefault="00E640F3" w:rsidP="00E640F3">
            <w:pPr>
              <w:adjustRightInd w:val="0"/>
              <w:snapToGrid w:val="0"/>
              <w:spacing w:line="0" w:lineRule="atLeast"/>
              <w:jc w:val="left"/>
              <w:textAlignment w:val="baseline"/>
              <w:rPr>
                <w:rFonts w:ascii="宋体" w:eastAsia="宋体" w:hAnsi="宋体" w:cs="Times New Roman"/>
                <w:kern w:val="0"/>
                <w:szCs w:val="21"/>
              </w:rPr>
            </w:pPr>
            <w:r w:rsidRPr="00E640F3">
              <w:rPr>
                <w:rFonts w:ascii="宋体" w:eastAsia="宋体" w:hAnsi="宋体" w:cs="Times New Roman" w:hint="eastAsia"/>
                <w:kern w:val="0"/>
                <w:szCs w:val="21"/>
              </w:rPr>
              <w:t>工艺设备总装机容量</w:t>
            </w:r>
          </w:p>
        </w:tc>
        <w:tc>
          <w:tcPr>
            <w:tcW w:w="868" w:type="dxa"/>
            <w:tcBorders>
              <w:top w:val="single" w:sz="6" w:space="0" w:color="auto"/>
              <w:left w:val="single" w:sz="6" w:space="0" w:color="auto"/>
              <w:bottom w:val="single" w:sz="6" w:space="0" w:color="auto"/>
              <w:right w:val="single" w:sz="6" w:space="0" w:color="auto"/>
            </w:tcBorders>
            <w:vAlign w:val="center"/>
          </w:tcPr>
          <w:p w14:paraId="5AC89851"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r w:rsidRPr="00E640F3">
              <w:rPr>
                <w:rFonts w:ascii="宋体" w:eastAsia="宋体" w:hAnsi="宋体" w:cs="Times New Roman"/>
                <w:kern w:val="0"/>
                <w:szCs w:val="21"/>
              </w:rPr>
              <w:t>K</w:t>
            </w:r>
            <w:r w:rsidRPr="00E640F3">
              <w:rPr>
                <w:rFonts w:ascii="宋体" w:eastAsia="宋体" w:hAnsi="宋体" w:cs="Times New Roman" w:hint="eastAsia"/>
                <w:kern w:val="0"/>
                <w:szCs w:val="21"/>
              </w:rPr>
              <w:t>w</w:t>
            </w:r>
          </w:p>
        </w:tc>
        <w:tc>
          <w:tcPr>
            <w:tcW w:w="1417" w:type="dxa"/>
            <w:tcBorders>
              <w:top w:val="single" w:sz="6" w:space="0" w:color="auto"/>
              <w:left w:val="single" w:sz="6" w:space="0" w:color="auto"/>
              <w:bottom w:val="single" w:sz="6" w:space="0" w:color="auto"/>
              <w:right w:val="single" w:sz="6" w:space="0" w:color="auto"/>
            </w:tcBorders>
            <w:vAlign w:val="center"/>
          </w:tcPr>
          <w:p w14:paraId="5C883FE7" w14:textId="77777777" w:rsidR="00E640F3" w:rsidRPr="00E640F3" w:rsidRDefault="00E640F3" w:rsidP="00E640F3">
            <w:pPr>
              <w:shd w:val="solid" w:color="FFFFFF" w:fill="auto"/>
              <w:autoSpaceDE w:val="0"/>
              <w:autoSpaceDN w:val="0"/>
              <w:spacing w:line="0" w:lineRule="atLeast"/>
              <w:jc w:val="center"/>
              <w:textAlignment w:val="bottom"/>
              <w:rPr>
                <w:rFonts w:ascii="宋体" w:eastAsia="宋体" w:hAnsi="宋体" w:cs="Times New Roman"/>
                <w:szCs w:val="21"/>
              </w:rPr>
            </w:pPr>
            <w:r w:rsidRPr="00E640F3">
              <w:rPr>
                <w:rFonts w:ascii="宋体" w:eastAsia="宋体" w:hAnsi="宋体" w:cs="Times New Roman" w:hint="eastAsia"/>
                <w:szCs w:val="21"/>
              </w:rPr>
              <w:t>～1230</w:t>
            </w:r>
          </w:p>
        </w:tc>
        <w:tc>
          <w:tcPr>
            <w:tcW w:w="2130" w:type="dxa"/>
            <w:tcBorders>
              <w:top w:val="single" w:sz="6" w:space="0" w:color="auto"/>
              <w:left w:val="single" w:sz="6" w:space="0" w:color="auto"/>
              <w:bottom w:val="single" w:sz="6" w:space="0" w:color="auto"/>
              <w:right w:val="single" w:sz="12" w:space="0" w:color="auto"/>
            </w:tcBorders>
            <w:vAlign w:val="center"/>
          </w:tcPr>
          <w:p w14:paraId="72087102" w14:textId="77777777" w:rsidR="00E640F3" w:rsidRPr="00E640F3" w:rsidRDefault="00E640F3" w:rsidP="00E640F3">
            <w:pPr>
              <w:adjustRightInd w:val="0"/>
              <w:snapToGrid w:val="0"/>
              <w:spacing w:line="0" w:lineRule="atLeast"/>
              <w:jc w:val="center"/>
              <w:textAlignment w:val="baseline"/>
              <w:rPr>
                <w:rFonts w:ascii="宋体" w:eastAsia="宋体" w:hAnsi="宋体" w:cs="Times New Roman"/>
                <w:kern w:val="0"/>
                <w:szCs w:val="21"/>
              </w:rPr>
            </w:pPr>
          </w:p>
        </w:tc>
      </w:tr>
    </w:tbl>
    <w:p w14:paraId="79D3E2CB" w14:textId="77777777" w:rsidR="00E640F3" w:rsidRPr="00E640F3" w:rsidRDefault="00E640F3" w:rsidP="00E640F3">
      <w:pPr>
        <w:spacing w:line="360" w:lineRule="auto"/>
        <w:jc w:val="left"/>
        <w:rPr>
          <w:rFonts w:ascii="宋体" w:eastAsia="宋体" w:hAnsi="宋体" w:cs="Times New Roman"/>
          <w:b/>
          <w:bCs/>
          <w:sz w:val="24"/>
          <w:szCs w:val="24"/>
        </w:rPr>
      </w:pPr>
      <w:r w:rsidRPr="00E640F3">
        <w:rPr>
          <w:rFonts w:ascii="宋体" w:eastAsia="宋体" w:hAnsi="宋体" w:cs="Times New Roman" w:hint="eastAsia"/>
          <w:b/>
          <w:bCs/>
          <w:sz w:val="24"/>
          <w:szCs w:val="24"/>
        </w:rPr>
        <w:t>设计条件</w:t>
      </w:r>
    </w:p>
    <w:p w14:paraId="50B07D7B"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sz w:val="24"/>
          <w:szCs w:val="24"/>
        </w:rPr>
        <w:t>1）</w:t>
      </w:r>
      <w:r w:rsidRPr="00E640F3">
        <w:rPr>
          <w:rFonts w:ascii="宋体" w:eastAsia="宋体" w:hAnsi="宋体" w:cs="Times New Roman" w:hint="eastAsia"/>
          <w:sz w:val="24"/>
          <w:szCs w:val="24"/>
        </w:rPr>
        <w:t>副</w:t>
      </w:r>
      <w:r w:rsidRPr="00E640F3">
        <w:rPr>
          <w:rFonts w:ascii="宋体" w:eastAsia="宋体" w:hAnsi="宋体" w:cs="Times New Roman"/>
          <w:sz w:val="24"/>
          <w:szCs w:val="24"/>
        </w:rPr>
        <w:t>原料</w:t>
      </w:r>
      <w:r w:rsidRPr="00E640F3">
        <w:rPr>
          <w:rFonts w:ascii="宋体" w:eastAsia="宋体" w:hAnsi="宋体" w:cs="Times New Roman" w:hint="eastAsia"/>
          <w:sz w:val="24"/>
          <w:szCs w:val="24"/>
        </w:rPr>
        <w:t>及铁合金</w:t>
      </w:r>
      <w:r w:rsidRPr="00E640F3">
        <w:rPr>
          <w:rFonts w:ascii="宋体" w:eastAsia="宋体" w:hAnsi="宋体" w:cs="Times New Roman"/>
          <w:sz w:val="24"/>
          <w:szCs w:val="24"/>
        </w:rPr>
        <w:t>耗量</w:t>
      </w:r>
    </w:p>
    <w:p w14:paraId="1DCABBB7"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上料系统供炼钢用</w:t>
      </w:r>
      <w:r w:rsidRPr="00E640F3">
        <w:rPr>
          <w:rFonts w:ascii="宋体" w:eastAsia="宋体" w:hAnsi="宋体" w:cs="Times New Roman"/>
          <w:sz w:val="24"/>
          <w:szCs w:val="24"/>
        </w:rPr>
        <w:t>的副原料主要有石灰、白云石和铁矿石等，铁合金主要有</w:t>
      </w:r>
      <w:r w:rsidRPr="00E640F3">
        <w:rPr>
          <w:rFonts w:ascii="宋体" w:eastAsia="宋体" w:hAnsi="宋体" w:cs="Times New Roman" w:hint="eastAsia"/>
          <w:sz w:val="24"/>
          <w:szCs w:val="24"/>
        </w:rPr>
        <w:t>国产高铬</w:t>
      </w:r>
      <w:r w:rsidRPr="00E640F3">
        <w:rPr>
          <w:rFonts w:ascii="宋体" w:eastAsia="宋体" w:hAnsi="宋体" w:cs="Times New Roman"/>
          <w:sz w:val="24"/>
          <w:szCs w:val="24"/>
        </w:rPr>
        <w:t>、硅铁和</w:t>
      </w:r>
      <w:r w:rsidRPr="00E640F3">
        <w:rPr>
          <w:rFonts w:ascii="宋体" w:eastAsia="宋体" w:hAnsi="宋体" w:cs="Times New Roman" w:hint="eastAsia"/>
          <w:sz w:val="24"/>
          <w:szCs w:val="24"/>
        </w:rPr>
        <w:t>合成渣</w:t>
      </w:r>
      <w:r w:rsidRPr="00E640F3">
        <w:rPr>
          <w:rFonts w:ascii="宋体" w:eastAsia="宋体" w:hAnsi="宋体" w:cs="Times New Roman"/>
          <w:sz w:val="24"/>
          <w:szCs w:val="24"/>
        </w:rPr>
        <w:t>等，年供应</w:t>
      </w:r>
      <w:r w:rsidRPr="00E640F3">
        <w:rPr>
          <w:rFonts w:ascii="宋体" w:eastAsia="宋体" w:hAnsi="宋体" w:cs="Times New Roman" w:hint="eastAsia"/>
          <w:sz w:val="24"/>
          <w:szCs w:val="24"/>
        </w:rPr>
        <w:t>副</w:t>
      </w:r>
      <w:r w:rsidRPr="00E640F3">
        <w:rPr>
          <w:rFonts w:ascii="宋体" w:eastAsia="宋体" w:hAnsi="宋体" w:cs="Times New Roman"/>
          <w:sz w:val="24"/>
          <w:szCs w:val="24"/>
        </w:rPr>
        <w:t>原料</w:t>
      </w:r>
      <w:r w:rsidRPr="00E640F3">
        <w:rPr>
          <w:rFonts w:ascii="宋体" w:eastAsia="宋体" w:hAnsi="宋体" w:cs="Times New Roman" w:hint="eastAsia"/>
          <w:sz w:val="24"/>
          <w:szCs w:val="24"/>
        </w:rPr>
        <w:t>及铁合金</w:t>
      </w:r>
      <w:r w:rsidRPr="00E640F3">
        <w:rPr>
          <w:rFonts w:ascii="宋体" w:eastAsia="宋体" w:hAnsi="宋体" w:cs="Times New Roman"/>
          <w:sz w:val="24"/>
          <w:szCs w:val="24"/>
        </w:rPr>
        <w:t>约为</w:t>
      </w:r>
      <w:r w:rsidRPr="00E640F3">
        <w:rPr>
          <w:rFonts w:ascii="宋体" w:eastAsia="宋体" w:hAnsi="宋体" w:cs="Times New Roman" w:hint="eastAsia"/>
          <w:sz w:val="24"/>
          <w:szCs w:val="24"/>
        </w:rPr>
        <w:t>57.5</w:t>
      </w:r>
      <w:r w:rsidRPr="00E640F3">
        <w:rPr>
          <w:rFonts w:ascii="宋体" w:eastAsia="宋体" w:hAnsi="宋体" w:cs="Times New Roman"/>
          <w:sz w:val="24"/>
          <w:szCs w:val="24"/>
        </w:rPr>
        <w:t>万吨。</w:t>
      </w:r>
    </w:p>
    <w:p w14:paraId="059021C4"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sz w:val="24"/>
          <w:szCs w:val="24"/>
        </w:rPr>
        <w:t>炼钢各个品种的</w:t>
      </w:r>
      <w:r w:rsidRPr="00E640F3">
        <w:rPr>
          <w:rFonts w:ascii="宋体" w:eastAsia="宋体" w:hAnsi="宋体" w:cs="Times New Roman" w:hint="eastAsia"/>
          <w:sz w:val="24"/>
          <w:szCs w:val="24"/>
        </w:rPr>
        <w:t>副</w:t>
      </w:r>
      <w:r w:rsidRPr="00E640F3">
        <w:rPr>
          <w:rFonts w:ascii="宋体" w:eastAsia="宋体" w:hAnsi="宋体" w:cs="Times New Roman"/>
          <w:sz w:val="24"/>
          <w:szCs w:val="24"/>
        </w:rPr>
        <w:t>原料</w:t>
      </w:r>
      <w:r w:rsidRPr="00E640F3">
        <w:rPr>
          <w:rFonts w:ascii="宋体" w:eastAsia="宋体" w:hAnsi="宋体" w:cs="Times New Roman" w:hint="eastAsia"/>
          <w:sz w:val="24"/>
          <w:szCs w:val="24"/>
        </w:rPr>
        <w:t>及铁合金</w:t>
      </w:r>
      <w:r w:rsidRPr="00E640F3">
        <w:rPr>
          <w:rFonts w:ascii="宋体" w:eastAsia="宋体" w:hAnsi="宋体" w:cs="Times New Roman"/>
          <w:sz w:val="24"/>
          <w:szCs w:val="24"/>
        </w:rPr>
        <w:t>消耗见表</w:t>
      </w:r>
      <w:r w:rsidRPr="00E640F3">
        <w:rPr>
          <w:rFonts w:ascii="宋体" w:eastAsia="宋体" w:hAnsi="宋体" w:cs="Times New Roman" w:hint="eastAsia"/>
          <w:sz w:val="24"/>
          <w:szCs w:val="24"/>
        </w:rPr>
        <w:t>3-</w:t>
      </w:r>
      <w:r w:rsidRPr="00E640F3">
        <w:rPr>
          <w:rFonts w:ascii="宋体" w:eastAsia="宋体" w:hAnsi="宋体" w:cs="Times New Roman"/>
          <w:sz w:val="24"/>
          <w:szCs w:val="24"/>
        </w:rPr>
        <w:t>1。</w:t>
      </w:r>
    </w:p>
    <w:p w14:paraId="056C1E38"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sz w:val="24"/>
          <w:szCs w:val="24"/>
        </w:rPr>
        <w:t>表</w:t>
      </w:r>
      <w:r w:rsidRPr="00E640F3">
        <w:rPr>
          <w:rFonts w:ascii="宋体" w:eastAsia="宋体" w:hAnsi="宋体" w:cs="Times New Roman" w:hint="eastAsia"/>
          <w:sz w:val="24"/>
          <w:szCs w:val="24"/>
        </w:rPr>
        <w:t>3-</w:t>
      </w:r>
      <w:r w:rsidRPr="00E640F3">
        <w:rPr>
          <w:rFonts w:ascii="宋体" w:eastAsia="宋体" w:hAnsi="宋体" w:cs="Times New Roman"/>
          <w:sz w:val="24"/>
          <w:szCs w:val="24"/>
        </w:rPr>
        <w:t>1炼钢原料耗量表</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675"/>
        <w:gridCol w:w="1276"/>
        <w:gridCol w:w="1846"/>
        <w:gridCol w:w="1965"/>
        <w:gridCol w:w="1450"/>
        <w:gridCol w:w="1317"/>
      </w:tblGrid>
      <w:tr w:rsidR="00E640F3" w:rsidRPr="00E640F3" w14:paraId="29CB9DA7" w14:textId="77777777" w:rsidTr="00ED363A">
        <w:trPr>
          <w:trHeight w:val="397"/>
          <w:tblHeader/>
        </w:trPr>
        <w:tc>
          <w:tcPr>
            <w:tcW w:w="675" w:type="dxa"/>
            <w:vAlign w:val="center"/>
          </w:tcPr>
          <w:p w14:paraId="1FCFFECC"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序号</w:t>
            </w:r>
          </w:p>
        </w:tc>
        <w:tc>
          <w:tcPr>
            <w:tcW w:w="1276" w:type="dxa"/>
            <w:vAlign w:val="center"/>
          </w:tcPr>
          <w:p w14:paraId="096E9149"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项目</w:t>
            </w:r>
          </w:p>
        </w:tc>
        <w:tc>
          <w:tcPr>
            <w:tcW w:w="1846" w:type="dxa"/>
          </w:tcPr>
          <w:p w14:paraId="71C84155"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400系不锈钢单耗(kg/t钢水)</w:t>
            </w:r>
          </w:p>
        </w:tc>
        <w:tc>
          <w:tcPr>
            <w:tcW w:w="1965" w:type="dxa"/>
          </w:tcPr>
          <w:p w14:paraId="2A7F5357"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碳钢单耗(kg/t钢水)</w:t>
            </w:r>
          </w:p>
        </w:tc>
        <w:tc>
          <w:tcPr>
            <w:tcW w:w="1450" w:type="dxa"/>
            <w:vAlign w:val="bottom"/>
          </w:tcPr>
          <w:p w14:paraId="71ACF503"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日最大消耗量(t)</w:t>
            </w:r>
          </w:p>
        </w:tc>
        <w:tc>
          <w:tcPr>
            <w:tcW w:w="1317" w:type="dxa"/>
            <w:vAlign w:val="bottom"/>
          </w:tcPr>
          <w:p w14:paraId="13406E13"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年消耗量(万t)</w:t>
            </w:r>
          </w:p>
        </w:tc>
      </w:tr>
      <w:tr w:rsidR="00E640F3" w:rsidRPr="00E640F3" w14:paraId="08A7AE60" w14:textId="77777777" w:rsidTr="00ED363A">
        <w:trPr>
          <w:trHeight w:val="397"/>
        </w:trPr>
        <w:tc>
          <w:tcPr>
            <w:tcW w:w="675" w:type="dxa"/>
            <w:vAlign w:val="center"/>
          </w:tcPr>
          <w:p w14:paraId="036BE5D7"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1</w:t>
            </w:r>
          </w:p>
        </w:tc>
        <w:tc>
          <w:tcPr>
            <w:tcW w:w="1276" w:type="dxa"/>
            <w:vAlign w:val="center"/>
          </w:tcPr>
          <w:p w14:paraId="5D5D183C"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低碳铬铁</w:t>
            </w:r>
          </w:p>
        </w:tc>
        <w:tc>
          <w:tcPr>
            <w:tcW w:w="1846" w:type="dxa"/>
            <w:vAlign w:val="bottom"/>
          </w:tcPr>
          <w:p w14:paraId="5777994D"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3.9</w:t>
            </w:r>
          </w:p>
        </w:tc>
        <w:tc>
          <w:tcPr>
            <w:tcW w:w="1965" w:type="dxa"/>
          </w:tcPr>
          <w:p w14:paraId="22410135" w14:textId="77777777" w:rsidR="00E640F3" w:rsidRPr="00E640F3" w:rsidRDefault="00E640F3" w:rsidP="00E640F3">
            <w:pPr>
              <w:spacing w:line="0" w:lineRule="atLeast"/>
              <w:rPr>
                <w:rFonts w:ascii="宋体" w:eastAsia="宋体" w:hAnsi="宋体" w:cs="Times New Roman"/>
                <w:szCs w:val="20"/>
              </w:rPr>
            </w:pPr>
          </w:p>
        </w:tc>
        <w:tc>
          <w:tcPr>
            <w:tcW w:w="1450" w:type="dxa"/>
            <w:vAlign w:val="bottom"/>
          </w:tcPr>
          <w:p w14:paraId="32D806C0"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17.3</w:t>
            </w:r>
          </w:p>
        </w:tc>
        <w:tc>
          <w:tcPr>
            <w:tcW w:w="1317" w:type="dxa"/>
            <w:vAlign w:val="bottom"/>
          </w:tcPr>
          <w:p w14:paraId="2487CBF1"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0.50</w:t>
            </w:r>
          </w:p>
        </w:tc>
      </w:tr>
      <w:tr w:rsidR="00E640F3" w:rsidRPr="00E640F3" w14:paraId="276DB8D7" w14:textId="77777777" w:rsidTr="00ED363A">
        <w:trPr>
          <w:trHeight w:val="397"/>
        </w:trPr>
        <w:tc>
          <w:tcPr>
            <w:tcW w:w="675" w:type="dxa"/>
            <w:vAlign w:val="center"/>
          </w:tcPr>
          <w:p w14:paraId="23D959D7"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2</w:t>
            </w:r>
          </w:p>
        </w:tc>
        <w:tc>
          <w:tcPr>
            <w:tcW w:w="1276" w:type="dxa"/>
            <w:vAlign w:val="center"/>
          </w:tcPr>
          <w:p w14:paraId="64585316"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国产高铬</w:t>
            </w:r>
          </w:p>
        </w:tc>
        <w:tc>
          <w:tcPr>
            <w:tcW w:w="1846" w:type="dxa"/>
            <w:vAlign w:val="center"/>
          </w:tcPr>
          <w:p w14:paraId="2B7865DC"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108.8</w:t>
            </w:r>
          </w:p>
        </w:tc>
        <w:tc>
          <w:tcPr>
            <w:tcW w:w="1965" w:type="dxa"/>
            <w:vAlign w:val="center"/>
          </w:tcPr>
          <w:p w14:paraId="44E86DDB"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 xml:space="preserve">　</w:t>
            </w:r>
          </w:p>
        </w:tc>
        <w:tc>
          <w:tcPr>
            <w:tcW w:w="1450" w:type="dxa"/>
            <w:vAlign w:val="center"/>
          </w:tcPr>
          <w:p w14:paraId="23CB4898"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482.</w:t>
            </w:r>
            <w:r w:rsidRPr="00E640F3">
              <w:rPr>
                <w:rFonts w:ascii="宋体" w:eastAsia="宋体" w:hAnsi="宋体" w:cs="Times New Roman" w:hint="eastAsia"/>
                <w:szCs w:val="20"/>
              </w:rPr>
              <w:t>7</w:t>
            </w:r>
          </w:p>
        </w:tc>
        <w:tc>
          <w:tcPr>
            <w:tcW w:w="1317" w:type="dxa"/>
            <w:vAlign w:val="center"/>
          </w:tcPr>
          <w:p w14:paraId="48ACC77C"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14.7</w:t>
            </w:r>
          </w:p>
        </w:tc>
      </w:tr>
      <w:tr w:rsidR="00E640F3" w:rsidRPr="00E640F3" w14:paraId="25AB415E" w14:textId="77777777" w:rsidTr="00ED363A">
        <w:trPr>
          <w:trHeight w:val="397"/>
        </w:trPr>
        <w:tc>
          <w:tcPr>
            <w:tcW w:w="675" w:type="dxa"/>
            <w:vAlign w:val="center"/>
          </w:tcPr>
          <w:p w14:paraId="3758CCF3"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3</w:t>
            </w:r>
          </w:p>
        </w:tc>
        <w:tc>
          <w:tcPr>
            <w:tcW w:w="1276" w:type="dxa"/>
            <w:vAlign w:val="center"/>
          </w:tcPr>
          <w:p w14:paraId="64BB4CA2"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铁合金</w:t>
            </w:r>
          </w:p>
        </w:tc>
        <w:tc>
          <w:tcPr>
            <w:tcW w:w="1846" w:type="dxa"/>
            <w:vAlign w:val="center"/>
          </w:tcPr>
          <w:p w14:paraId="0077D233"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10.2</w:t>
            </w:r>
          </w:p>
        </w:tc>
        <w:tc>
          <w:tcPr>
            <w:tcW w:w="1965" w:type="dxa"/>
            <w:vAlign w:val="center"/>
          </w:tcPr>
          <w:p w14:paraId="0FC79EDC"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15.0</w:t>
            </w:r>
          </w:p>
        </w:tc>
        <w:tc>
          <w:tcPr>
            <w:tcW w:w="1450" w:type="dxa"/>
            <w:vAlign w:val="center"/>
          </w:tcPr>
          <w:p w14:paraId="78261777"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139.3</w:t>
            </w:r>
          </w:p>
        </w:tc>
        <w:tc>
          <w:tcPr>
            <w:tcW w:w="1317" w:type="dxa"/>
            <w:vAlign w:val="center"/>
          </w:tcPr>
          <w:p w14:paraId="685F28C0"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3.5</w:t>
            </w:r>
          </w:p>
        </w:tc>
      </w:tr>
      <w:tr w:rsidR="00E640F3" w:rsidRPr="00E640F3" w14:paraId="0808CD62" w14:textId="77777777" w:rsidTr="00ED363A">
        <w:trPr>
          <w:trHeight w:val="397"/>
        </w:trPr>
        <w:tc>
          <w:tcPr>
            <w:tcW w:w="675" w:type="dxa"/>
            <w:vAlign w:val="center"/>
          </w:tcPr>
          <w:p w14:paraId="35F7710A"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4</w:t>
            </w:r>
          </w:p>
        </w:tc>
        <w:tc>
          <w:tcPr>
            <w:tcW w:w="1276" w:type="dxa"/>
            <w:vAlign w:val="center"/>
          </w:tcPr>
          <w:p w14:paraId="70B867D1"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石灰</w:t>
            </w:r>
          </w:p>
        </w:tc>
        <w:tc>
          <w:tcPr>
            <w:tcW w:w="1846" w:type="dxa"/>
            <w:vAlign w:val="center"/>
          </w:tcPr>
          <w:p w14:paraId="6D73BF4C"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132</w:t>
            </w:r>
          </w:p>
        </w:tc>
        <w:tc>
          <w:tcPr>
            <w:tcW w:w="1965" w:type="dxa"/>
            <w:vAlign w:val="center"/>
          </w:tcPr>
          <w:p w14:paraId="0C7EC8EA"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50.0</w:t>
            </w:r>
          </w:p>
        </w:tc>
        <w:tc>
          <w:tcPr>
            <w:tcW w:w="1450" w:type="dxa"/>
            <w:vAlign w:val="center"/>
          </w:tcPr>
          <w:p w14:paraId="76EE67AF"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899.2</w:t>
            </w:r>
          </w:p>
        </w:tc>
        <w:tc>
          <w:tcPr>
            <w:tcW w:w="1317" w:type="dxa"/>
            <w:vAlign w:val="center"/>
          </w:tcPr>
          <w:p w14:paraId="330CAAFF"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25.1</w:t>
            </w:r>
          </w:p>
        </w:tc>
      </w:tr>
      <w:tr w:rsidR="00E640F3" w:rsidRPr="00E640F3" w14:paraId="1278E863" w14:textId="77777777" w:rsidTr="00ED363A">
        <w:trPr>
          <w:trHeight w:val="397"/>
        </w:trPr>
        <w:tc>
          <w:tcPr>
            <w:tcW w:w="675" w:type="dxa"/>
            <w:vAlign w:val="center"/>
          </w:tcPr>
          <w:p w14:paraId="54BBECC9"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5</w:t>
            </w:r>
          </w:p>
        </w:tc>
        <w:tc>
          <w:tcPr>
            <w:tcW w:w="1276" w:type="dxa"/>
            <w:vAlign w:val="center"/>
          </w:tcPr>
          <w:p w14:paraId="4877C019"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白云石</w:t>
            </w:r>
          </w:p>
        </w:tc>
        <w:tc>
          <w:tcPr>
            <w:tcW w:w="1846" w:type="dxa"/>
            <w:vAlign w:val="center"/>
          </w:tcPr>
          <w:p w14:paraId="35115A32"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19.6</w:t>
            </w:r>
          </w:p>
        </w:tc>
        <w:tc>
          <w:tcPr>
            <w:tcW w:w="1965" w:type="dxa"/>
            <w:vAlign w:val="center"/>
          </w:tcPr>
          <w:p w14:paraId="75BE0534"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2</w:t>
            </w:r>
            <w:r w:rsidRPr="00E640F3">
              <w:rPr>
                <w:rFonts w:ascii="宋体" w:eastAsia="宋体" w:hAnsi="宋体" w:cs="Times New Roman" w:hint="eastAsia"/>
                <w:szCs w:val="20"/>
              </w:rPr>
              <w:t>8</w:t>
            </w:r>
            <w:r w:rsidRPr="00E640F3">
              <w:rPr>
                <w:rFonts w:ascii="宋体" w:eastAsia="宋体" w:hAnsi="宋体" w:cs="Times New Roman"/>
                <w:szCs w:val="20"/>
              </w:rPr>
              <w:t>.0</w:t>
            </w:r>
          </w:p>
        </w:tc>
        <w:tc>
          <w:tcPr>
            <w:tcW w:w="1450" w:type="dxa"/>
            <w:vAlign w:val="center"/>
          </w:tcPr>
          <w:p w14:paraId="15DAA251"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2</w:t>
            </w:r>
            <w:r w:rsidRPr="00E640F3">
              <w:rPr>
                <w:rFonts w:ascii="宋体" w:eastAsia="宋体" w:hAnsi="宋体" w:cs="Times New Roman" w:hint="eastAsia"/>
                <w:szCs w:val="20"/>
              </w:rPr>
              <w:t>62.5</w:t>
            </w:r>
          </w:p>
        </w:tc>
        <w:tc>
          <w:tcPr>
            <w:tcW w:w="1317" w:type="dxa"/>
            <w:vAlign w:val="center"/>
          </w:tcPr>
          <w:p w14:paraId="7F91ABCE"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6.7</w:t>
            </w:r>
          </w:p>
        </w:tc>
      </w:tr>
      <w:tr w:rsidR="00E640F3" w:rsidRPr="00E640F3" w14:paraId="0CB963C3" w14:textId="77777777" w:rsidTr="00ED363A">
        <w:trPr>
          <w:trHeight w:val="397"/>
        </w:trPr>
        <w:tc>
          <w:tcPr>
            <w:tcW w:w="675" w:type="dxa"/>
            <w:vAlign w:val="center"/>
          </w:tcPr>
          <w:p w14:paraId="4377DCD4"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6</w:t>
            </w:r>
          </w:p>
        </w:tc>
        <w:tc>
          <w:tcPr>
            <w:tcW w:w="1276" w:type="dxa"/>
            <w:vAlign w:val="center"/>
          </w:tcPr>
          <w:p w14:paraId="685F9A10"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硅铁</w:t>
            </w:r>
          </w:p>
        </w:tc>
        <w:tc>
          <w:tcPr>
            <w:tcW w:w="1846" w:type="dxa"/>
            <w:vAlign w:val="center"/>
          </w:tcPr>
          <w:p w14:paraId="36A64AFA"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25.6</w:t>
            </w:r>
          </w:p>
        </w:tc>
        <w:tc>
          <w:tcPr>
            <w:tcW w:w="1965" w:type="dxa"/>
            <w:vAlign w:val="center"/>
          </w:tcPr>
          <w:p w14:paraId="249739A1" w14:textId="77777777" w:rsidR="00E640F3" w:rsidRPr="00E640F3" w:rsidRDefault="00E640F3" w:rsidP="00E640F3">
            <w:pPr>
              <w:spacing w:line="0" w:lineRule="atLeast"/>
              <w:rPr>
                <w:rFonts w:ascii="宋体" w:eastAsia="宋体" w:hAnsi="宋体" w:cs="Times New Roman"/>
                <w:szCs w:val="20"/>
              </w:rPr>
            </w:pPr>
          </w:p>
        </w:tc>
        <w:tc>
          <w:tcPr>
            <w:tcW w:w="1450" w:type="dxa"/>
            <w:vAlign w:val="center"/>
          </w:tcPr>
          <w:p w14:paraId="588AA30A"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113.6</w:t>
            </w:r>
          </w:p>
        </w:tc>
        <w:tc>
          <w:tcPr>
            <w:tcW w:w="1317" w:type="dxa"/>
            <w:vAlign w:val="center"/>
          </w:tcPr>
          <w:p w14:paraId="599D9065"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3.5</w:t>
            </w:r>
          </w:p>
        </w:tc>
      </w:tr>
      <w:tr w:rsidR="00E640F3" w:rsidRPr="00E640F3" w14:paraId="0B557335" w14:textId="77777777" w:rsidTr="00ED363A">
        <w:trPr>
          <w:trHeight w:val="397"/>
        </w:trPr>
        <w:tc>
          <w:tcPr>
            <w:tcW w:w="675" w:type="dxa"/>
            <w:vAlign w:val="center"/>
          </w:tcPr>
          <w:p w14:paraId="3F34E6FD"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7</w:t>
            </w:r>
          </w:p>
        </w:tc>
        <w:tc>
          <w:tcPr>
            <w:tcW w:w="1276" w:type="dxa"/>
            <w:vAlign w:val="center"/>
          </w:tcPr>
          <w:p w14:paraId="6B8E45C2"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铁矿石</w:t>
            </w:r>
          </w:p>
        </w:tc>
        <w:tc>
          <w:tcPr>
            <w:tcW w:w="1846" w:type="dxa"/>
            <w:vAlign w:val="center"/>
          </w:tcPr>
          <w:p w14:paraId="4C17191D"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0.9</w:t>
            </w:r>
          </w:p>
        </w:tc>
        <w:tc>
          <w:tcPr>
            <w:tcW w:w="1965" w:type="dxa"/>
            <w:vAlign w:val="center"/>
          </w:tcPr>
          <w:p w14:paraId="2D2B4E45"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10.0</w:t>
            </w:r>
          </w:p>
        </w:tc>
        <w:tc>
          <w:tcPr>
            <w:tcW w:w="1450" w:type="dxa"/>
            <w:vAlign w:val="center"/>
          </w:tcPr>
          <w:p w14:paraId="716673A5"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66.7</w:t>
            </w:r>
          </w:p>
        </w:tc>
        <w:tc>
          <w:tcPr>
            <w:tcW w:w="1317" w:type="dxa"/>
            <w:vAlign w:val="center"/>
          </w:tcPr>
          <w:p w14:paraId="026F8532"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1.6</w:t>
            </w:r>
          </w:p>
        </w:tc>
      </w:tr>
      <w:tr w:rsidR="00E640F3" w:rsidRPr="00E640F3" w14:paraId="61C07DD9" w14:textId="77777777" w:rsidTr="00ED363A">
        <w:trPr>
          <w:trHeight w:val="350"/>
        </w:trPr>
        <w:tc>
          <w:tcPr>
            <w:tcW w:w="675" w:type="dxa"/>
            <w:vAlign w:val="center"/>
          </w:tcPr>
          <w:p w14:paraId="683179E4"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8</w:t>
            </w:r>
          </w:p>
        </w:tc>
        <w:tc>
          <w:tcPr>
            <w:tcW w:w="1276" w:type="dxa"/>
            <w:vAlign w:val="center"/>
          </w:tcPr>
          <w:p w14:paraId="4D1E1528"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合成渣</w:t>
            </w:r>
          </w:p>
        </w:tc>
        <w:tc>
          <w:tcPr>
            <w:tcW w:w="1846" w:type="dxa"/>
            <w:vAlign w:val="center"/>
          </w:tcPr>
          <w:p w14:paraId="161E7B52"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3.5</w:t>
            </w:r>
          </w:p>
        </w:tc>
        <w:tc>
          <w:tcPr>
            <w:tcW w:w="1965" w:type="dxa"/>
            <w:vAlign w:val="center"/>
          </w:tcPr>
          <w:p w14:paraId="2A6DBFD3"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10.0</w:t>
            </w:r>
          </w:p>
        </w:tc>
        <w:tc>
          <w:tcPr>
            <w:tcW w:w="1450" w:type="dxa"/>
            <w:vAlign w:val="center"/>
          </w:tcPr>
          <w:p w14:paraId="4F64BC9F"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78.</w:t>
            </w:r>
            <w:r w:rsidRPr="00E640F3">
              <w:rPr>
                <w:rFonts w:ascii="宋体" w:eastAsia="宋体" w:hAnsi="宋体" w:cs="Times New Roman" w:hint="eastAsia"/>
                <w:szCs w:val="20"/>
              </w:rPr>
              <w:t>2</w:t>
            </w:r>
          </w:p>
        </w:tc>
        <w:tc>
          <w:tcPr>
            <w:tcW w:w="1317" w:type="dxa"/>
            <w:vAlign w:val="center"/>
          </w:tcPr>
          <w:p w14:paraId="66A4F7BA"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szCs w:val="20"/>
              </w:rPr>
              <w:t>1.9</w:t>
            </w:r>
          </w:p>
        </w:tc>
      </w:tr>
      <w:tr w:rsidR="00E640F3" w:rsidRPr="00E640F3" w14:paraId="3A1397EA" w14:textId="77777777" w:rsidTr="00ED363A">
        <w:trPr>
          <w:trHeight w:val="397"/>
        </w:trPr>
        <w:tc>
          <w:tcPr>
            <w:tcW w:w="5762" w:type="dxa"/>
            <w:gridSpan w:val="4"/>
            <w:vAlign w:val="center"/>
          </w:tcPr>
          <w:p w14:paraId="30A8E186"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合计</w:t>
            </w:r>
          </w:p>
        </w:tc>
        <w:tc>
          <w:tcPr>
            <w:tcW w:w="1450" w:type="dxa"/>
            <w:vAlign w:val="bottom"/>
          </w:tcPr>
          <w:p w14:paraId="59E0968A"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2059.6</w:t>
            </w:r>
          </w:p>
        </w:tc>
        <w:tc>
          <w:tcPr>
            <w:tcW w:w="1317" w:type="dxa"/>
            <w:vAlign w:val="bottom"/>
          </w:tcPr>
          <w:p w14:paraId="17FC0334"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57.5</w:t>
            </w:r>
          </w:p>
        </w:tc>
      </w:tr>
    </w:tbl>
    <w:p w14:paraId="1CB7C46D"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bookmarkStart w:id="63" w:name="_Toc499656450"/>
      <w:bookmarkStart w:id="64" w:name="_Toc522801194"/>
      <w:bookmarkStart w:id="65" w:name="_Toc522883219"/>
      <w:r w:rsidRPr="00E640F3">
        <w:rPr>
          <w:rFonts w:ascii="宋体" w:eastAsia="宋体" w:hAnsi="宋体" w:cs="Times New Roman"/>
          <w:b/>
          <w:sz w:val="24"/>
          <w:szCs w:val="24"/>
        </w:rPr>
        <w:t xml:space="preserve">4 </w:t>
      </w:r>
      <w:bookmarkEnd w:id="63"/>
      <w:bookmarkEnd w:id="64"/>
      <w:bookmarkEnd w:id="65"/>
      <w:r w:rsidRPr="00E640F3">
        <w:rPr>
          <w:rFonts w:ascii="宋体" w:eastAsia="宋体" w:hAnsi="宋体" w:cs="Times New Roman" w:hint="eastAsia"/>
          <w:b/>
          <w:sz w:val="24"/>
          <w:szCs w:val="24"/>
        </w:rPr>
        <w:t>工艺技术说明</w:t>
      </w:r>
    </w:p>
    <w:p w14:paraId="50F749F6"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储运系统综合上料设施包含副原料及铁合金上料系统，是为脱磷预处理炉、碳钢转炉、RH炉、AOD炉、VOD炉、LF炉等供给炼钢生产需要的各种副原料和铁合金，该</w:t>
      </w:r>
      <w:r w:rsidRPr="00E640F3">
        <w:rPr>
          <w:rFonts w:ascii="宋体" w:eastAsia="宋体" w:hAnsi="宋体" w:cs="Times New Roman" w:hint="eastAsia"/>
          <w:sz w:val="24"/>
          <w:szCs w:val="24"/>
        </w:rPr>
        <w:lastRenderedPageBreak/>
        <w:t>系统包括的范围从汽车受料槽、转运站到脱磷预处理炉、碳钢转炉、RH炉、AOD炉、VOD炉、LF炉的高位料仓。</w:t>
      </w:r>
    </w:p>
    <w:p w14:paraId="39DD3D55"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来料方式除石灰以外，炼钢用副原料和铁合金均采用自卸汽车或者铲车运入综合汽车受料槽，石灰通过皮带机从石灰车间直接运至汽车受料槽，汽车受料槽内的物料通过振动给料机、输送机和卸料小车等设备送入炼钢车间高位料仓。</w:t>
      </w:r>
    </w:p>
    <w:p w14:paraId="7786ACFC"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5</w:t>
      </w:r>
      <w:r w:rsidRPr="00E640F3">
        <w:rPr>
          <w:rFonts w:ascii="宋体" w:eastAsia="宋体" w:hAnsi="宋体" w:cs="Times New Roman" w:hint="eastAsia"/>
          <w:b/>
          <w:sz w:val="24"/>
          <w:szCs w:val="24"/>
        </w:rPr>
        <w:t xml:space="preserve"> 设备总体组成及参数</w:t>
      </w:r>
    </w:p>
    <w:p w14:paraId="04A727DA" w14:textId="77777777" w:rsidR="00E640F3" w:rsidRPr="00E640F3" w:rsidRDefault="00E640F3" w:rsidP="00E640F3">
      <w:pPr>
        <w:spacing w:line="360" w:lineRule="auto"/>
        <w:ind w:firstLineChars="200" w:firstLine="480"/>
        <w:rPr>
          <w:rFonts w:ascii="宋体" w:eastAsia="宋体" w:hAnsi="宋体" w:cs="宋体"/>
          <w:sz w:val="24"/>
          <w:szCs w:val="24"/>
        </w:rPr>
      </w:pPr>
      <w:r w:rsidRPr="00E640F3">
        <w:rPr>
          <w:rFonts w:ascii="宋体" w:eastAsia="宋体" w:hAnsi="宋体" w:cs="宋体" w:hint="eastAsia"/>
          <w:sz w:val="24"/>
          <w:szCs w:val="24"/>
        </w:rPr>
        <w:t>综合上料设施主要工艺设备包括电机振动给料机、带式输送机、</w:t>
      </w:r>
      <w:proofErr w:type="gramStart"/>
      <w:r w:rsidRPr="00E640F3">
        <w:rPr>
          <w:rFonts w:ascii="宋体" w:eastAsia="宋体" w:hAnsi="宋体" w:cs="宋体" w:hint="eastAsia"/>
          <w:sz w:val="24"/>
          <w:szCs w:val="24"/>
        </w:rPr>
        <w:t>电液动</w:t>
      </w:r>
      <w:proofErr w:type="gramEnd"/>
      <w:r w:rsidRPr="00E640F3">
        <w:rPr>
          <w:rFonts w:ascii="宋体" w:eastAsia="宋体" w:hAnsi="宋体" w:cs="宋体" w:hint="eastAsia"/>
          <w:sz w:val="24"/>
          <w:szCs w:val="24"/>
        </w:rPr>
        <w:t>三通分料器、卸料小车、电动葫芦、</w:t>
      </w:r>
      <w:proofErr w:type="gramStart"/>
      <w:r w:rsidRPr="00E640F3">
        <w:rPr>
          <w:rFonts w:ascii="宋体" w:eastAsia="宋体" w:hAnsi="宋体" w:cs="宋体" w:hint="eastAsia"/>
          <w:sz w:val="24"/>
          <w:szCs w:val="24"/>
        </w:rPr>
        <w:t>电液动</w:t>
      </w:r>
      <w:proofErr w:type="gramEnd"/>
      <w:r w:rsidRPr="00E640F3">
        <w:rPr>
          <w:rFonts w:ascii="宋体" w:eastAsia="宋体" w:hAnsi="宋体" w:cs="宋体" w:hint="eastAsia"/>
          <w:sz w:val="24"/>
          <w:szCs w:val="24"/>
        </w:rPr>
        <w:t>闸门</w:t>
      </w:r>
      <w:proofErr w:type="gramStart"/>
      <w:r w:rsidRPr="00E640F3">
        <w:rPr>
          <w:rFonts w:ascii="宋体" w:eastAsia="宋体" w:hAnsi="宋体" w:cs="宋体" w:hint="eastAsia"/>
          <w:sz w:val="24"/>
          <w:szCs w:val="24"/>
        </w:rPr>
        <w:t>和溜管等</w:t>
      </w:r>
      <w:proofErr w:type="gramEnd"/>
      <w:r w:rsidRPr="00E640F3">
        <w:rPr>
          <w:rFonts w:ascii="宋体" w:eastAsia="宋体" w:hAnsi="宋体" w:cs="宋体" w:hint="eastAsia"/>
          <w:sz w:val="24"/>
          <w:szCs w:val="24"/>
        </w:rPr>
        <w:t>设备，具体如下：</w:t>
      </w:r>
    </w:p>
    <w:p w14:paraId="1BB083AE" w14:textId="77777777" w:rsidR="00E640F3" w:rsidRPr="00E640F3" w:rsidRDefault="00E640F3" w:rsidP="00E640F3">
      <w:pPr>
        <w:numPr>
          <w:ilvl w:val="0"/>
          <w:numId w:val="2"/>
        </w:numPr>
        <w:spacing w:line="360" w:lineRule="auto"/>
        <w:rPr>
          <w:rFonts w:ascii="宋体" w:eastAsia="宋体" w:hAnsi="宋体" w:cs="宋体"/>
          <w:sz w:val="24"/>
          <w:szCs w:val="24"/>
        </w:rPr>
      </w:pPr>
      <w:r w:rsidRPr="00E640F3">
        <w:rPr>
          <w:rFonts w:ascii="宋体" w:eastAsia="宋体" w:hAnsi="宋体" w:cs="宋体" w:hint="eastAsia"/>
          <w:sz w:val="24"/>
          <w:szCs w:val="24"/>
        </w:rPr>
        <w:t>振动给料机设备</w:t>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t xml:space="preserve"> 19台</w:t>
      </w:r>
    </w:p>
    <w:p w14:paraId="5DB86780" w14:textId="77777777" w:rsidR="00E640F3" w:rsidRPr="00E640F3" w:rsidRDefault="00E640F3" w:rsidP="00E640F3">
      <w:pPr>
        <w:numPr>
          <w:ilvl w:val="0"/>
          <w:numId w:val="2"/>
        </w:numPr>
        <w:spacing w:line="360" w:lineRule="auto"/>
        <w:rPr>
          <w:rFonts w:ascii="宋体" w:eastAsia="宋体" w:hAnsi="宋体" w:cs="宋体"/>
          <w:sz w:val="24"/>
          <w:szCs w:val="24"/>
        </w:rPr>
      </w:pPr>
      <w:r w:rsidRPr="00E640F3">
        <w:rPr>
          <w:rFonts w:ascii="宋体" w:eastAsia="宋体" w:hAnsi="宋体" w:cs="宋体" w:hint="eastAsia"/>
          <w:sz w:val="24"/>
          <w:szCs w:val="24"/>
        </w:rPr>
        <w:t>带式输送机设备</w:t>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t xml:space="preserve"> 9条</w:t>
      </w:r>
    </w:p>
    <w:p w14:paraId="066789AC" w14:textId="77777777" w:rsidR="00E640F3" w:rsidRPr="00E640F3" w:rsidRDefault="00E640F3" w:rsidP="00E640F3">
      <w:pPr>
        <w:numPr>
          <w:ilvl w:val="0"/>
          <w:numId w:val="2"/>
        </w:numPr>
        <w:spacing w:line="360" w:lineRule="auto"/>
        <w:rPr>
          <w:rFonts w:ascii="宋体" w:eastAsia="宋体" w:hAnsi="宋体" w:cs="宋体"/>
          <w:sz w:val="24"/>
          <w:szCs w:val="24"/>
        </w:rPr>
      </w:pPr>
      <w:proofErr w:type="gramStart"/>
      <w:r w:rsidRPr="00E640F3">
        <w:rPr>
          <w:rFonts w:ascii="宋体" w:eastAsia="宋体" w:hAnsi="宋体" w:cs="宋体" w:hint="eastAsia"/>
          <w:sz w:val="24"/>
          <w:szCs w:val="24"/>
        </w:rPr>
        <w:t>电液动</w:t>
      </w:r>
      <w:proofErr w:type="gramEnd"/>
      <w:r w:rsidRPr="00E640F3">
        <w:rPr>
          <w:rFonts w:ascii="宋体" w:eastAsia="宋体" w:hAnsi="宋体" w:cs="宋体" w:hint="eastAsia"/>
          <w:sz w:val="24"/>
          <w:szCs w:val="24"/>
        </w:rPr>
        <w:t>三通设备</w:t>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t xml:space="preserve"> 4台</w:t>
      </w:r>
    </w:p>
    <w:p w14:paraId="4D193BBD" w14:textId="77777777" w:rsidR="00E640F3" w:rsidRPr="00E640F3" w:rsidRDefault="00E640F3" w:rsidP="00E640F3">
      <w:pPr>
        <w:numPr>
          <w:ilvl w:val="0"/>
          <w:numId w:val="2"/>
        </w:numPr>
        <w:spacing w:line="360" w:lineRule="auto"/>
        <w:rPr>
          <w:rFonts w:ascii="宋体" w:eastAsia="宋体" w:hAnsi="宋体" w:cs="宋体"/>
          <w:sz w:val="24"/>
          <w:szCs w:val="24"/>
        </w:rPr>
      </w:pPr>
      <w:r w:rsidRPr="00E640F3">
        <w:rPr>
          <w:rFonts w:ascii="宋体" w:eastAsia="宋体" w:hAnsi="宋体" w:cs="宋体" w:hint="eastAsia"/>
          <w:sz w:val="24"/>
          <w:szCs w:val="24"/>
        </w:rPr>
        <w:t>漏斗、</w:t>
      </w:r>
      <w:proofErr w:type="gramStart"/>
      <w:r w:rsidRPr="00E640F3">
        <w:rPr>
          <w:rFonts w:ascii="宋体" w:eastAsia="宋体" w:hAnsi="宋体" w:cs="宋体" w:hint="eastAsia"/>
          <w:sz w:val="24"/>
          <w:szCs w:val="24"/>
        </w:rPr>
        <w:t>溜管设备</w:t>
      </w:r>
      <w:proofErr w:type="gramEnd"/>
      <w:r w:rsidRPr="00E640F3">
        <w:rPr>
          <w:rFonts w:ascii="宋体" w:eastAsia="宋体" w:hAnsi="宋体" w:cs="宋体" w:hint="eastAsia"/>
          <w:sz w:val="24"/>
          <w:szCs w:val="24"/>
        </w:rPr>
        <w:tab/>
        <w:t xml:space="preserve">  </w:t>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t xml:space="preserve"> 2套</w:t>
      </w:r>
    </w:p>
    <w:p w14:paraId="5C159A99" w14:textId="34B7CA2B" w:rsidR="00E640F3" w:rsidRPr="00E640F3" w:rsidRDefault="00E640F3" w:rsidP="00E640F3">
      <w:pPr>
        <w:numPr>
          <w:ilvl w:val="0"/>
          <w:numId w:val="2"/>
        </w:numPr>
        <w:spacing w:line="360" w:lineRule="auto"/>
        <w:rPr>
          <w:rFonts w:ascii="宋体" w:eastAsia="宋体" w:hAnsi="宋体" w:cs="宋体"/>
          <w:sz w:val="24"/>
          <w:szCs w:val="24"/>
        </w:rPr>
      </w:pPr>
      <w:r w:rsidRPr="00E640F3">
        <w:rPr>
          <w:rFonts w:ascii="宋体" w:eastAsia="宋体" w:hAnsi="宋体" w:cs="宋体" w:hint="eastAsia"/>
          <w:sz w:val="24"/>
          <w:szCs w:val="24"/>
        </w:rPr>
        <w:t>单侧卸料小车设备</w:t>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ins w:id="66" w:author="CS1" w:date="2019-11-10T08:21:00Z">
        <w:r w:rsidR="00003196">
          <w:rPr>
            <w:rFonts w:ascii="宋体" w:eastAsia="宋体" w:hAnsi="宋体" w:cs="宋体"/>
            <w:sz w:val="24"/>
            <w:szCs w:val="24"/>
          </w:rPr>
          <w:t xml:space="preserve">     </w:t>
        </w:r>
      </w:ins>
      <w:r w:rsidRPr="00E640F3">
        <w:rPr>
          <w:rFonts w:ascii="宋体" w:eastAsia="宋体" w:hAnsi="宋体" w:cs="宋体" w:hint="eastAsia"/>
          <w:sz w:val="24"/>
          <w:szCs w:val="24"/>
        </w:rPr>
        <w:tab/>
        <w:t xml:space="preserve"> 4台</w:t>
      </w:r>
    </w:p>
    <w:p w14:paraId="43D8D0B9" w14:textId="6DA50A8E" w:rsidR="00E640F3" w:rsidRPr="00E640F3" w:rsidRDefault="00E640F3" w:rsidP="00E640F3">
      <w:pPr>
        <w:numPr>
          <w:ilvl w:val="0"/>
          <w:numId w:val="2"/>
        </w:numPr>
        <w:spacing w:line="360" w:lineRule="auto"/>
        <w:rPr>
          <w:rFonts w:ascii="宋体" w:eastAsia="宋体" w:hAnsi="宋体" w:cs="宋体"/>
          <w:sz w:val="24"/>
          <w:szCs w:val="24"/>
        </w:rPr>
      </w:pPr>
      <w:r w:rsidRPr="00E640F3">
        <w:rPr>
          <w:rFonts w:ascii="宋体" w:eastAsia="宋体" w:hAnsi="宋体" w:cs="宋体" w:hint="eastAsia"/>
          <w:sz w:val="24"/>
          <w:szCs w:val="24"/>
        </w:rPr>
        <w:t>双侧卸料小车设备</w:t>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r>
      <w:ins w:id="67" w:author="CS1" w:date="2019-11-10T08:21:00Z">
        <w:r w:rsidR="00003196">
          <w:rPr>
            <w:rFonts w:ascii="宋体" w:eastAsia="宋体" w:hAnsi="宋体" w:cs="宋体"/>
            <w:sz w:val="24"/>
            <w:szCs w:val="24"/>
          </w:rPr>
          <w:t xml:space="preserve">    </w:t>
        </w:r>
      </w:ins>
      <w:r w:rsidRPr="00E640F3">
        <w:rPr>
          <w:rFonts w:ascii="宋体" w:eastAsia="宋体" w:hAnsi="宋体" w:cs="宋体" w:hint="eastAsia"/>
          <w:sz w:val="24"/>
          <w:szCs w:val="24"/>
        </w:rPr>
        <w:tab/>
      </w:r>
      <w:r w:rsidRPr="00E640F3">
        <w:rPr>
          <w:rFonts w:ascii="宋体" w:eastAsia="宋体" w:hAnsi="宋体" w:cs="宋体" w:hint="eastAsia"/>
          <w:sz w:val="24"/>
          <w:szCs w:val="24"/>
        </w:rPr>
        <w:tab/>
        <w:t xml:space="preserve"> 1台</w:t>
      </w:r>
    </w:p>
    <w:p w14:paraId="6FCC2DAF" w14:textId="3A68DAB6" w:rsidR="00E640F3" w:rsidRPr="00E640F3" w:rsidRDefault="00E640F3" w:rsidP="00E640F3">
      <w:pPr>
        <w:numPr>
          <w:ilvl w:val="0"/>
          <w:numId w:val="2"/>
        </w:numPr>
        <w:spacing w:line="360" w:lineRule="auto"/>
        <w:rPr>
          <w:rFonts w:ascii="宋体" w:eastAsia="宋体" w:hAnsi="宋体" w:cs="宋体"/>
          <w:sz w:val="24"/>
          <w:szCs w:val="24"/>
        </w:rPr>
      </w:pPr>
      <w:r w:rsidRPr="00E640F3">
        <w:rPr>
          <w:rFonts w:ascii="宋体" w:eastAsia="宋体" w:hAnsi="宋体" w:cs="宋体" w:hint="eastAsia"/>
          <w:sz w:val="24"/>
          <w:szCs w:val="24"/>
        </w:rPr>
        <w:t>电动葫芦设备</w:t>
      </w:r>
      <w:r w:rsidRPr="00E640F3">
        <w:rPr>
          <w:rFonts w:ascii="宋体" w:eastAsia="宋体" w:hAnsi="宋体" w:cs="宋体" w:hint="eastAsia"/>
          <w:sz w:val="24"/>
          <w:szCs w:val="24"/>
        </w:rPr>
        <w:tab/>
      </w:r>
      <w:r w:rsidRPr="00E640F3">
        <w:rPr>
          <w:rFonts w:ascii="宋体" w:eastAsia="宋体" w:hAnsi="宋体" w:cs="宋体" w:hint="eastAsia"/>
          <w:sz w:val="24"/>
          <w:szCs w:val="24"/>
        </w:rPr>
        <w:tab/>
      </w:r>
      <w:r w:rsidRPr="00E640F3">
        <w:rPr>
          <w:rFonts w:ascii="宋体" w:eastAsia="宋体" w:hAnsi="宋体" w:cs="宋体" w:hint="eastAsia"/>
          <w:sz w:val="24"/>
          <w:szCs w:val="24"/>
        </w:rPr>
        <w:tab/>
        <w:t xml:space="preserve">   </w:t>
      </w:r>
      <w:ins w:id="68" w:author="CS1" w:date="2019-11-10T08:21:00Z">
        <w:r w:rsidR="00003196">
          <w:rPr>
            <w:rFonts w:ascii="宋体" w:eastAsia="宋体" w:hAnsi="宋体" w:cs="宋体"/>
            <w:sz w:val="24"/>
            <w:szCs w:val="24"/>
          </w:rPr>
          <w:t xml:space="preserve">   </w:t>
        </w:r>
      </w:ins>
      <w:r w:rsidRPr="00E640F3">
        <w:rPr>
          <w:rFonts w:ascii="宋体" w:eastAsia="宋体" w:hAnsi="宋体" w:cs="宋体" w:hint="eastAsia"/>
          <w:sz w:val="24"/>
          <w:szCs w:val="24"/>
        </w:rPr>
        <w:t xml:space="preserve">       </w:t>
      </w:r>
      <w:r w:rsidRPr="00E640F3">
        <w:rPr>
          <w:rFonts w:ascii="宋体" w:eastAsia="宋体" w:hAnsi="宋体" w:cs="宋体"/>
          <w:sz w:val="24"/>
          <w:szCs w:val="24"/>
        </w:rPr>
        <w:t xml:space="preserve">  </w:t>
      </w:r>
      <w:r w:rsidRPr="00E640F3">
        <w:rPr>
          <w:rFonts w:ascii="宋体" w:eastAsia="宋体" w:hAnsi="宋体" w:cs="宋体" w:hint="eastAsia"/>
          <w:sz w:val="24"/>
          <w:szCs w:val="24"/>
        </w:rPr>
        <w:t>7台</w:t>
      </w:r>
    </w:p>
    <w:p w14:paraId="070182AC" w14:textId="535926AD" w:rsidR="00E640F3" w:rsidRPr="00E640F3" w:rsidRDefault="00E640F3" w:rsidP="00E640F3">
      <w:pPr>
        <w:numPr>
          <w:ilvl w:val="0"/>
          <w:numId w:val="2"/>
        </w:numPr>
        <w:spacing w:line="360" w:lineRule="auto"/>
        <w:rPr>
          <w:rFonts w:ascii="宋体" w:eastAsia="宋体" w:hAnsi="宋体" w:cs="宋体"/>
          <w:sz w:val="24"/>
          <w:szCs w:val="24"/>
        </w:rPr>
      </w:pPr>
      <w:proofErr w:type="gramStart"/>
      <w:r w:rsidRPr="00E640F3">
        <w:rPr>
          <w:rFonts w:ascii="宋体" w:eastAsia="宋体" w:hAnsi="宋体" w:cs="宋体" w:hint="eastAsia"/>
          <w:sz w:val="24"/>
          <w:szCs w:val="24"/>
        </w:rPr>
        <w:t>电液动</w:t>
      </w:r>
      <w:proofErr w:type="gramEnd"/>
      <w:r w:rsidRPr="00E640F3">
        <w:rPr>
          <w:rFonts w:ascii="宋体" w:eastAsia="宋体" w:hAnsi="宋体" w:cs="宋体" w:hint="eastAsia"/>
          <w:sz w:val="24"/>
          <w:szCs w:val="24"/>
        </w:rPr>
        <w:t xml:space="preserve">闸门               </w:t>
      </w:r>
      <w:ins w:id="69" w:author="CS1" w:date="2019-11-10T08:21:00Z">
        <w:r w:rsidR="00003196">
          <w:rPr>
            <w:rFonts w:ascii="宋体" w:eastAsia="宋体" w:hAnsi="宋体" w:cs="宋体"/>
            <w:sz w:val="24"/>
            <w:szCs w:val="24"/>
          </w:rPr>
          <w:t xml:space="preserve">   </w:t>
        </w:r>
      </w:ins>
      <w:r w:rsidRPr="00E640F3">
        <w:rPr>
          <w:rFonts w:ascii="宋体" w:eastAsia="宋体" w:hAnsi="宋体" w:cs="宋体" w:hint="eastAsia"/>
          <w:sz w:val="24"/>
          <w:szCs w:val="24"/>
        </w:rPr>
        <w:tab/>
        <w:t xml:space="preserve">     2台</w:t>
      </w:r>
    </w:p>
    <w:p w14:paraId="5FFEA9C5"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上料系统设备考核参数要求如下表所示：</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75"/>
        <w:gridCol w:w="1134"/>
        <w:gridCol w:w="2010"/>
        <w:gridCol w:w="2064"/>
        <w:gridCol w:w="2163"/>
        <w:gridCol w:w="709"/>
      </w:tblGrid>
      <w:tr w:rsidR="00E640F3" w:rsidRPr="00E640F3" w14:paraId="540FBCC9" w14:textId="77777777" w:rsidTr="00ED363A">
        <w:trPr>
          <w:trHeight w:val="20"/>
          <w:tblHeader/>
        </w:trPr>
        <w:tc>
          <w:tcPr>
            <w:tcW w:w="675" w:type="dxa"/>
            <w:vAlign w:val="center"/>
          </w:tcPr>
          <w:p w14:paraId="47C3C7A1"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序号</w:t>
            </w:r>
          </w:p>
        </w:tc>
        <w:tc>
          <w:tcPr>
            <w:tcW w:w="1134" w:type="dxa"/>
            <w:vAlign w:val="center"/>
          </w:tcPr>
          <w:p w14:paraId="3CCE35E5"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项目名称</w:t>
            </w:r>
          </w:p>
        </w:tc>
        <w:tc>
          <w:tcPr>
            <w:tcW w:w="2010" w:type="dxa"/>
            <w:vAlign w:val="center"/>
          </w:tcPr>
          <w:p w14:paraId="4DF653D4"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保证值</w:t>
            </w:r>
          </w:p>
        </w:tc>
        <w:tc>
          <w:tcPr>
            <w:tcW w:w="2064" w:type="dxa"/>
            <w:vAlign w:val="center"/>
          </w:tcPr>
          <w:p w14:paraId="7DFACA59"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前提条件</w:t>
            </w:r>
          </w:p>
        </w:tc>
        <w:tc>
          <w:tcPr>
            <w:tcW w:w="2163" w:type="dxa"/>
            <w:vAlign w:val="center"/>
          </w:tcPr>
          <w:p w14:paraId="1931AC79"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性能测试</w:t>
            </w:r>
          </w:p>
        </w:tc>
        <w:tc>
          <w:tcPr>
            <w:tcW w:w="709" w:type="dxa"/>
            <w:vAlign w:val="center"/>
          </w:tcPr>
          <w:p w14:paraId="21B2666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类别</w:t>
            </w:r>
          </w:p>
        </w:tc>
      </w:tr>
      <w:tr w:rsidR="00E640F3" w:rsidRPr="00E640F3" w14:paraId="0B8F4566" w14:textId="77777777" w:rsidTr="00ED363A">
        <w:trPr>
          <w:trHeight w:val="20"/>
        </w:trPr>
        <w:tc>
          <w:tcPr>
            <w:tcW w:w="675" w:type="dxa"/>
            <w:vAlign w:val="center"/>
          </w:tcPr>
          <w:p w14:paraId="7ACA4169"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1</w:t>
            </w:r>
          </w:p>
        </w:tc>
        <w:tc>
          <w:tcPr>
            <w:tcW w:w="1134" w:type="dxa"/>
            <w:vAlign w:val="center"/>
          </w:tcPr>
          <w:p w14:paraId="3C3C438B"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kern w:val="0"/>
                <w:szCs w:val="21"/>
              </w:rPr>
              <w:t>综合上料设施输送能力（t/h）</w:t>
            </w:r>
          </w:p>
        </w:tc>
        <w:tc>
          <w:tcPr>
            <w:tcW w:w="2010" w:type="dxa"/>
            <w:vAlign w:val="center"/>
          </w:tcPr>
          <w:p w14:paraId="6EF802A3"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kern w:val="0"/>
                <w:szCs w:val="21"/>
              </w:rPr>
              <w:t>600(输送石灰时：400)</w:t>
            </w:r>
          </w:p>
        </w:tc>
        <w:tc>
          <w:tcPr>
            <w:tcW w:w="2064" w:type="dxa"/>
            <w:vAlign w:val="center"/>
          </w:tcPr>
          <w:p w14:paraId="3B8A0A92"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szCs w:val="21"/>
              </w:rPr>
              <w:t>物料堆比重、粒度条件</w:t>
            </w:r>
            <w:r w:rsidRPr="00E640F3">
              <w:rPr>
                <w:rFonts w:ascii="宋体" w:eastAsia="宋体" w:hAnsi="宋体" w:cs="Times New Roman"/>
                <w:snapToGrid w:val="0"/>
                <w:szCs w:val="21"/>
              </w:rPr>
              <w:t>应满足</w:t>
            </w:r>
            <w:r w:rsidRPr="00E640F3">
              <w:rPr>
                <w:rFonts w:ascii="宋体" w:eastAsia="宋体" w:hAnsi="宋体" w:cs="Times New Roman" w:hint="eastAsia"/>
                <w:snapToGrid w:val="0"/>
                <w:szCs w:val="21"/>
              </w:rPr>
              <w:t>合同附件</w:t>
            </w:r>
            <w:r w:rsidRPr="00E640F3">
              <w:rPr>
                <w:rFonts w:ascii="宋体" w:eastAsia="宋体" w:hAnsi="宋体" w:cs="Times New Roman"/>
                <w:snapToGrid w:val="0"/>
                <w:szCs w:val="21"/>
              </w:rPr>
              <w:t>规定。</w:t>
            </w:r>
          </w:p>
        </w:tc>
        <w:tc>
          <w:tcPr>
            <w:tcW w:w="2163" w:type="dxa"/>
            <w:vAlign w:val="center"/>
          </w:tcPr>
          <w:p w14:paraId="39C4577C"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szCs w:val="21"/>
              </w:rPr>
              <w:t>验收标准：</w:t>
            </w:r>
          </w:p>
          <w:p w14:paraId="3C5CFEB9"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r w:rsidRPr="00E640F3">
              <w:rPr>
                <w:rFonts w:ascii="宋体" w:eastAsia="宋体" w:hAnsi="宋体" w:cs="Times New Roman"/>
                <w:szCs w:val="21"/>
              </w:rPr>
              <w:t>在满足前提条件的情况下，</w:t>
            </w:r>
            <w:r w:rsidRPr="00E640F3">
              <w:rPr>
                <w:rFonts w:ascii="宋体" w:eastAsia="宋体" w:hAnsi="宋体" w:cs="Times New Roman" w:hint="eastAsia"/>
                <w:szCs w:val="21"/>
              </w:rPr>
              <w:t>设施</w:t>
            </w:r>
            <w:r w:rsidRPr="00E640F3">
              <w:rPr>
                <w:rFonts w:ascii="宋体" w:eastAsia="宋体" w:hAnsi="宋体" w:cs="Times New Roman"/>
                <w:szCs w:val="21"/>
              </w:rPr>
              <w:t>10次的平均</w:t>
            </w:r>
            <w:r w:rsidRPr="00E640F3">
              <w:rPr>
                <w:rFonts w:ascii="宋体" w:eastAsia="宋体" w:hAnsi="宋体" w:cs="Times New Roman" w:hint="eastAsia"/>
                <w:szCs w:val="21"/>
              </w:rPr>
              <w:t>输送能力</w:t>
            </w:r>
            <w:r w:rsidRPr="00E640F3">
              <w:rPr>
                <w:rFonts w:ascii="宋体" w:eastAsia="宋体" w:hAnsi="宋体" w:cs="Times New Roman"/>
                <w:szCs w:val="21"/>
              </w:rPr>
              <w:t>等于或</w:t>
            </w:r>
            <w:r w:rsidRPr="00E640F3">
              <w:rPr>
                <w:rFonts w:ascii="宋体" w:eastAsia="宋体" w:hAnsi="宋体" w:cs="Times New Roman" w:hint="eastAsia"/>
                <w:szCs w:val="21"/>
              </w:rPr>
              <w:t>大</w:t>
            </w:r>
            <w:r w:rsidRPr="00E640F3">
              <w:rPr>
                <w:rFonts w:ascii="宋体" w:eastAsia="宋体" w:hAnsi="宋体" w:cs="Times New Roman"/>
                <w:szCs w:val="21"/>
              </w:rPr>
              <w:t>于</w:t>
            </w:r>
            <w:r w:rsidRPr="00E640F3">
              <w:rPr>
                <w:rFonts w:ascii="宋体" w:eastAsia="宋体" w:hAnsi="宋体" w:cs="Times New Roman" w:hint="eastAsia"/>
                <w:snapToGrid w:val="0"/>
                <w:kern w:val="0"/>
                <w:szCs w:val="21"/>
              </w:rPr>
              <w:t>600(输送石灰是：400)</w:t>
            </w:r>
          </w:p>
        </w:tc>
        <w:tc>
          <w:tcPr>
            <w:tcW w:w="709" w:type="dxa"/>
            <w:vAlign w:val="center"/>
          </w:tcPr>
          <w:p w14:paraId="56A4CE68"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A</w:t>
            </w:r>
          </w:p>
        </w:tc>
      </w:tr>
      <w:tr w:rsidR="00E640F3" w:rsidRPr="00E640F3" w14:paraId="5D5198DE" w14:textId="77777777" w:rsidTr="00ED363A">
        <w:trPr>
          <w:trHeight w:val="20"/>
        </w:trPr>
        <w:tc>
          <w:tcPr>
            <w:tcW w:w="675" w:type="dxa"/>
            <w:vAlign w:val="center"/>
          </w:tcPr>
          <w:p w14:paraId="126616D3"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2</w:t>
            </w:r>
          </w:p>
        </w:tc>
        <w:tc>
          <w:tcPr>
            <w:tcW w:w="1134" w:type="dxa"/>
            <w:vAlign w:val="center"/>
          </w:tcPr>
          <w:p w14:paraId="71865C0A"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kern w:val="0"/>
                <w:szCs w:val="21"/>
              </w:rPr>
              <w:t>托辊</w:t>
            </w:r>
          </w:p>
        </w:tc>
        <w:tc>
          <w:tcPr>
            <w:tcW w:w="2010" w:type="dxa"/>
            <w:vAlign w:val="center"/>
          </w:tcPr>
          <w:p w14:paraId="4A85DF19" w14:textId="77777777" w:rsidR="00E640F3" w:rsidRPr="00E640F3" w:rsidRDefault="00E640F3" w:rsidP="00E640F3">
            <w:pPr>
              <w:numPr>
                <w:ilvl w:val="0"/>
                <w:numId w:val="3"/>
              </w:num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轴向窜动≤0.5mm。</w:t>
            </w:r>
          </w:p>
          <w:p w14:paraId="0CCC987A" w14:textId="77777777" w:rsidR="00E640F3" w:rsidRPr="00E640F3" w:rsidRDefault="00E640F3" w:rsidP="00E640F3">
            <w:pPr>
              <w:spacing w:line="0" w:lineRule="atLeast"/>
              <w:ind w:left="420" w:hangingChars="200" w:hanging="420"/>
              <w:rPr>
                <w:rFonts w:ascii="宋体" w:eastAsia="宋体" w:hAnsi="宋体" w:cs="Times New Roman"/>
                <w:szCs w:val="21"/>
              </w:rPr>
            </w:pPr>
            <w:r w:rsidRPr="00E640F3">
              <w:rPr>
                <w:rFonts w:ascii="宋体" w:eastAsia="宋体" w:hAnsi="宋体" w:cs="Times New Roman" w:hint="eastAsia"/>
                <w:szCs w:val="21"/>
              </w:rPr>
              <w:t>2、径向跳动≤0.7mm。</w:t>
            </w:r>
          </w:p>
          <w:p w14:paraId="2002445C" w14:textId="77777777" w:rsidR="00E640F3" w:rsidRPr="00E640F3" w:rsidRDefault="00E640F3" w:rsidP="00E640F3">
            <w:pPr>
              <w:numPr>
                <w:ilvl w:val="0"/>
                <w:numId w:val="4"/>
              </w:numPr>
              <w:adjustRightInd w:val="0"/>
              <w:snapToGrid w:val="0"/>
              <w:spacing w:line="0" w:lineRule="atLeast"/>
              <w:rPr>
                <w:rFonts w:ascii="宋体" w:eastAsia="宋体" w:hAnsi="宋体" w:cs="Times New Roman"/>
                <w:snapToGrid w:val="0"/>
                <w:kern w:val="0"/>
                <w:szCs w:val="21"/>
              </w:rPr>
            </w:pPr>
            <w:r w:rsidRPr="00E640F3">
              <w:rPr>
                <w:rFonts w:ascii="宋体" w:eastAsia="宋体" w:hAnsi="宋体" w:cs="Times New Roman" w:hint="eastAsia"/>
                <w:szCs w:val="21"/>
              </w:rPr>
              <w:t>旋转阻力系数≤0.020。</w:t>
            </w:r>
          </w:p>
        </w:tc>
        <w:tc>
          <w:tcPr>
            <w:tcW w:w="2064" w:type="dxa"/>
            <w:vAlign w:val="center"/>
          </w:tcPr>
          <w:p w14:paraId="12052E34"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6BCA3DE1"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48B4DB65"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A</w:t>
            </w:r>
          </w:p>
        </w:tc>
      </w:tr>
      <w:tr w:rsidR="00E640F3" w:rsidRPr="00E640F3" w14:paraId="057A2273" w14:textId="77777777" w:rsidTr="00ED363A">
        <w:trPr>
          <w:trHeight w:val="20"/>
        </w:trPr>
        <w:tc>
          <w:tcPr>
            <w:tcW w:w="675" w:type="dxa"/>
            <w:vAlign w:val="center"/>
          </w:tcPr>
          <w:p w14:paraId="1E625B0F"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3</w:t>
            </w:r>
          </w:p>
        </w:tc>
        <w:tc>
          <w:tcPr>
            <w:tcW w:w="1134" w:type="dxa"/>
            <w:vAlign w:val="center"/>
          </w:tcPr>
          <w:p w14:paraId="3E4C2332"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kern w:val="0"/>
                <w:szCs w:val="21"/>
              </w:rPr>
              <w:t>输送带</w:t>
            </w:r>
          </w:p>
        </w:tc>
        <w:tc>
          <w:tcPr>
            <w:tcW w:w="2010" w:type="dxa"/>
            <w:vAlign w:val="center"/>
          </w:tcPr>
          <w:p w14:paraId="09EEF95A" w14:textId="77777777" w:rsidR="00E640F3" w:rsidRPr="00E640F3" w:rsidRDefault="00E640F3" w:rsidP="00E640F3">
            <w:pPr>
              <w:numPr>
                <w:ilvl w:val="0"/>
                <w:numId w:val="5"/>
              </w:numPr>
              <w:spacing w:line="0" w:lineRule="atLeast"/>
              <w:rPr>
                <w:rFonts w:ascii="宋体" w:eastAsia="宋体" w:hAnsi="宋体" w:cs="Times New Roman"/>
                <w:szCs w:val="21"/>
              </w:rPr>
            </w:pPr>
            <w:r w:rsidRPr="00E640F3">
              <w:rPr>
                <w:rFonts w:ascii="宋体" w:eastAsia="宋体" w:hAnsi="宋体" w:cs="Times New Roman"/>
                <w:szCs w:val="21"/>
              </w:rPr>
              <w:t>延伸率≤</w:t>
            </w:r>
            <w:r w:rsidRPr="00E640F3">
              <w:rPr>
                <w:rFonts w:ascii="宋体" w:eastAsia="宋体" w:hAnsi="宋体" w:cs="Times New Roman" w:hint="eastAsia"/>
                <w:szCs w:val="21"/>
              </w:rPr>
              <w:t>1.5</w:t>
            </w:r>
            <w:r w:rsidRPr="00E640F3">
              <w:rPr>
                <w:rFonts w:ascii="宋体" w:eastAsia="宋体" w:hAnsi="宋体" w:cs="Times New Roman"/>
                <w:szCs w:val="21"/>
              </w:rPr>
              <w:t>%。</w:t>
            </w:r>
          </w:p>
          <w:p w14:paraId="2FE0B069" w14:textId="77777777" w:rsidR="00E640F3" w:rsidRPr="00E640F3" w:rsidRDefault="00E640F3" w:rsidP="00E640F3">
            <w:pPr>
              <w:numPr>
                <w:ilvl w:val="0"/>
                <w:numId w:val="5"/>
              </w:numPr>
              <w:spacing w:line="0" w:lineRule="atLeast"/>
              <w:rPr>
                <w:rFonts w:ascii="宋体" w:eastAsia="宋体" w:hAnsi="宋体" w:cs="Times New Roman"/>
                <w:szCs w:val="21"/>
              </w:rPr>
            </w:pPr>
            <w:r w:rsidRPr="00E640F3">
              <w:rPr>
                <w:rFonts w:ascii="宋体" w:eastAsia="宋体" w:hAnsi="宋体" w:cs="Times New Roman"/>
                <w:szCs w:val="21"/>
              </w:rPr>
              <w:t>胶带的安全系数≥1</w:t>
            </w:r>
            <w:r w:rsidRPr="00E640F3">
              <w:rPr>
                <w:rFonts w:ascii="宋体" w:eastAsia="宋体" w:hAnsi="宋体" w:cs="Times New Roman" w:hint="eastAsia"/>
                <w:szCs w:val="21"/>
              </w:rPr>
              <w:t>2</w:t>
            </w:r>
          </w:p>
          <w:p w14:paraId="59DC8742"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p>
        </w:tc>
        <w:tc>
          <w:tcPr>
            <w:tcW w:w="2064" w:type="dxa"/>
            <w:vAlign w:val="center"/>
          </w:tcPr>
          <w:p w14:paraId="7C3DC404"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6895D3DF"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56EE0D1E"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A</w:t>
            </w:r>
          </w:p>
        </w:tc>
      </w:tr>
      <w:tr w:rsidR="00E640F3" w:rsidRPr="00E640F3" w14:paraId="7E9496C2" w14:textId="77777777" w:rsidTr="00ED363A">
        <w:trPr>
          <w:trHeight w:val="20"/>
        </w:trPr>
        <w:tc>
          <w:tcPr>
            <w:tcW w:w="675" w:type="dxa"/>
            <w:vAlign w:val="center"/>
          </w:tcPr>
          <w:p w14:paraId="3988547E" w14:textId="77777777" w:rsidR="00E640F3" w:rsidRPr="00E640F3" w:rsidRDefault="00E640F3" w:rsidP="00E640F3">
            <w:pPr>
              <w:adjustRightInd w:val="0"/>
              <w:spacing w:line="0" w:lineRule="atLeast"/>
              <w:jc w:val="center"/>
              <w:rPr>
                <w:rFonts w:ascii="宋体" w:eastAsia="宋体" w:hAnsi="宋体" w:cs="Times New Roman"/>
                <w:szCs w:val="21"/>
              </w:rPr>
            </w:pPr>
            <w:r w:rsidRPr="00E640F3">
              <w:rPr>
                <w:rFonts w:ascii="宋体" w:eastAsia="宋体" w:hAnsi="宋体" w:cs="Times New Roman" w:hint="eastAsia"/>
                <w:snapToGrid w:val="0"/>
                <w:szCs w:val="21"/>
              </w:rPr>
              <w:t>4</w:t>
            </w:r>
          </w:p>
        </w:tc>
        <w:tc>
          <w:tcPr>
            <w:tcW w:w="1134" w:type="dxa"/>
            <w:vAlign w:val="center"/>
          </w:tcPr>
          <w:p w14:paraId="3E1E40E3" w14:textId="77777777" w:rsidR="00E640F3" w:rsidRPr="00E640F3" w:rsidRDefault="00E640F3" w:rsidP="00E640F3">
            <w:pPr>
              <w:adjustRightIn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szCs w:val="21"/>
              </w:rPr>
              <w:t>系统可靠性</w:t>
            </w:r>
          </w:p>
        </w:tc>
        <w:tc>
          <w:tcPr>
            <w:tcW w:w="2010" w:type="dxa"/>
            <w:vAlign w:val="center"/>
          </w:tcPr>
          <w:p w14:paraId="29AC1983" w14:textId="77777777" w:rsidR="00E640F3" w:rsidRPr="00E640F3" w:rsidRDefault="00E640F3" w:rsidP="00E640F3">
            <w:pPr>
              <w:adjustRightInd w:val="0"/>
              <w:spacing w:line="0" w:lineRule="atLeast"/>
              <w:jc w:val="center"/>
              <w:rPr>
                <w:rFonts w:ascii="宋体" w:eastAsia="宋体" w:hAnsi="宋体" w:cs="Times New Roman"/>
                <w:snapToGrid w:val="0"/>
                <w:kern w:val="0"/>
                <w:szCs w:val="21"/>
              </w:rPr>
            </w:pPr>
            <w:r w:rsidRPr="00E640F3">
              <w:rPr>
                <w:rFonts w:ascii="宋体" w:eastAsia="宋体" w:hAnsi="宋体" w:cs="Times New Roman"/>
                <w:snapToGrid w:val="0"/>
                <w:szCs w:val="21"/>
              </w:rPr>
              <w:sym w:font="Times New Roman" w:char="0000"/>
            </w:r>
            <w:r w:rsidRPr="00E640F3">
              <w:rPr>
                <w:rFonts w:ascii="宋体" w:eastAsia="宋体" w:hAnsi="宋体" w:cs="Times New Roman"/>
                <w:snapToGrid w:val="0"/>
                <w:szCs w:val="21"/>
              </w:rPr>
              <w:t xml:space="preserve"> 99.7%</w:t>
            </w:r>
          </w:p>
        </w:tc>
        <w:tc>
          <w:tcPr>
            <w:tcW w:w="2064" w:type="dxa"/>
            <w:vAlign w:val="center"/>
          </w:tcPr>
          <w:p w14:paraId="4A5B7049"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30EF751D"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6D6CB625"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A</w:t>
            </w:r>
          </w:p>
        </w:tc>
      </w:tr>
      <w:tr w:rsidR="00E640F3" w:rsidRPr="00E640F3" w14:paraId="3C08CD61" w14:textId="77777777" w:rsidTr="00ED363A">
        <w:trPr>
          <w:trHeight w:val="20"/>
        </w:trPr>
        <w:tc>
          <w:tcPr>
            <w:tcW w:w="675" w:type="dxa"/>
            <w:vAlign w:val="center"/>
          </w:tcPr>
          <w:p w14:paraId="25689148" w14:textId="77777777" w:rsidR="00E640F3" w:rsidRPr="00E640F3" w:rsidRDefault="00E640F3" w:rsidP="00E640F3">
            <w:pPr>
              <w:adjustRightInd w:val="0"/>
              <w:spacing w:line="0" w:lineRule="atLeast"/>
              <w:jc w:val="center"/>
              <w:rPr>
                <w:rFonts w:ascii="宋体" w:eastAsia="宋体" w:hAnsi="宋体" w:cs="Times New Roman"/>
                <w:szCs w:val="21"/>
              </w:rPr>
            </w:pPr>
            <w:r w:rsidRPr="00E640F3">
              <w:rPr>
                <w:rFonts w:ascii="宋体" w:eastAsia="宋体" w:hAnsi="宋体" w:cs="Times New Roman" w:hint="eastAsia"/>
                <w:snapToGrid w:val="0"/>
                <w:szCs w:val="21"/>
              </w:rPr>
              <w:t>5</w:t>
            </w:r>
          </w:p>
        </w:tc>
        <w:tc>
          <w:tcPr>
            <w:tcW w:w="1134" w:type="dxa"/>
            <w:vAlign w:val="center"/>
          </w:tcPr>
          <w:p w14:paraId="379A33ED" w14:textId="77777777" w:rsidR="00E640F3" w:rsidRPr="00E640F3" w:rsidRDefault="00E640F3" w:rsidP="00E640F3">
            <w:pPr>
              <w:adjustRightInd w:val="0"/>
              <w:spacing w:line="0" w:lineRule="atLeast"/>
              <w:jc w:val="left"/>
              <w:rPr>
                <w:rFonts w:ascii="宋体" w:eastAsia="宋体" w:hAnsi="宋体" w:cs="Times New Roman"/>
                <w:snapToGrid w:val="0"/>
                <w:kern w:val="0"/>
                <w:szCs w:val="21"/>
              </w:rPr>
            </w:pPr>
            <w:r w:rsidRPr="00E640F3">
              <w:rPr>
                <w:rFonts w:ascii="宋体" w:eastAsia="宋体" w:hAnsi="宋体" w:cs="Times New Roman"/>
                <w:snapToGrid w:val="0"/>
                <w:szCs w:val="21"/>
              </w:rPr>
              <w:t xml:space="preserve">HMI </w:t>
            </w:r>
            <w:r w:rsidRPr="00E640F3">
              <w:rPr>
                <w:rFonts w:ascii="宋体" w:eastAsia="宋体" w:hAnsi="宋体" w:cs="Times New Roman" w:hint="eastAsia"/>
                <w:snapToGrid w:val="0"/>
                <w:szCs w:val="21"/>
              </w:rPr>
              <w:t>画面</w:t>
            </w:r>
            <w:r w:rsidRPr="00E640F3">
              <w:rPr>
                <w:rFonts w:ascii="宋体" w:eastAsia="宋体" w:hAnsi="宋体" w:cs="Times New Roman" w:hint="eastAsia"/>
                <w:snapToGrid w:val="0"/>
                <w:szCs w:val="21"/>
              </w:rPr>
              <w:lastRenderedPageBreak/>
              <w:t>切换响应时间</w:t>
            </w:r>
          </w:p>
        </w:tc>
        <w:tc>
          <w:tcPr>
            <w:tcW w:w="2010" w:type="dxa"/>
            <w:vAlign w:val="center"/>
          </w:tcPr>
          <w:p w14:paraId="31C6CA7D" w14:textId="77777777" w:rsidR="00E640F3" w:rsidRPr="00E640F3" w:rsidRDefault="00E640F3" w:rsidP="00E640F3">
            <w:pPr>
              <w:adjustRightInd w:val="0"/>
              <w:spacing w:line="0" w:lineRule="atLeast"/>
              <w:jc w:val="center"/>
              <w:rPr>
                <w:rFonts w:ascii="宋体" w:eastAsia="宋体" w:hAnsi="宋体" w:cs="Times New Roman"/>
                <w:snapToGrid w:val="0"/>
                <w:kern w:val="0"/>
                <w:szCs w:val="21"/>
              </w:rPr>
            </w:pPr>
            <w:r w:rsidRPr="00E640F3">
              <w:rPr>
                <w:rFonts w:ascii="宋体" w:eastAsia="宋体" w:hAnsi="宋体" w:cs="Times New Roman" w:hint="eastAsia"/>
                <w:snapToGrid w:val="0"/>
                <w:szCs w:val="21"/>
              </w:rPr>
              <w:lastRenderedPageBreak/>
              <w:t>＜2秒</w:t>
            </w:r>
          </w:p>
        </w:tc>
        <w:tc>
          <w:tcPr>
            <w:tcW w:w="2064" w:type="dxa"/>
            <w:vAlign w:val="center"/>
          </w:tcPr>
          <w:p w14:paraId="3252EA83"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31FB79E9"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17809CB7"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B</w:t>
            </w:r>
          </w:p>
        </w:tc>
      </w:tr>
      <w:tr w:rsidR="00E640F3" w:rsidRPr="00E640F3" w14:paraId="4743590B" w14:textId="77777777" w:rsidTr="00ED363A">
        <w:trPr>
          <w:trHeight w:val="20"/>
        </w:trPr>
        <w:tc>
          <w:tcPr>
            <w:tcW w:w="675" w:type="dxa"/>
            <w:vAlign w:val="center"/>
          </w:tcPr>
          <w:p w14:paraId="38BBE538" w14:textId="77777777" w:rsidR="00E640F3" w:rsidRPr="00E640F3" w:rsidRDefault="00E640F3" w:rsidP="00E640F3">
            <w:pPr>
              <w:adjustRightInd w:val="0"/>
              <w:spacing w:line="0" w:lineRule="atLeast"/>
              <w:jc w:val="center"/>
              <w:rPr>
                <w:rFonts w:ascii="宋体" w:eastAsia="宋体" w:hAnsi="宋体" w:cs="Times New Roman"/>
                <w:szCs w:val="21"/>
              </w:rPr>
            </w:pPr>
            <w:r w:rsidRPr="00E640F3">
              <w:rPr>
                <w:rFonts w:ascii="宋体" w:eastAsia="宋体" w:hAnsi="宋体" w:cs="Times New Roman" w:hint="eastAsia"/>
                <w:snapToGrid w:val="0"/>
                <w:szCs w:val="21"/>
              </w:rPr>
              <w:lastRenderedPageBreak/>
              <w:t>6</w:t>
            </w:r>
          </w:p>
        </w:tc>
        <w:tc>
          <w:tcPr>
            <w:tcW w:w="1134" w:type="dxa"/>
            <w:vAlign w:val="center"/>
          </w:tcPr>
          <w:p w14:paraId="1B556D2A" w14:textId="77777777" w:rsidR="00E640F3" w:rsidRPr="00E640F3" w:rsidRDefault="00E640F3" w:rsidP="00E640F3">
            <w:pPr>
              <w:adjustRightInd w:val="0"/>
              <w:spacing w:line="0" w:lineRule="atLeast"/>
              <w:jc w:val="left"/>
              <w:rPr>
                <w:rFonts w:ascii="宋体" w:eastAsia="宋体" w:hAnsi="宋体" w:cs="Times New Roman"/>
                <w:snapToGrid w:val="0"/>
                <w:kern w:val="0"/>
                <w:szCs w:val="21"/>
              </w:rPr>
            </w:pPr>
            <w:r w:rsidRPr="00E640F3">
              <w:rPr>
                <w:rFonts w:ascii="宋体" w:eastAsia="宋体" w:hAnsi="宋体" w:cs="Times New Roman"/>
                <w:snapToGrid w:val="0"/>
                <w:szCs w:val="21"/>
              </w:rPr>
              <w:t xml:space="preserve">HMI </w:t>
            </w:r>
            <w:r w:rsidRPr="00E640F3">
              <w:rPr>
                <w:rFonts w:ascii="宋体" w:eastAsia="宋体" w:hAnsi="宋体" w:cs="Times New Roman" w:hint="eastAsia"/>
                <w:snapToGrid w:val="0"/>
                <w:szCs w:val="21"/>
              </w:rPr>
              <w:t>画面数据刷新时间</w:t>
            </w:r>
          </w:p>
        </w:tc>
        <w:tc>
          <w:tcPr>
            <w:tcW w:w="2010" w:type="dxa"/>
            <w:vAlign w:val="center"/>
          </w:tcPr>
          <w:p w14:paraId="3749933D" w14:textId="77777777" w:rsidR="00E640F3" w:rsidRPr="00E640F3" w:rsidRDefault="00E640F3" w:rsidP="00E640F3">
            <w:pPr>
              <w:adjustRightInd w:val="0"/>
              <w:spacing w:line="0" w:lineRule="atLeast"/>
              <w:jc w:val="center"/>
              <w:rPr>
                <w:rFonts w:ascii="宋体" w:eastAsia="宋体" w:hAnsi="宋体" w:cs="Times New Roman"/>
                <w:snapToGrid w:val="0"/>
                <w:kern w:val="0"/>
                <w:szCs w:val="21"/>
              </w:rPr>
            </w:pPr>
            <w:r w:rsidRPr="00E640F3">
              <w:rPr>
                <w:rFonts w:ascii="宋体" w:eastAsia="宋体" w:hAnsi="宋体" w:cs="Times New Roman" w:hint="eastAsia"/>
                <w:snapToGrid w:val="0"/>
                <w:szCs w:val="21"/>
              </w:rPr>
              <w:t>＜1秒</w:t>
            </w:r>
          </w:p>
        </w:tc>
        <w:tc>
          <w:tcPr>
            <w:tcW w:w="2064" w:type="dxa"/>
            <w:vAlign w:val="center"/>
          </w:tcPr>
          <w:p w14:paraId="1CA260BB"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1C65AA0C"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0339461C"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B</w:t>
            </w:r>
          </w:p>
        </w:tc>
      </w:tr>
      <w:tr w:rsidR="00E640F3" w:rsidRPr="00E640F3" w14:paraId="2DDDF68C" w14:textId="77777777" w:rsidTr="00ED363A">
        <w:trPr>
          <w:trHeight w:val="20"/>
        </w:trPr>
        <w:tc>
          <w:tcPr>
            <w:tcW w:w="675" w:type="dxa"/>
            <w:vAlign w:val="center"/>
          </w:tcPr>
          <w:p w14:paraId="7DBBCFAA" w14:textId="77777777" w:rsidR="00E640F3" w:rsidRPr="00E640F3" w:rsidRDefault="00E640F3" w:rsidP="00E640F3">
            <w:pPr>
              <w:adjustRightInd w:val="0"/>
              <w:spacing w:line="0" w:lineRule="atLeast"/>
              <w:jc w:val="center"/>
              <w:rPr>
                <w:rFonts w:ascii="宋体" w:eastAsia="宋体" w:hAnsi="宋体" w:cs="Times New Roman"/>
                <w:szCs w:val="21"/>
              </w:rPr>
            </w:pPr>
            <w:r w:rsidRPr="00E640F3">
              <w:rPr>
                <w:rFonts w:ascii="宋体" w:eastAsia="宋体" w:hAnsi="宋体" w:cs="Times New Roman" w:hint="eastAsia"/>
                <w:snapToGrid w:val="0"/>
                <w:szCs w:val="21"/>
              </w:rPr>
              <w:t>7</w:t>
            </w:r>
          </w:p>
        </w:tc>
        <w:tc>
          <w:tcPr>
            <w:tcW w:w="1134" w:type="dxa"/>
            <w:vAlign w:val="center"/>
          </w:tcPr>
          <w:p w14:paraId="291AA758" w14:textId="77777777" w:rsidR="00E640F3" w:rsidRPr="00E640F3" w:rsidRDefault="00E640F3" w:rsidP="00E640F3">
            <w:pPr>
              <w:adjustRightIn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szCs w:val="21"/>
              </w:rPr>
              <w:t>网络负荷</w:t>
            </w:r>
          </w:p>
        </w:tc>
        <w:tc>
          <w:tcPr>
            <w:tcW w:w="2010" w:type="dxa"/>
            <w:vAlign w:val="center"/>
          </w:tcPr>
          <w:p w14:paraId="7E9294BC" w14:textId="77777777" w:rsidR="00E640F3" w:rsidRPr="00E640F3" w:rsidRDefault="00E640F3" w:rsidP="00E640F3">
            <w:pPr>
              <w:adjustRightInd w:val="0"/>
              <w:spacing w:line="0" w:lineRule="atLeast"/>
              <w:jc w:val="center"/>
              <w:rPr>
                <w:rFonts w:ascii="宋体" w:eastAsia="宋体" w:hAnsi="宋体" w:cs="Times New Roman"/>
                <w:snapToGrid w:val="0"/>
                <w:kern w:val="0"/>
                <w:szCs w:val="21"/>
              </w:rPr>
            </w:pPr>
            <w:r w:rsidRPr="00E640F3">
              <w:rPr>
                <w:rFonts w:ascii="宋体" w:eastAsia="宋体" w:hAnsi="宋体" w:cs="Times New Roman" w:hint="eastAsia"/>
                <w:snapToGrid w:val="0"/>
                <w:szCs w:val="21"/>
              </w:rPr>
              <w:t>不超过</w:t>
            </w:r>
            <w:r w:rsidRPr="00E640F3">
              <w:rPr>
                <w:rFonts w:ascii="宋体" w:eastAsia="宋体" w:hAnsi="宋体" w:cs="Times New Roman"/>
                <w:snapToGrid w:val="0"/>
                <w:szCs w:val="21"/>
              </w:rPr>
              <w:t xml:space="preserve"> 40%</w:t>
            </w:r>
          </w:p>
        </w:tc>
        <w:tc>
          <w:tcPr>
            <w:tcW w:w="2064" w:type="dxa"/>
            <w:vAlign w:val="center"/>
          </w:tcPr>
          <w:p w14:paraId="5860F239"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1A394D5A"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2359249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B</w:t>
            </w:r>
          </w:p>
        </w:tc>
      </w:tr>
      <w:tr w:rsidR="00E640F3" w:rsidRPr="00E640F3" w14:paraId="3A04076E" w14:textId="77777777" w:rsidTr="00ED363A">
        <w:trPr>
          <w:trHeight w:val="20"/>
        </w:trPr>
        <w:tc>
          <w:tcPr>
            <w:tcW w:w="675" w:type="dxa"/>
            <w:vAlign w:val="center"/>
          </w:tcPr>
          <w:p w14:paraId="37482117" w14:textId="77777777" w:rsidR="00E640F3" w:rsidRPr="00E640F3" w:rsidRDefault="00E640F3" w:rsidP="00E640F3">
            <w:pPr>
              <w:adjustRightInd w:val="0"/>
              <w:spacing w:line="0" w:lineRule="atLeast"/>
              <w:jc w:val="center"/>
              <w:rPr>
                <w:rFonts w:ascii="宋体" w:eastAsia="宋体" w:hAnsi="宋体" w:cs="Times New Roman"/>
                <w:szCs w:val="21"/>
              </w:rPr>
            </w:pPr>
            <w:r w:rsidRPr="00E640F3">
              <w:rPr>
                <w:rFonts w:ascii="宋体" w:eastAsia="宋体" w:hAnsi="宋体" w:cs="Times New Roman" w:hint="eastAsia"/>
                <w:snapToGrid w:val="0"/>
                <w:szCs w:val="21"/>
              </w:rPr>
              <w:t>8</w:t>
            </w:r>
          </w:p>
        </w:tc>
        <w:tc>
          <w:tcPr>
            <w:tcW w:w="1134" w:type="dxa"/>
            <w:vAlign w:val="center"/>
          </w:tcPr>
          <w:p w14:paraId="652A4D17" w14:textId="77777777" w:rsidR="00E640F3" w:rsidRPr="00E640F3" w:rsidRDefault="00E640F3" w:rsidP="00E640F3">
            <w:pPr>
              <w:adjustRightInd w:val="0"/>
              <w:spacing w:line="0" w:lineRule="atLeast"/>
              <w:jc w:val="left"/>
              <w:rPr>
                <w:rFonts w:ascii="宋体" w:eastAsia="宋体" w:hAnsi="宋体" w:cs="Times New Roman"/>
                <w:snapToGrid w:val="0"/>
                <w:kern w:val="0"/>
                <w:szCs w:val="21"/>
              </w:rPr>
            </w:pPr>
            <w:r w:rsidRPr="00E640F3">
              <w:rPr>
                <w:rFonts w:ascii="宋体" w:eastAsia="宋体" w:hAnsi="宋体" w:cs="Times New Roman"/>
                <w:snapToGrid w:val="0"/>
                <w:szCs w:val="21"/>
              </w:rPr>
              <w:t>CPU</w:t>
            </w:r>
            <w:r w:rsidRPr="00E640F3">
              <w:rPr>
                <w:rFonts w:ascii="宋体" w:eastAsia="宋体" w:hAnsi="宋体" w:cs="Times New Roman" w:hint="eastAsia"/>
                <w:snapToGrid w:val="0"/>
                <w:szCs w:val="21"/>
              </w:rPr>
              <w:t>负荷</w:t>
            </w:r>
            <w:r w:rsidRPr="00E640F3">
              <w:rPr>
                <w:rFonts w:ascii="宋体" w:eastAsia="宋体" w:hAnsi="宋体" w:cs="Times New Roman"/>
                <w:snapToGrid w:val="0"/>
                <w:szCs w:val="21"/>
              </w:rPr>
              <w:t xml:space="preserve"> (</w:t>
            </w:r>
            <w:r w:rsidRPr="00E640F3">
              <w:rPr>
                <w:rFonts w:ascii="宋体" w:eastAsia="宋体" w:hAnsi="宋体" w:cs="Times New Roman" w:hint="eastAsia"/>
                <w:snapToGrid w:val="0"/>
                <w:szCs w:val="21"/>
              </w:rPr>
              <w:t>周期时间</w:t>
            </w:r>
            <w:r w:rsidRPr="00E640F3">
              <w:rPr>
                <w:rFonts w:ascii="宋体" w:eastAsia="宋体" w:hAnsi="宋体" w:cs="Times New Roman"/>
                <w:snapToGrid w:val="0"/>
                <w:szCs w:val="21"/>
              </w:rPr>
              <w:t>)</w:t>
            </w:r>
          </w:p>
        </w:tc>
        <w:tc>
          <w:tcPr>
            <w:tcW w:w="2010" w:type="dxa"/>
            <w:vAlign w:val="center"/>
          </w:tcPr>
          <w:p w14:paraId="22DC4E1D" w14:textId="77777777" w:rsidR="00E640F3" w:rsidRPr="00E640F3" w:rsidRDefault="00E640F3" w:rsidP="00E640F3">
            <w:pPr>
              <w:adjustRightInd w:val="0"/>
              <w:spacing w:line="0" w:lineRule="atLeast"/>
              <w:jc w:val="center"/>
              <w:rPr>
                <w:rFonts w:ascii="宋体" w:eastAsia="宋体" w:hAnsi="宋体" w:cs="Times New Roman"/>
                <w:snapToGrid w:val="0"/>
                <w:kern w:val="0"/>
                <w:szCs w:val="21"/>
              </w:rPr>
            </w:pPr>
            <w:r w:rsidRPr="00E640F3">
              <w:rPr>
                <w:rFonts w:ascii="宋体" w:eastAsia="宋体" w:hAnsi="宋体" w:cs="Times New Roman" w:hint="eastAsia"/>
                <w:snapToGrid w:val="0"/>
                <w:szCs w:val="21"/>
              </w:rPr>
              <w:t>不超过</w:t>
            </w:r>
            <w:r w:rsidRPr="00E640F3">
              <w:rPr>
                <w:rFonts w:ascii="宋体" w:eastAsia="宋体" w:hAnsi="宋体" w:cs="Times New Roman"/>
                <w:snapToGrid w:val="0"/>
                <w:szCs w:val="21"/>
              </w:rPr>
              <w:t xml:space="preserve"> </w:t>
            </w:r>
            <w:r w:rsidRPr="00E640F3">
              <w:rPr>
                <w:rFonts w:ascii="宋体" w:eastAsia="宋体" w:hAnsi="宋体" w:cs="Times New Roman" w:hint="eastAsia"/>
                <w:snapToGrid w:val="0"/>
                <w:szCs w:val="21"/>
              </w:rPr>
              <w:t>65</w:t>
            </w:r>
            <w:r w:rsidRPr="00E640F3">
              <w:rPr>
                <w:rFonts w:ascii="宋体" w:eastAsia="宋体" w:hAnsi="宋体" w:cs="Times New Roman"/>
                <w:snapToGrid w:val="0"/>
                <w:szCs w:val="21"/>
              </w:rPr>
              <w:t>%</w:t>
            </w:r>
          </w:p>
        </w:tc>
        <w:tc>
          <w:tcPr>
            <w:tcW w:w="2064" w:type="dxa"/>
            <w:vAlign w:val="center"/>
          </w:tcPr>
          <w:p w14:paraId="78AD7171"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30E6041F"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0338EDB6"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B</w:t>
            </w:r>
          </w:p>
        </w:tc>
      </w:tr>
      <w:tr w:rsidR="00E640F3" w:rsidRPr="00E640F3" w14:paraId="2485329D" w14:textId="77777777" w:rsidTr="00ED363A">
        <w:trPr>
          <w:trHeight w:val="20"/>
        </w:trPr>
        <w:tc>
          <w:tcPr>
            <w:tcW w:w="675" w:type="dxa"/>
            <w:vAlign w:val="center"/>
          </w:tcPr>
          <w:p w14:paraId="479DD62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9</w:t>
            </w:r>
          </w:p>
        </w:tc>
        <w:tc>
          <w:tcPr>
            <w:tcW w:w="1134" w:type="dxa"/>
            <w:vAlign w:val="center"/>
          </w:tcPr>
          <w:p w14:paraId="0D2DD384" w14:textId="77777777" w:rsidR="00E640F3" w:rsidRPr="00E640F3" w:rsidRDefault="00E640F3" w:rsidP="00E640F3">
            <w:pPr>
              <w:adjustRightInd w:val="0"/>
              <w:snapToGrid w:val="0"/>
              <w:spacing w:line="0" w:lineRule="atLeast"/>
              <w:jc w:val="left"/>
              <w:rPr>
                <w:rFonts w:ascii="宋体" w:eastAsia="宋体" w:hAnsi="宋体" w:cs="Times New Roman"/>
                <w:snapToGrid w:val="0"/>
                <w:kern w:val="0"/>
                <w:szCs w:val="21"/>
              </w:rPr>
            </w:pPr>
            <w:r w:rsidRPr="00E640F3">
              <w:rPr>
                <w:rFonts w:ascii="宋体" w:eastAsia="宋体" w:hAnsi="宋体" w:cs="Times New Roman" w:hint="eastAsia"/>
                <w:snapToGrid w:val="0"/>
                <w:kern w:val="0"/>
                <w:szCs w:val="21"/>
              </w:rPr>
              <w:t>自动上料命中率</w:t>
            </w:r>
          </w:p>
        </w:tc>
        <w:tc>
          <w:tcPr>
            <w:tcW w:w="2010" w:type="dxa"/>
            <w:vAlign w:val="center"/>
          </w:tcPr>
          <w:p w14:paraId="321822A8" w14:textId="77777777" w:rsidR="00E640F3" w:rsidRPr="00E640F3" w:rsidRDefault="00E640F3" w:rsidP="00E640F3">
            <w:pPr>
              <w:adjustRightInd w:val="0"/>
              <w:snapToGrid w:val="0"/>
              <w:spacing w:line="0" w:lineRule="atLeast"/>
              <w:jc w:val="center"/>
              <w:rPr>
                <w:rFonts w:ascii="宋体" w:eastAsia="宋体" w:hAnsi="宋体" w:cs="Times New Roman"/>
                <w:snapToGrid w:val="0"/>
                <w:kern w:val="0"/>
                <w:szCs w:val="21"/>
              </w:rPr>
            </w:pPr>
            <w:r w:rsidRPr="00E640F3">
              <w:rPr>
                <w:rFonts w:ascii="宋体" w:eastAsia="宋体" w:hAnsi="宋体" w:cs="Times New Roman" w:hint="eastAsia"/>
                <w:snapToGrid w:val="0"/>
                <w:kern w:val="0"/>
                <w:szCs w:val="21"/>
              </w:rPr>
              <w:t>≥99%</w:t>
            </w:r>
          </w:p>
        </w:tc>
        <w:tc>
          <w:tcPr>
            <w:tcW w:w="2064" w:type="dxa"/>
            <w:vAlign w:val="center"/>
          </w:tcPr>
          <w:p w14:paraId="62F6473E" w14:textId="77777777" w:rsidR="00E640F3" w:rsidRPr="00E640F3" w:rsidRDefault="00E640F3" w:rsidP="00E640F3">
            <w:pPr>
              <w:adjustRightInd w:val="0"/>
              <w:snapToGrid w:val="0"/>
              <w:spacing w:line="0" w:lineRule="atLeast"/>
              <w:jc w:val="left"/>
              <w:rPr>
                <w:rFonts w:ascii="宋体" w:eastAsia="宋体" w:hAnsi="宋体" w:cs="Times New Roman"/>
                <w:snapToGrid w:val="0"/>
                <w:szCs w:val="21"/>
              </w:rPr>
            </w:pPr>
          </w:p>
        </w:tc>
        <w:tc>
          <w:tcPr>
            <w:tcW w:w="2163" w:type="dxa"/>
            <w:vAlign w:val="center"/>
          </w:tcPr>
          <w:p w14:paraId="1D1808EA" w14:textId="77777777" w:rsidR="00E640F3" w:rsidRPr="00E640F3" w:rsidRDefault="00E640F3" w:rsidP="00E640F3">
            <w:pPr>
              <w:adjustRightInd w:val="0"/>
              <w:snapToGrid w:val="0"/>
              <w:spacing w:line="0" w:lineRule="atLeast"/>
              <w:jc w:val="left"/>
              <w:rPr>
                <w:rFonts w:ascii="宋体" w:eastAsia="宋体" w:hAnsi="宋体" w:cs="Times New Roman"/>
                <w:szCs w:val="21"/>
              </w:rPr>
            </w:pPr>
          </w:p>
        </w:tc>
        <w:tc>
          <w:tcPr>
            <w:tcW w:w="709" w:type="dxa"/>
            <w:vAlign w:val="center"/>
          </w:tcPr>
          <w:p w14:paraId="3E1AC85B"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A</w:t>
            </w:r>
          </w:p>
        </w:tc>
      </w:tr>
    </w:tbl>
    <w:p w14:paraId="24F36590"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bookmarkStart w:id="70" w:name="_Toc499656451"/>
      <w:bookmarkStart w:id="71" w:name="_Toc522801195"/>
      <w:bookmarkStart w:id="72" w:name="_Toc522883220"/>
      <w:r w:rsidRPr="00E640F3">
        <w:rPr>
          <w:rFonts w:ascii="宋体" w:eastAsia="宋体" w:hAnsi="宋体" w:cs="Times New Roman"/>
          <w:b/>
          <w:sz w:val="24"/>
          <w:szCs w:val="24"/>
        </w:rPr>
        <w:t xml:space="preserve">6 </w:t>
      </w:r>
      <w:bookmarkEnd w:id="70"/>
      <w:bookmarkEnd w:id="71"/>
      <w:bookmarkEnd w:id="72"/>
      <w:r w:rsidRPr="00E640F3">
        <w:rPr>
          <w:rFonts w:ascii="宋体" w:eastAsia="宋体" w:hAnsi="宋体" w:cs="Times New Roman" w:hint="eastAsia"/>
          <w:b/>
          <w:sz w:val="24"/>
          <w:szCs w:val="24"/>
        </w:rPr>
        <w:t>工艺流程描述</w:t>
      </w:r>
    </w:p>
    <w:p w14:paraId="288C0574"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综合上料设施是由G1、G2、G3系统构成，其</w:t>
      </w:r>
      <w:r w:rsidRPr="00E640F3">
        <w:rPr>
          <w:rFonts w:ascii="宋体" w:eastAsia="宋体" w:hAnsi="宋体" w:cs="Times New Roman"/>
          <w:sz w:val="24"/>
          <w:szCs w:val="24"/>
        </w:rPr>
        <w:t>工艺流程</w:t>
      </w:r>
      <w:r w:rsidRPr="00E640F3">
        <w:rPr>
          <w:rFonts w:ascii="宋体" w:eastAsia="宋体" w:hAnsi="宋体" w:cs="Times New Roman" w:hint="eastAsia"/>
          <w:sz w:val="24"/>
          <w:szCs w:val="24"/>
        </w:rPr>
        <w:t>如下</w:t>
      </w:r>
      <w:r w:rsidRPr="00E640F3">
        <w:rPr>
          <w:rFonts w:ascii="宋体" w:eastAsia="宋体" w:hAnsi="宋体" w:cs="Times New Roman"/>
          <w:sz w:val="24"/>
          <w:szCs w:val="24"/>
        </w:rPr>
        <w:t>：</w:t>
      </w:r>
    </w:p>
    <w:p w14:paraId="1EB9F933"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G1系统工艺流程为：汽车来料、皮带机来料（石灰）→汽车受料槽→电机振动给料机（G101F1～G101F19【奇数】→G101</w:t>
      </w:r>
      <w:proofErr w:type="gramStart"/>
      <w:r w:rsidRPr="00E640F3">
        <w:rPr>
          <w:rFonts w:ascii="宋体" w:eastAsia="宋体" w:hAnsi="宋体" w:cs="Times New Roman" w:hint="eastAsia"/>
          <w:sz w:val="24"/>
          <w:szCs w:val="24"/>
        </w:rPr>
        <w:t>胶带机</w:t>
      </w:r>
      <w:proofErr w:type="gramEnd"/>
      <w:r w:rsidRPr="00E640F3">
        <w:rPr>
          <w:rFonts w:ascii="宋体" w:eastAsia="宋体" w:hAnsi="宋体" w:cs="Times New Roman" w:hint="eastAsia"/>
          <w:sz w:val="24"/>
          <w:szCs w:val="24"/>
        </w:rPr>
        <w:t>→G102</w:t>
      </w:r>
      <w:proofErr w:type="gramStart"/>
      <w:r w:rsidRPr="00E640F3">
        <w:rPr>
          <w:rFonts w:ascii="宋体" w:eastAsia="宋体" w:hAnsi="宋体" w:cs="Times New Roman" w:hint="eastAsia"/>
          <w:sz w:val="24"/>
          <w:szCs w:val="24"/>
        </w:rPr>
        <w:t>胶带机</w:t>
      </w:r>
      <w:proofErr w:type="gramEnd"/>
      <w:r w:rsidRPr="00E640F3">
        <w:rPr>
          <w:rFonts w:ascii="宋体" w:eastAsia="宋体" w:hAnsi="宋体" w:cs="Times New Roman" w:hint="eastAsia"/>
          <w:sz w:val="24"/>
          <w:szCs w:val="24"/>
        </w:rPr>
        <w:t>→G102D三通→G103</w:t>
      </w:r>
      <w:proofErr w:type="gramStart"/>
      <w:r w:rsidRPr="00E640F3">
        <w:rPr>
          <w:rFonts w:ascii="宋体" w:eastAsia="宋体" w:hAnsi="宋体" w:cs="Times New Roman" w:hint="eastAsia"/>
          <w:sz w:val="24"/>
          <w:szCs w:val="24"/>
        </w:rPr>
        <w:t>胶带机</w:t>
      </w:r>
      <w:proofErr w:type="gramEnd"/>
      <w:r w:rsidRPr="00E640F3">
        <w:rPr>
          <w:rFonts w:ascii="宋体" w:eastAsia="宋体" w:hAnsi="宋体" w:cs="Times New Roman" w:hint="eastAsia"/>
          <w:sz w:val="24"/>
          <w:szCs w:val="24"/>
        </w:rPr>
        <w:t>→G103D三通→G104胶带机（带G104Tr1单侧卸矿车、G104Tr2单侧卸矿车）→料仓（供1#~2#AOD炉、1#~2#LF炉、1#~2#VOD炉、1#RH炉）。</w:t>
      </w:r>
    </w:p>
    <w:p w14:paraId="5F99ECFF"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G2系统工艺流程为：汽车来料、皮带机来料（石灰）→汽车受料槽→电机振动给料机（G101F2～G101F18【偶数】→G201</w:t>
      </w:r>
      <w:proofErr w:type="gramStart"/>
      <w:r w:rsidRPr="00E640F3">
        <w:rPr>
          <w:rFonts w:ascii="宋体" w:eastAsia="宋体" w:hAnsi="宋体" w:cs="Times New Roman" w:hint="eastAsia"/>
          <w:sz w:val="24"/>
          <w:szCs w:val="24"/>
        </w:rPr>
        <w:t>胶带机</w:t>
      </w:r>
      <w:proofErr w:type="gramEnd"/>
      <w:r w:rsidRPr="00E640F3">
        <w:rPr>
          <w:rFonts w:ascii="宋体" w:eastAsia="宋体" w:hAnsi="宋体" w:cs="Times New Roman" w:hint="eastAsia"/>
          <w:sz w:val="24"/>
          <w:szCs w:val="24"/>
        </w:rPr>
        <w:t>→G202</w:t>
      </w:r>
      <w:proofErr w:type="gramStart"/>
      <w:r w:rsidRPr="00E640F3">
        <w:rPr>
          <w:rFonts w:ascii="宋体" w:eastAsia="宋体" w:hAnsi="宋体" w:cs="Times New Roman" w:hint="eastAsia"/>
          <w:sz w:val="24"/>
          <w:szCs w:val="24"/>
        </w:rPr>
        <w:t>胶带机</w:t>
      </w:r>
      <w:proofErr w:type="gramEnd"/>
      <w:r w:rsidRPr="00E640F3">
        <w:rPr>
          <w:rFonts w:ascii="宋体" w:eastAsia="宋体" w:hAnsi="宋体" w:cs="Times New Roman" w:hint="eastAsia"/>
          <w:sz w:val="24"/>
          <w:szCs w:val="24"/>
        </w:rPr>
        <w:t>→G202D三通→G203</w:t>
      </w:r>
      <w:proofErr w:type="gramStart"/>
      <w:r w:rsidRPr="00E640F3">
        <w:rPr>
          <w:rFonts w:ascii="宋体" w:eastAsia="宋体" w:hAnsi="宋体" w:cs="Times New Roman" w:hint="eastAsia"/>
          <w:sz w:val="24"/>
          <w:szCs w:val="24"/>
        </w:rPr>
        <w:t>胶带机</w:t>
      </w:r>
      <w:proofErr w:type="gramEnd"/>
      <w:r w:rsidRPr="00E640F3">
        <w:rPr>
          <w:rFonts w:ascii="宋体" w:eastAsia="宋体" w:hAnsi="宋体" w:cs="Times New Roman" w:hint="eastAsia"/>
          <w:sz w:val="24"/>
          <w:szCs w:val="24"/>
        </w:rPr>
        <w:t>→G203D三通→G204胶带机（带G204Tr1单侧卸矿车、G204Tr2单侧卸矿车）→料仓（供1#~2#AOD炉、1#~2#LF炉、1#~2#VOD炉、1#RH炉）。</w:t>
      </w:r>
    </w:p>
    <w:p w14:paraId="2F25D9D0"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G3系统工艺流程为：G102D三通或G202D三通来料→G301胶带机（带G301Tr双侧卸矿车）→高位料仓（供1#脱磷炉、1#碳钢炉、）。</w:t>
      </w:r>
    </w:p>
    <w:p w14:paraId="5A21DEF9"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 xml:space="preserve">7 </w:t>
      </w:r>
      <w:r w:rsidRPr="00E640F3">
        <w:rPr>
          <w:rFonts w:ascii="宋体" w:eastAsia="宋体" w:hAnsi="宋体" w:cs="Times New Roman" w:hint="eastAsia"/>
          <w:b/>
          <w:sz w:val="24"/>
          <w:szCs w:val="24"/>
        </w:rPr>
        <w:t>能源介质及公</w:t>
      </w:r>
      <w:proofErr w:type="gramStart"/>
      <w:r w:rsidRPr="00E640F3">
        <w:rPr>
          <w:rFonts w:ascii="宋体" w:eastAsia="宋体" w:hAnsi="宋体" w:cs="Times New Roman" w:hint="eastAsia"/>
          <w:b/>
          <w:sz w:val="24"/>
          <w:szCs w:val="24"/>
        </w:rPr>
        <w:t>辅设置</w:t>
      </w:r>
      <w:proofErr w:type="gramEnd"/>
      <w:r w:rsidRPr="00E640F3">
        <w:rPr>
          <w:rFonts w:ascii="宋体" w:eastAsia="宋体" w:hAnsi="宋体" w:cs="Times New Roman" w:hint="eastAsia"/>
          <w:b/>
          <w:sz w:val="24"/>
          <w:szCs w:val="24"/>
        </w:rPr>
        <w:t>要求</w:t>
      </w:r>
    </w:p>
    <w:p w14:paraId="6073CB33" w14:textId="77777777" w:rsidR="00E640F3" w:rsidRPr="00E640F3" w:rsidRDefault="00E640F3" w:rsidP="00E640F3">
      <w:pPr>
        <w:spacing w:beforeLines="50" w:before="156" w:afterLines="50" w:after="156" w:line="360" w:lineRule="auto"/>
        <w:jc w:val="left"/>
        <w:rPr>
          <w:rFonts w:ascii="宋体" w:eastAsia="宋体" w:hAnsi="宋体" w:cs="Times New Roman"/>
          <w:b/>
          <w:bCs/>
          <w:sz w:val="24"/>
          <w:szCs w:val="24"/>
        </w:rPr>
      </w:pPr>
      <w:r w:rsidRPr="00E640F3">
        <w:rPr>
          <w:rFonts w:ascii="宋体" w:eastAsia="宋体" w:hAnsi="宋体" w:cs="Times New Roman"/>
          <w:b/>
          <w:bCs/>
          <w:sz w:val="24"/>
          <w:szCs w:val="24"/>
        </w:rPr>
        <w:t xml:space="preserve">7.1 </w:t>
      </w:r>
      <w:r w:rsidRPr="00E640F3">
        <w:rPr>
          <w:rFonts w:ascii="宋体" w:eastAsia="宋体" w:hAnsi="宋体" w:cs="Times New Roman" w:hint="eastAsia"/>
          <w:b/>
          <w:bCs/>
          <w:sz w:val="24"/>
          <w:szCs w:val="24"/>
        </w:rPr>
        <w:t>能源介质条件</w:t>
      </w:r>
    </w:p>
    <w:p w14:paraId="55474E13"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1）水</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85"/>
        <w:gridCol w:w="1517"/>
        <w:gridCol w:w="1275"/>
        <w:gridCol w:w="1198"/>
        <w:gridCol w:w="1065"/>
        <w:gridCol w:w="945"/>
        <w:gridCol w:w="1200"/>
      </w:tblGrid>
      <w:tr w:rsidR="00E640F3" w:rsidRPr="00E640F3" w14:paraId="1C39D976" w14:textId="77777777" w:rsidTr="00ED363A">
        <w:trPr>
          <w:trHeight w:val="609"/>
        </w:trPr>
        <w:tc>
          <w:tcPr>
            <w:tcW w:w="1285" w:type="dxa"/>
            <w:shd w:val="clear" w:color="auto" w:fill="D9D9D9"/>
            <w:vAlign w:val="center"/>
          </w:tcPr>
          <w:p w14:paraId="2B8B13FB"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水质指标</w:t>
            </w:r>
          </w:p>
        </w:tc>
        <w:tc>
          <w:tcPr>
            <w:tcW w:w="1517" w:type="dxa"/>
            <w:shd w:val="clear" w:color="auto" w:fill="D9D9D9"/>
            <w:vAlign w:val="center"/>
          </w:tcPr>
          <w:p w14:paraId="118A5F4D"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单位</w:t>
            </w:r>
          </w:p>
        </w:tc>
        <w:tc>
          <w:tcPr>
            <w:tcW w:w="1275" w:type="dxa"/>
            <w:shd w:val="clear" w:color="auto" w:fill="D9D9D9"/>
            <w:vAlign w:val="center"/>
          </w:tcPr>
          <w:p w14:paraId="0476BBA8"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净循环水</w:t>
            </w:r>
          </w:p>
        </w:tc>
        <w:tc>
          <w:tcPr>
            <w:tcW w:w="1198" w:type="dxa"/>
            <w:shd w:val="clear" w:color="auto" w:fill="D9D9D9"/>
            <w:vAlign w:val="center"/>
          </w:tcPr>
          <w:p w14:paraId="5A09D5BA" w14:textId="77777777" w:rsidR="00E640F3" w:rsidRPr="00E640F3" w:rsidRDefault="00E640F3" w:rsidP="00E640F3">
            <w:pPr>
              <w:spacing w:line="360" w:lineRule="auto"/>
              <w:rPr>
                <w:rFonts w:ascii="宋体" w:eastAsia="宋体" w:hAnsi="宋体" w:cs="Times New Roman"/>
                <w:szCs w:val="21"/>
              </w:rPr>
            </w:pPr>
            <w:proofErr w:type="gramStart"/>
            <w:r w:rsidRPr="00E640F3">
              <w:rPr>
                <w:rFonts w:ascii="宋体" w:eastAsia="宋体" w:hAnsi="宋体" w:cs="Times New Roman" w:hint="eastAsia"/>
                <w:szCs w:val="21"/>
              </w:rPr>
              <w:t>浊</w:t>
            </w:r>
            <w:proofErr w:type="gramEnd"/>
            <w:r w:rsidRPr="00E640F3">
              <w:rPr>
                <w:rFonts w:ascii="宋体" w:eastAsia="宋体" w:hAnsi="宋体" w:cs="Times New Roman" w:hint="eastAsia"/>
                <w:szCs w:val="21"/>
              </w:rPr>
              <w:t>循环水</w:t>
            </w:r>
          </w:p>
        </w:tc>
        <w:tc>
          <w:tcPr>
            <w:tcW w:w="1065" w:type="dxa"/>
            <w:shd w:val="clear" w:color="auto" w:fill="D8D8D8"/>
            <w:vAlign w:val="center"/>
          </w:tcPr>
          <w:p w14:paraId="4659152A"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脱盐水</w:t>
            </w:r>
          </w:p>
        </w:tc>
        <w:tc>
          <w:tcPr>
            <w:tcW w:w="945" w:type="dxa"/>
            <w:shd w:val="clear" w:color="auto" w:fill="D9D9D9"/>
            <w:vAlign w:val="center"/>
          </w:tcPr>
          <w:p w14:paraId="628DC8DE"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工业水</w:t>
            </w:r>
          </w:p>
        </w:tc>
        <w:tc>
          <w:tcPr>
            <w:tcW w:w="1200" w:type="dxa"/>
            <w:shd w:val="clear" w:color="auto" w:fill="D9D9D9"/>
            <w:vAlign w:val="center"/>
          </w:tcPr>
          <w:p w14:paraId="745FD9F7"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生活水</w:t>
            </w:r>
          </w:p>
        </w:tc>
      </w:tr>
      <w:tr w:rsidR="00E640F3" w:rsidRPr="00E640F3" w14:paraId="2B03115B" w14:textId="77777777" w:rsidTr="00ED363A">
        <w:trPr>
          <w:trHeight w:val="323"/>
        </w:trPr>
        <w:tc>
          <w:tcPr>
            <w:tcW w:w="1285" w:type="dxa"/>
            <w:vAlign w:val="center"/>
          </w:tcPr>
          <w:p w14:paraId="725839BD"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PH</w:t>
            </w:r>
          </w:p>
        </w:tc>
        <w:tc>
          <w:tcPr>
            <w:tcW w:w="1517" w:type="dxa"/>
            <w:vAlign w:val="center"/>
          </w:tcPr>
          <w:p w14:paraId="3DABF881"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275" w:type="dxa"/>
            <w:vAlign w:val="center"/>
          </w:tcPr>
          <w:p w14:paraId="0969359F"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7~9</w:t>
            </w:r>
          </w:p>
        </w:tc>
        <w:tc>
          <w:tcPr>
            <w:tcW w:w="1198" w:type="dxa"/>
            <w:vAlign w:val="center"/>
          </w:tcPr>
          <w:p w14:paraId="243AD68D"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7~9</w:t>
            </w:r>
          </w:p>
        </w:tc>
        <w:tc>
          <w:tcPr>
            <w:tcW w:w="1065" w:type="dxa"/>
            <w:vAlign w:val="center"/>
          </w:tcPr>
          <w:p w14:paraId="0045A523"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7～9</w:t>
            </w:r>
          </w:p>
        </w:tc>
        <w:tc>
          <w:tcPr>
            <w:tcW w:w="945" w:type="dxa"/>
            <w:vAlign w:val="center"/>
          </w:tcPr>
          <w:p w14:paraId="0ADCCEE3"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7~8</w:t>
            </w:r>
          </w:p>
        </w:tc>
        <w:tc>
          <w:tcPr>
            <w:tcW w:w="1200" w:type="dxa"/>
            <w:vAlign w:val="center"/>
          </w:tcPr>
          <w:p w14:paraId="53F9A385"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6.5~8.5</w:t>
            </w:r>
          </w:p>
        </w:tc>
      </w:tr>
      <w:tr w:rsidR="00E640F3" w:rsidRPr="00E640F3" w14:paraId="1B5AB4D1" w14:textId="77777777" w:rsidTr="00ED363A">
        <w:trPr>
          <w:trHeight w:val="323"/>
        </w:trPr>
        <w:tc>
          <w:tcPr>
            <w:tcW w:w="1285" w:type="dxa"/>
            <w:vAlign w:val="center"/>
          </w:tcPr>
          <w:p w14:paraId="2FBD97C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悬浮物</w:t>
            </w:r>
          </w:p>
        </w:tc>
        <w:tc>
          <w:tcPr>
            <w:tcW w:w="1517" w:type="dxa"/>
            <w:vAlign w:val="center"/>
          </w:tcPr>
          <w:p w14:paraId="17740D87"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mg/L</w:t>
            </w:r>
          </w:p>
        </w:tc>
        <w:tc>
          <w:tcPr>
            <w:tcW w:w="1275" w:type="dxa"/>
            <w:vAlign w:val="center"/>
          </w:tcPr>
          <w:p w14:paraId="5A37A6EB"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≤20</w:t>
            </w:r>
          </w:p>
        </w:tc>
        <w:tc>
          <w:tcPr>
            <w:tcW w:w="1198" w:type="dxa"/>
            <w:vAlign w:val="center"/>
          </w:tcPr>
          <w:p w14:paraId="240B6C06"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≤20</w:t>
            </w:r>
          </w:p>
        </w:tc>
        <w:tc>
          <w:tcPr>
            <w:tcW w:w="1065" w:type="dxa"/>
          </w:tcPr>
          <w:p w14:paraId="653BF62C"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浊度≤2</w:t>
            </w:r>
          </w:p>
        </w:tc>
        <w:tc>
          <w:tcPr>
            <w:tcW w:w="945" w:type="dxa"/>
            <w:vAlign w:val="center"/>
          </w:tcPr>
          <w:p w14:paraId="485FE793"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≤10</w:t>
            </w:r>
          </w:p>
        </w:tc>
        <w:tc>
          <w:tcPr>
            <w:tcW w:w="1200" w:type="dxa"/>
            <w:vMerge w:val="restart"/>
            <w:vAlign w:val="center"/>
          </w:tcPr>
          <w:p w14:paraId="2243DA5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按生</w:t>
            </w:r>
          </w:p>
          <w:p w14:paraId="201B9FE2"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活饮</w:t>
            </w:r>
          </w:p>
          <w:p w14:paraId="5ED172FF"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用水</w:t>
            </w:r>
          </w:p>
          <w:p w14:paraId="24358EEF"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lastRenderedPageBreak/>
              <w:t>标准</w:t>
            </w:r>
          </w:p>
          <w:p w14:paraId="35B928B0"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执行</w:t>
            </w:r>
          </w:p>
        </w:tc>
      </w:tr>
      <w:tr w:rsidR="00E640F3" w:rsidRPr="00E640F3" w14:paraId="28E885D6" w14:textId="77777777" w:rsidTr="00ED363A">
        <w:trPr>
          <w:trHeight w:val="478"/>
        </w:trPr>
        <w:tc>
          <w:tcPr>
            <w:tcW w:w="1285" w:type="dxa"/>
            <w:vAlign w:val="center"/>
          </w:tcPr>
          <w:p w14:paraId="01D77758"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Ca硬度</w:t>
            </w:r>
          </w:p>
        </w:tc>
        <w:tc>
          <w:tcPr>
            <w:tcW w:w="1517" w:type="dxa"/>
            <w:vAlign w:val="center"/>
          </w:tcPr>
          <w:p w14:paraId="420A0E09"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mg/L(以CaCO3计)</w:t>
            </w:r>
          </w:p>
        </w:tc>
        <w:tc>
          <w:tcPr>
            <w:tcW w:w="1275" w:type="dxa"/>
            <w:vAlign w:val="center"/>
          </w:tcPr>
          <w:p w14:paraId="16C9496A"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≤284</w:t>
            </w:r>
          </w:p>
        </w:tc>
        <w:tc>
          <w:tcPr>
            <w:tcW w:w="1198" w:type="dxa"/>
            <w:vAlign w:val="center"/>
          </w:tcPr>
          <w:p w14:paraId="43121F5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065" w:type="dxa"/>
            <w:vAlign w:val="center"/>
          </w:tcPr>
          <w:p w14:paraId="2948BFB8"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微量</w:t>
            </w:r>
          </w:p>
        </w:tc>
        <w:tc>
          <w:tcPr>
            <w:tcW w:w="945" w:type="dxa"/>
            <w:vAlign w:val="center"/>
          </w:tcPr>
          <w:p w14:paraId="66EFC664"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≤150</w:t>
            </w:r>
          </w:p>
        </w:tc>
        <w:tc>
          <w:tcPr>
            <w:tcW w:w="1200" w:type="dxa"/>
            <w:vMerge/>
            <w:vAlign w:val="center"/>
          </w:tcPr>
          <w:p w14:paraId="179ACE49" w14:textId="77777777" w:rsidR="00E640F3" w:rsidRPr="00E640F3" w:rsidRDefault="00E640F3" w:rsidP="00E640F3">
            <w:pPr>
              <w:spacing w:line="360" w:lineRule="auto"/>
              <w:ind w:firstLineChars="177" w:firstLine="372"/>
              <w:rPr>
                <w:rFonts w:ascii="宋体" w:eastAsia="宋体" w:hAnsi="宋体" w:cs="Times New Roman"/>
                <w:szCs w:val="21"/>
              </w:rPr>
            </w:pPr>
          </w:p>
        </w:tc>
      </w:tr>
      <w:tr w:rsidR="00E640F3" w:rsidRPr="00E640F3" w14:paraId="6B91BCC2" w14:textId="77777777" w:rsidTr="00ED363A">
        <w:trPr>
          <w:trHeight w:val="323"/>
        </w:trPr>
        <w:tc>
          <w:tcPr>
            <w:tcW w:w="1285" w:type="dxa"/>
            <w:vAlign w:val="center"/>
          </w:tcPr>
          <w:p w14:paraId="7B6328DF"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lastRenderedPageBreak/>
              <w:t>M-碱度</w:t>
            </w:r>
          </w:p>
        </w:tc>
        <w:tc>
          <w:tcPr>
            <w:tcW w:w="1517" w:type="dxa"/>
            <w:vAlign w:val="center"/>
          </w:tcPr>
          <w:p w14:paraId="2623F3D1"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mg/L(以CaCO3计)</w:t>
            </w:r>
          </w:p>
        </w:tc>
        <w:tc>
          <w:tcPr>
            <w:tcW w:w="1275" w:type="dxa"/>
            <w:vAlign w:val="center"/>
          </w:tcPr>
          <w:p w14:paraId="4C4D55B1"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198" w:type="dxa"/>
            <w:vAlign w:val="center"/>
          </w:tcPr>
          <w:p w14:paraId="4DDD4D0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065" w:type="dxa"/>
          </w:tcPr>
          <w:p w14:paraId="3DE1DF30"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945" w:type="dxa"/>
            <w:vAlign w:val="center"/>
          </w:tcPr>
          <w:p w14:paraId="1D3C0AC2"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≤125</w:t>
            </w:r>
          </w:p>
        </w:tc>
        <w:tc>
          <w:tcPr>
            <w:tcW w:w="1200" w:type="dxa"/>
            <w:vMerge/>
            <w:vAlign w:val="center"/>
          </w:tcPr>
          <w:p w14:paraId="2375718C" w14:textId="77777777" w:rsidR="00E640F3" w:rsidRPr="00E640F3" w:rsidRDefault="00E640F3" w:rsidP="00E640F3">
            <w:pPr>
              <w:spacing w:line="360" w:lineRule="auto"/>
              <w:ind w:firstLineChars="177" w:firstLine="372"/>
              <w:rPr>
                <w:rFonts w:ascii="宋体" w:eastAsia="宋体" w:hAnsi="宋体" w:cs="Times New Roman"/>
                <w:szCs w:val="21"/>
              </w:rPr>
            </w:pPr>
          </w:p>
        </w:tc>
      </w:tr>
      <w:tr w:rsidR="00E640F3" w:rsidRPr="00E640F3" w14:paraId="62EE4406" w14:textId="77777777" w:rsidTr="00ED363A">
        <w:trPr>
          <w:trHeight w:val="399"/>
        </w:trPr>
        <w:tc>
          <w:tcPr>
            <w:tcW w:w="1285" w:type="dxa"/>
            <w:vAlign w:val="center"/>
          </w:tcPr>
          <w:p w14:paraId="51034175"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lastRenderedPageBreak/>
              <w:t>氯离子</w:t>
            </w:r>
          </w:p>
        </w:tc>
        <w:tc>
          <w:tcPr>
            <w:tcW w:w="1517" w:type="dxa"/>
            <w:vAlign w:val="center"/>
          </w:tcPr>
          <w:p w14:paraId="04F2FD66"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 xml:space="preserve">mg/L(以Cl-计) </w:t>
            </w:r>
          </w:p>
        </w:tc>
        <w:tc>
          <w:tcPr>
            <w:tcW w:w="1275" w:type="dxa"/>
            <w:vAlign w:val="center"/>
          </w:tcPr>
          <w:p w14:paraId="78EFE800"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≤120</w:t>
            </w:r>
          </w:p>
        </w:tc>
        <w:tc>
          <w:tcPr>
            <w:tcW w:w="1198" w:type="dxa"/>
            <w:vAlign w:val="center"/>
          </w:tcPr>
          <w:p w14:paraId="26A43FD0"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065" w:type="dxa"/>
          </w:tcPr>
          <w:p w14:paraId="0630D320"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945" w:type="dxa"/>
            <w:vAlign w:val="center"/>
          </w:tcPr>
          <w:p w14:paraId="1A202DD2"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≤80</w:t>
            </w:r>
          </w:p>
        </w:tc>
        <w:tc>
          <w:tcPr>
            <w:tcW w:w="1200" w:type="dxa"/>
            <w:vMerge/>
            <w:vAlign w:val="center"/>
          </w:tcPr>
          <w:p w14:paraId="5F8A97CC" w14:textId="77777777" w:rsidR="00E640F3" w:rsidRPr="00E640F3" w:rsidRDefault="00E640F3" w:rsidP="00E640F3">
            <w:pPr>
              <w:spacing w:line="360" w:lineRule="auto"/>
              <w:ind w:firstLineChars="177" w:firstLine="372"/>
              <w:rPr>
                <w:rFonts w:ascii="宋体" w:eastAsia="宋体" w:hAnsi="宋体" w:cs="Times New Roman"/>
                <w:szCs w:val="21"/>
              </w:rPr>
            </w:pPr>
          </w:p>
        </w:tc>
      </w:tr>
      <w:tr w:rsidR="00E640F3" w:rsidRPr="00E640F3" w14:paraId="13166923" w14:textId="77777777" w:rsidTr="00ED363A">
        <w:trPr>
          <w:trHeight w:val="323"/>
        </w:trPr>
        <w:tc>
          <w:tcPr>
            <w:tcW w:w="1285" w:type="dxa"/>
            <w:vAlign w:val="center"/>
          </w:tcPr>
          <w:p w14:paraId="69B48EFE"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硫酸根离子</w:t>
            </w:r>
          </w:p>
        </w:tc>
        <w:tc>
          <w:tcPr>
            <w:tcW w:w="1517" w:type="dxa"/>
            <w:vAlign w:val="center"/>
          </w:tcPr>
          <w:p w14:paraId="4EDE86E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mg/L(以SO42-计)</w:t>
            </w:r>
          </w:p>
        </w:tc>
        <w:tc>
          <w:tcPr>
            <w:tcW w:w="1275" w:type="dxa"/>
            <w:vAlign w:val="center"/>
          </w:tcPr>
          <w:p w14:paraId="49EB3E70"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198" w:type="dxa"/>
            <w:vAlign w:val="center"/>
          </w:tcPr>
          <w:p w14:paraId="60C730B1"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065" w:type="dxa"/>
          </w:tcPr>
          <w:p w14:paraId="54A3E69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945" w:type="dxa"/>
            <w:vAlign w:val="center"/>
          </w:tcPr>
          <w:p w14:paraId="2ED31FF4"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≤140</w:t>
            </w:r>
          </w:p>
        </w:tc>
        <w:tc>
          <w:tcPr>
            <w:tcW w:w="1200" w:type="dxa"/>
            <w:vMerge/>
            <w:vAlign w:val="center"/>
          </w:tcPr>
          <w:p w14:paraId="747DA456" w14:textId="77777777" w:rsidR="00E640F3" w:rsidRPr="00E640F3" w:rsidRDefault="00E640F3" w:rsidP="00E640F3">
            <w:pPr>
              <w:spacing w:line="360" w:lineRule="auto"/>
              <w:ind w:firstLineChars="177" w:firstLine="372"/>
              <w:rPr>
                <w:rFonts w:ascii="宋体" w:eastAsia="宋体" w:hAnsi="宋体" w:cs="Times New Roman"/>
                <w:szCs w:val="21"/>
              </w:rPr>
            </w:pPr>
          </w:p>
        </w:tc>
      </w:tr>
      <w:tr w:rsidR="00E640F3" w:rsidRPr="00E640F3" w14:paraId="11E7771B" w14:textId="77777777" w:rsidTr="00ED363A">
        <w:trPr>
          <w:trHeight w:val="323"/>
        </w:trPr>
        <w:tc>
          <w:tcPr>
            <w:tcW w:w="1285" w:type="dxa"/>
            <w:vAlign w:val="center"/>
          </w:tcPr>
          <w:p w14:paraId="5DCC1AC9"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电导率</w:t>
            </w:r>
          </w:p>
        </w:tc>
        <w:tc>
          <w:tcPr>
            <w:tcW w:w="1517" w:type="dxa"/>
            <w:vAlign w:val="center"/>
          </w:tcPr>
          <w:p w14:paraId="7A2C7E43" w14:textId="77777777" w:rsidR="00E640F3" w:rsidRPr="00E640F3" w:rsidRDefault="00E640F3" w:rsidP="00E640F3">
            <w:pPr>
              <w:spacing w:line="360" w:lineRule="auto"/>
              <w:ind w:firstLineChars="177" w:firstLine="372"/>
              <w:rPr>
                <w:rFonts w:ascii="宋体" w:eastAsia="宋体" w:hAnsi="宋体" w:cs="Times New Roman"/>
                <w:szCs w:val="21"/>
              </w:rPr>
            </w:pPr>
            <w:proofErr w:type="spellStart"/>
            <w:r w:rsidRPr="00E640F3">
              <w:rPr>
                <w:rFonts w:ascii="宋体" w:eastAsia="宋体" w:hAnsi="宋体" w:cs="Times New Roman" w:hint="eastAsia"/>
                <w:szCs w:val="21"/>
              </w:rPr>
              <w:t>ms</w:t>
            </w:r>
            <w:proofErr w:type="spellEnd"/>
            <w:r w:rsidRPr="00E640F3">
              <w:rPr>
                <w:rFonts w:ascii="宋体" w:eastAsia="宋体" w:hAnsi="宋体" w:cs="Times New Roman" w:hint="eastAsia"/>
                <w:szCs w:val="21"/>
              </w:rPr>
              <w:t>/cm</w:t>
            </w:r>
          </w:p>
        </w:tc>
        <w:tc>
          <w:tcPr>
            <w:tcW w:w="1275" w:type="dxa"/>
            <w:vAlign w:val="center"/>
          </w:tcPr>
          <w:p w14:paraId="17F4CA1A"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198" w:type="dxa"/>
            <w:vAlign w:val="center"/>
          </w:tcPr>
          <w:p w14:paraId="24FA015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065" w:type="dxa"/>
          </w:tcPr>
          <w:p w14:paraId="26133649"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≤100</w:t>
            </w:r>
          </w:p>
        </w:tc>
        <w:tc>
          <w:tcPr>
            <w:tcW w:w="945" w:type="dxa"/>
            <w:vAlign w:val="center"/>
          </w:tcPr>
          <w:p w14:paraId="4A165EC4"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≤900</w:t>
            </w:r>
          </w:p>
        </w:tc>
        <w:tc>
          <w:tcPr>
            <w:tcW w:w="1200" w:type="dxa"/>
            <w:vMerge/>
            <w:vAlign w:val="center"/>
          </w:tcPr>
          <w:p w14:paraId="573E73A5" w14:textId="77777777" w:rsidR="00E640F3" w:rsidRPr="00E640F3" w:rsidRDefault="00E640F3" w:rsidP="00E640F3">
            <w:pPr>
              <w:spacing w:line="360" w:lineRule="auto"/>
              <w:ind w:firstLineChars="177" w:firstLine="372"/>
              <w:rPr>
                <w:rFonts w:ascii="宋体" w:eastAsia="宋体" w:hAnsi="宋体" w:cs="Times New Roman"/>
                <w:szCs w:val="21"/>
              </w:rPr>
            </w:pPr>
          </w:p>
        </w:tc>
      </w:tr>
      <w:tr w:rsidR="00E640F3" w:rsidRPr="00E640F3" w14:paraId="077BB733" w14:textId="77777777" w:rsidTr="00ED363A">
        <w:trPr>
          <w:trHeight w:val="323"/>
        </w:trPr>
        <w:tc>
          <w:tcPr>
            <w:tcW w:w="1285" w:type="dxa"/>
            <w:vAlign w:val="center"/>
          </w:tcPr>
          <w:p w14:paraId="77D10B71"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供水温度</w:t>
            </w:r>
          </w:p>
        </w:tc>
        <w:tc>
          <w:tcPr>
            <w:tcW w:w="1517" w:type="dxa"/>
            <w:vAlign w:val="center"/>
          </w:tcPr>
          <w:p w14:paraId="29B0D69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275" w:type="dxa"/>
            <w:vAlign w:val="center"/>
          </w:tcPr>
          <w:p w14:paraId="0024AE3B"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33</w:t>
            </w:r>
          </w:p>
        </w:tc>
        <w:tc>
          <w:tcPr>
            <w:tcW w:w="1198" w:type="dxa"/>
            <w:vAlign w:val="center"/>
          </w:tcPr>
          <w:p w14:paraId="1A3CC555"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35</w:t>
            </w:r>
          </w:p>
        </w:tc>
        <w:tc>
          <w:tcPr>
            <w:tcW w:w="1065" w:type="dxa"/>
          </w:tcPr>
          <w:p w14:paraId="286B14B0"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33</w:t>
            </w:r>
          </w:p>
        </w:tc>
        <w:tc>
          <w:tcPr>
            <w:tcW w:w="945" w:type="dxa"/>
            <w:vAlign w:val="center"/>
          </w:tcPr>
          <w:p w14:paraId="2F057EBC"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200" w:type="dxa"/>
            <w:vMerge/>
            <w:vAlign w:val="center"/>
          </w:tcPr>
          <w:p w14:paraId="00DBB357" w14:textId="77777777" w:rsidR="00E640F3" w:rsidRPr="00E640F3" w:rsidRDefault="00E640F3" w:rsidP="00E640F3">
            <w:pPr>
              <w:spacing w:line="360" w:lineRule="auto"/>
              <w:ind w:firstLineChars="177" w:firstLine="372"/>
              <w:rPr>
                <w:rFonts w:ascii="宋体" w:eastAsia="宋体" w:hAnsi="宋体" w:cs="Times New Roman"/>
                <w:szCs w:val="21"/>
              </w:rPr>
            </w:pPr>
          </w:p>
        </w:tc>
      </w:tr>
      <w:tr w:rsidR="00E640F3" w:rsidRPr="00E640F3" w14:paraId="7E036B2A" w14:textId="77777777" w:rsidTr="00ED363A">
        <w:trPr>
          <w:trHeight w:val="323"/>
        </w:trPr>
        <w:tc>
          <w:tcPr>
            <w:tcW w:w="1285" w:type="dxa"/>
            <w:vAlign w:val="center"/>
          </w:tcPr>
          <w:p w14:paraId="302FC18C"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回水温度</w:t>
            </w:r>
          </w:p>
        </w:tc>
        <w:tc>
          <w:tcPr>
            <w:tcW w:w="1517" w:type="dxa"/>
            <w:vAlign w:val="center"/>
          </w:tcPr>
          <w:p w14:paraId="3320E8AC"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275" w:type="dxa"/>
            <w:vAlign w:val="center"/>
          </w:tcPr>
          <w:p w14:paraId="108AD149"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43</w:t>
            </w:r>
          </w:p>
        </w:tc>
        <w:tc>
          <w:tcPr>
            <w:tcW w:w="1198" w:type="dxa"/>
            <w:vAlign w:val="center"/>
          </w:tcPr>
          <w:p w14:paraId="388BA198"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43</w:t>
            </w:r>
          </w:p>
        </w:tc>
        <w:tc>
          <w:tcPr>
            <w:tcW w:w="1065" w:type="dxa"/>
          </w:tcPr>
          <w:p w14:paraId="5FC30BA9"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945" w:type="dxa"/>
            <w:vAlign w:val="center"/>
          </w:tcPr>
          <w:p w14:paraId="58A346D5"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w:t>
            </w:r>
          </w:p>
        </w:tc>
        <w:tc>
          <w:tcPr>
            <w:tcW w:w="1200" w:type="dxa"/>
            <w:vMerge/>
            <w:vAlign w:val="center"/>
          </w:tcPr>
          <w:p w14:paraId="0AE13D90" w14:textId="77777777" w:rsidR="00E640F3" w:rsidRPr="00E640F3" w:rsidRDefault="00E640F3" w:rsidP="00E640F3">
            <w:pPr>
              <w:spacing w:line="360" w:lineRule="auto"/>
              <w:ind w:firstLineChars="177" w:firstLine="372"/>
              <w:rPr>
                <w:rFonts w:ascii="宋体" w:eastAsia="宋体" w:hAnsi="宋体" w:cs="Times New Roman"/>
                <w:szCs w:val="21"/>
              </w:rPr>
            </w:pPr>
          </w:p>
        </w:tc>
      </w:tr>
      <w:tr w:rsidR="00E640F3" w:rsidRPr="00E640F3" w14:paraId="1CC2E0FC" w14:textId="77777777" w:rsidTr="00ED363A">
        <w:trPr>
          <w:trHeight w:val="323"/>
        </w:trPr>
        <w:tc>
          <w:tcPr>
            <w:tcW w:w="1285" w:type="dxa"/>
            <w:vAlign w:val="center"/>
          </w:tcPr>
          <w:p w14:paraId="643330C1"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供水压力</w:t>
            </w:r>
          </w:p>
        </w:tc>
        <w:tc>
          <w:tcPr>
            <w:tcW w:w="1517" w:type="dxa"/>
            <w:vAlign w:val="center"/>
          </w:tcPr>
          <w:p w14:paraId="1AE237C1" w14:textId="77777777" w:rsidR="00E640F3" w:rsidRPr="00E640F3" w:rsidRDefault="00E640F3" w:rsidP="00E640F3">
            <w:pPr>
              <w:spacing w:line="360" w:lineRule="auto"/>
              <w:ind w:firstLineChars="177" w:firstLine="372"/>
              <w:rPr>
                <w:rFonts w:ascii="宋体" w:eastAsia="宋体" w:hAnsi="宋体" w:cs="Times New Roman"/>
                <w:szCs w:val="21"/>
              </w:rPr>
            </w:pPr>
            <w:proofErr w:type="spellStart"/>
            <w:r w:rsidRPr="00E640F3">
              <w:rPr>
                <w:rFonts w:ascii="宋体" w:eastAsia="宋体" w:hAnsi="宋体" w:cs="Times New Roman" w:hint="eastAsia"/>
                <w:szCs w:val="21"/>
              </w:rPr>
              <w:t>Mpa</w:t>
            </w:r>
            <w:proofErr w:type="spellEnd"/>
          </w:p>
        </w:tc>
        <w:tc>
          <w:tcPr>
            <w:tcW w:w="1275" w:type="dxa"/>
            <w:vAlign w:val="center"/>
          </w:tcPr>
          <w:p w14:paraId="7381A035"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0.45-0.6</w:t>
            </w:r>
          </w:p>
        </w:tc>
        <w:tc>
          <w:tcPr>
            <w:tcW w:w="1198" w:type="dxa"/>
            <w:vAlign w:val="center"/>
          </w:tcPr>
          <w:p w14:paraId="4EEBFAD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0.4-0.5</w:t>
            </w:r>
          </w:p>
        </w:tc>
        <w:tc>
          <w:tcPr>
            <w:tcW w:w="1065" w:type="dxa"/>
          </w:tcPr>
          <w:p w14:paraId="4E026E4E"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0.15-0.45</w:t>
            </w:r>
          </w:p>
        </w:tc>
        <w:tc>
          <w:tcPr>
            <w:tcW w:w="945" w:type="dxa"/>
            <w:vAlign w:val="center"/>
          </w:tcPr>
          <w:p w14:paraId="4E4E97A1"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0.25-0.4</w:t>
            </w:r>
          </w:p>
        </w:tc>
        <w:tc>
          <w:tcPr>
            <w:tcW w:w="1200" w:type="dxa"/>
            <w:vAlign w:val="center"/>
          </w:tcPr>
          <w:p w14:paraId="381BC78B" w14:textId="77777777" w:rsidR="00E640F3" w:rsidRPr="00E640F3" w:rsidRDefault="00E640F3" w:rsidP="00E640F3">
            <w:pPr>
              <w:spacing w:line="360" w:lineRule="auto"/>
              <w:rPr>
                <w:rFonts w:ascii="宋体" w:eastAsia="宋体" w:hAnsi="宋体" w:cs="Times New Roman"/>
                <w:szCs w:val="21"/>
              </w:rPr>
            </w:pPr>
            <w:r w:rsidRPr="00E640F3">
              <w:rPr>
                <w:rFonts w:ascii="宋体" w:eastAsia="宋体" w:hAnsi="宋体" w:cs="Times New Roman" w:hint="eastAsia"/>
                <w:szCs w:val="21"/>
              </w:rPr>
              <w:t>0.25-0.35</w:t>
            </w:r>
          </w:p>
        </w:tc>
      </w:tr>
    </w:tbl>
    <w:p w14:paraId="7B3DF3F1"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2）压缩空气</w:t>
      </w:r>
    </w:p>
    <w:p w14:paraId="12C460EF"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压力</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0.45~0.68MPa</w:t>
      </w:r>
    </w:p>
    <w:p w14:paraId="12C77862"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温度</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室温</w:t>
      </w:r>
    </w:p>
    <w:p w14:paraId="09620CFD"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大气露点</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-40℃（压力露点：-20℃）</w:t>
      </w:r>
    </w:p>
    <w:p w14:paraId="11990108"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含油</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 mg/Nm³</w:t>
      </w:r>
    </w:p>
    <w:p w14:paraId="35C94F72"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含尘粒径</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 µm</w:t>
      </w:r>
    </w:p>
    <w:p w14:paraId="06F9A375"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含尘量</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≤1mg/m3</w:t>
      </w:r>
    </w:p>
    <w:p w14:paraId="32006738"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3）蒸汽</w:t>
      </w:r>
    </w:p>
    <w:p w14:paraId="54848D29"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压力</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 xml:space="preserve">0.5 ~0.7 </w:t>
      </w:r>
      <w:proofErr w:type="spellStart"/>
      <w:r w:rsidRPr="00E640F3">
        <w:rPr>
          <w:rFonts w:ascii="宋体" w:eastAsia="宋体" w:hAnsi="宋体" w:cs="Times New Roman" w:hint="eastAsia"/>
          <w:sz w:val="24"/>
          <w:szCs w:val="24"/>
        </w:rPr>
        <w:t>Mpa</w:t>
      </w:r>
      <w:proofErr w:type="spellEnd"/>
    </w:p>
    <w:p w14:paraId="7C28321C"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温度</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150℃~170℃</w:t>
      </w:r>
    </w:p>
    <w:p w14:paraId="2D1762AB"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4）氧气</w:t>
      </w:r>
    </w:p>
    <w:p w14:paraId="753115C1"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压力</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≥1.8Mpa</w:t>
      </w:r>
    </w:p>
    <w:p w14:paraId="771C92EF"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纯度</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≥99.9%</w:t>
      </w:r>
    </w:p>
    <w:p w14:paraId="1E3DC48D"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5）氮气</w:t>
      </w:r>
    </w:p>
    <w:p w14:paraId="42AA1416"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压力</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≥1.8Mpa</w:t>
      </w:r>
    </w:p>
    <w:p w14:paraId="11D1790B"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大气露点</w:t>
      </w:r>
      <w:r w:rsidRPr="00E640F3">
        <w:rPr>
          <w:rFonts w:ascii="宋体" w:eastAsia="宋体" w:hAnsi="宋体" w:cs="Times New Roman" w:hint="eastAsia"/>
          <w:sz w:val="24"/>
          <w:szCs w:val="24"/>
        </w:rPr>
        <w:tab/>
        <w:t>≤-60℃</w:t>
      </w:r>
    </w:p>
    <w:p w14:paraId="2C1D67CD"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含氧量</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≤10ppm</w:t>
      </w:r>
    </w:p>
    <w:p w14:paraId="7F23DDEA"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纯度</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≥99.99%</w:t>
      </w:r>
    </w:p>
    <w:p w14:paraId="1E054DED"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lastRenderedPageBreak/>
        <w:t>6）氩气</w:t>
      </w:r>
    </w:p>
    <w:p w14:paraId="4C8B3093"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压力</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≥1.8Mpa</w:t>
      </w:r>
    </w:p>
    <w:p w14:paraId="12D34914"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含水量</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≤0.03g/m3</w:t>
      </w:r>
    </w:p>
    <w:p w14:paraId="4EA7374B"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纯度</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≥99.99%</w:t>
      </w:r>
    </w:p>
    <w:p w14:paraId="0001067A"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7）天然气</w:t>
      </w:r>
    </w:p>
    <w:p w14:paraId="42621BB6"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压力</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50±0.5kPa</w:t>
      </w:r>
    </w:p>
    <w:p w14:paraId="48CDE118"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热值</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38.07MJ/m3</w:t>
      </w:r>
    </w:p>
    <w:p w14:paraId="1D414477"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温度</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20℃</w:t>
      </w:r>
    </w:p>
    <w:p w14:paraId="6BEC4E89"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 xml:space="preserve">化学成份(体积%)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00"/>
        <w:gridCol w:w="2369"/>
        <w:gridCol w:w="3260"/>
      </w:tblGrid>
      <w:tr w:rsidR="00E640F3" w:rsidRPr="00E640F3" w14:paraId="5B46EB49" w14:textId="77777777" w:rsidTr="00ED363A">
        <w:tc>
          <w:tcPr>
            <w:tcW w:w="2900" w:type="dxa"/>
            <w:vAlign w:val="center"/>
          </w:tcPr>
          <w:p w14:paraId="638DDEA5"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成分</w:t>
            </w:r>
          </w:p>
        </w:tc>
        <w:tc>
          <w:tcPr>
            <w:tcW w:w="2369" w:type="dxa"/>
            <w:vAlign w:val="center"/>
          </w:tcPr>
          <w:p w14:paraId="54A349F7"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单位</w:t>
            </w:r>
          </w:p>
        </w:tc>
        <w:tc>
          <w:tcPr>
            <w:tcW w:w="3260" w:type="dxa"/>
            <w:vAlign w:val="center"/>
          </w:tcPr>
          <w:p w14:paraId="17596366"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数值</w:t>
            </w:r>
          </w:p>
        </w:tc>
      </w:tr>
      <w:tr w:rsidR="00E640F3" w:rsidRPr="00E640F3" w14:paraId="4D204E24" w14:textId="77777777" w:rsidTr="00ED363A">
        <w:tc>
          <w:tcPr>
            <w:tcW w:w="2900" w:type="dxa"/>
            <w:vAlign w:val="center"/>
          </w:tcPr>
          <w:p w14:paraId="4ABD484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甲烷</w:t>
            </w:r>
          </w:p>
        </w:tc>
        <w:tc>
          <w:tcPr>
            <w:tcW w:w="2369" w:type="dxa"/>
          </w:tcPr>
          <w:p w14:paraId="5A8BAAA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3B1FC6F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96.8516</w:t>
            </w:r>
          </w:p>
        </w:tc>
      </w:tr>
      <w:tr w:rsidR="00E640F3" w:rsidRPr="00E640F3" w14:paraId="5D84CF10" w14:textId="77777777" w:rsidTr="00ED363A">
        <w:tc>
          <w:tcPr>
            <w:tcW w:w="2900" w:type="dxa"/>
            <w:vAlign w:val="center"/>
          </w:tcPr>
          <w:p w14:paraId="6B628A33"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乙烷</w:t>
            </w:r>
          </w:p>
        </w:tc>
        <w:tc>
          <w:tcPr>
            <w:tcW w:w="2369" w:type="dxa"/>
          </w:tcPr>
          <w:p w14:paraId="3E5CBF89"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072CD219"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2.1888</w:t>
            </w:r>
          </w:p>
        </w:tc>
      </w:tr>
      <w:tr w:rsidR="00E640F3" w:rsidRPr="00E640F3" w14:paraId="081F9497" w14:textId="77777777" w:rsidTr="00ED363A">
        <w:tc>
          <w:tcPr>
            <w:tcW w:w="2900" w:type="dxa"/>
            <w:vAlign w:val="center"/>
          </w:tcPr>
          <w:p w14:paraId="4B088BAD"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丙烷</w:t>
            </w:r>
          </w:p>
        </w:tc>
        <w:tc>
          <w:tcPr>
            <w:tcW w:w="2369" w:type="dxa"/>
          </w:tcPr>
          <w:p w14:paraId="21E35726"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2993047A"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0.4697</w:t>
            </w:r>
          </w:p>
        </w:tc>
      </w:tr>
      <w:tr w:rsidR="00E640F3" w:rsidRPr="00E640F3" w14:paraId="1DF6BA6D" w14:textId="77777777" w:rsidTr="00ED363A">
        <w:tc>
          <w:tcPr>
            <w:tcW w:w="2900" w:type="dxa"/>
            <w:vAlign w:val="center"/>
          </w:tcPr>
          <w:p w14:paraId="3E941748"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异丁烷</w:t>
            </w:r>
          </w:p>
        </w:tc>
        <w:tc>
          <w:tcPr>
            <w:tcW w:w="2369" w:type="dxa"/>
          </w:tcPr>
          <w:p w14:paraId="524E085C"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16A39E25"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0.0855</w:t>
            </w:r>
          </w:p>
        </w:tc>
      </w:tr>
      <w:tr w:rsidR="00E640F3" w:rsidRPr="00E640F3" w14:paraId="5C3CF274" w14:textId="77777777" w:rsidTr="00ED363A">
        <w:tc>
          <w:tcPr>
            <w:tcW w:w="2900" w:type="dxa"/>
            <w:vAlign w:val="center"/>
          </w:tcPr>
          <w:p w14:paraId="1D5A97E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正丁烷</w:t>
            </w:r>
          </w:p>
        </w:tc>
        <w:tc>
          <w:tcPr>
            <w:tcW w:w="2369" w:type="dxa"/>
          </w:tcPr>
          <w:p w14:paraId="37833F02"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4114F662"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0.1057</w:t>
            </w:r>
          </w:p>
        </w:tc>
      </w:tr>
      <w:tr w:rsidR="00E640F3" w:rsidRPr="00E640F3" w14:paraId="7C276444" w14:textId="77777777" w:rsidTr="00ED363A">
        <w:tc>
          <w:tcPr>
            <w:tcW w:w="2900" w:type="dxa"/>
            <w:vAlign w:val="center"/>
          </w:tcPr>
          <w:p w14:paraId="292E38B7"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异戊烷</w:t>
            </w:r>
          </w:p>
        </w:tc>
        <w:tc>
          <w:tcPr>
            <w:tcW w:w="2369" w:type="dxa"/>
          </w:tcPr>
          <w:p w14:paraId="6D427F86"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2B23169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0.0192</w:t>
            </w:r>
          </w:p>
        </w:tc>
      </w:tr>
      <w:tr w:rsidR="00E640F3" w:rsidRPr="00E640F3" w14:paraId="596E49EC" w14:textId="77777777" w:rsidTr="00ED363A">
        <w:tc>
          <w:tcPr>
            <w:tcW w:w="2900" w:type="dxa"/>
            <w:vAlign w:val="center"/>
          </w:tcPr>
          <w:p w14:paraId="0E3E7FBD"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正戊烷</w:t>
            </w:r>
          </w:p>
        </w:tc>
        <w:tc>
          <w:tcPr>
            <w:tcW w:w="2369" w:type="dxa"/>
          </w:tcPr>
          <w:p w14:paraId="0EB73308"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252D6451"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0.0017</w:t>
            </w:r>
          </w:p>
        </w:tc>
      </w:tr>
      <w:tr w:rsidR="00E640F3" w:rsidRPr="00E640F3" w14:paraId="270770ED" w14:textId="77777777" w:rsidTr="00ED363A">
        <w:tc>
          <w:tcPr>
            <w:tcW w:w="2900" w:type="dxa"/>
            <w:vAlign w:val="center"/>
          </w:tcPr>
          <w:p w14:paraId="7716BC0C"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碳6+</w:t>
            </w:r>
          </w:p>
        </w:tc>
        <w:tc>
          <w:tcPr>
            <w:tcW w:w="2369" w:type="dxa"/>
          </w:tcPr>
          <w:p w14:paraId="3E3905FB"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2CA73E22"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0.0000</w:t>
            </w:r>
          </w:p>
        </w:tc>
      </w:tr>
      <w:tr w:rsidR="00E640F3" w:rsidRPr="00E640F3" w14:paraId="32778AE9" w14:textId="77777777" w:rsidTr="00ED363A">
        <w:tc>
          <w:tcPr>
            <w:tcW w:w="2900" w:type="dxa"/>
            <w:vAlign w:val="center"/>
          </w:tcPr>
          <w:p w14:paraId="6383EE0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氮</w:t>
            </w:r>
          </w:p>
        </w:tc>
        <w:tc>
          <w:tcPr>
            <w:tcW w:w="2369" w:type="dxa"/>
          </w:tcPr>
          <w:p w14:paraId="574EF8F3"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0BB178E4"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0.0038</w:t>
            </w:r>
          </w:p>
        </w:tc>
      </w:tr>
      <w:tr w:rsidR="00E640F3" w:rsidRPr="00E640F3" w14:paraId="43FCA0DA" w14:textId="77777777" w:rsidTr="00ED363A">
        <w:tc>
          <w:tcPr>
            <w:tcW w:w="2900" w:type="dxa"/>
            <w:vAlign w:val="center"/>
          </w:tcPr>
          <w:p w14:paraId="2F18DC72"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氧</w:t>
            </w:r>
          </w:p>
        </w:tc>
        <w:tc>
          <w:tcPr>
            <w:tcW w:w="2369" w:type="dxa"/>
          </w:tcPr>
          <w:p w14:paraId="67CDC60C"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5C33A2E2"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0.0000</w:t>
            </w:r>
          </w:p>
        </w:tc>
      </w:tr>
      <w:tr w:rsidR="00E640F3" w:rsidRPr="00E640F3" w14:paraId="35E6D5F5" w14:textId="77777777" w:rsidTr="00ED363A">
        <w:tc>
          <w:tcPr>
            <w:tcW w:w="2900" w:type="dxa"/>
            <w:vAlign w:val="center"/>
          </w:tcPr>
          <w:p w14:paraId="4DB3A27C"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CO2</w:t>
            </w:r>
          </w:p>
        </w:tc>
        <w:tc>
          <w:tcPr>
            <w:tcW w:w="2369" w:type="dxa"/>
          </w:tcPr>
          <w:p w14:paraId="7F6D6056"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Mol%</w:t>
            </w:r>
          </w:p>
        </w:tc>
        <w:tc>
          <w:tcPr>
            <w:tcW w:w="3260" w:type="dxa"/>
            <w:vAlign w:val="center"/>
          </w:tcPr>
          <w:p w14:paraId="2215B5A9"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0.0038</w:t>
            </w:r>
          </w:p>
        </w:tc>
      </w:tr>
      <w:tr w:rsidR="00E640F3" w:rsidRPr="00E640F3" w14:paraId="2DA93E13" w14:textId="77777777" w:rsidTr="00ED363A">
        <w:tc>
          <w:tcPr>
            <w:tcW w:w="2900" w:type="dxa"/>
            <w:vAlign w:val="center"/>
          </w:tcPr>
          <w:p w14:paraId="73AAEF5E"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H2S</w:t>
            </w:r>
          </w:p>
        </w:tc>
        <w:tc>
          <w:tcPr>
            <w:tcW w:w="2369" w:type="dxa"/>
          </w:tcPr>
          <w:p w14:paraId="7FADE168"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MG/m2</w:t>
            </w:r>
          </w:p>
        </w:tc>
        <w:tc>
          <w:tcPr>
            <w:tcW w:w="3260" w:type="dxa"/>
            <w:vAlign w:val="center"/>
          </w:tcPr>
          <w:p w14:paraId="4CAD4126" w14:textId="77777777" w:rsidR="00E640F3" w:rsidRPr="00E640F3" w:rsidRDefault="00E640F3" w:rsidP="00E640F3">
            <w:pPr>
              <w:spacing w:line="360" w:lineRule="auto"/>
              <w:ind w:firstLineChars="177" w:firstLine="372"/>
              <w:rPr>
                <w:rFonts w:ascii="宋体" w:eastAsia="宋体" w:hAnsi="宋体" w:cs="Times New Roman"/>
                <w:szCs w:val="21"/>
              </w:rPr>
            </w:pPr>
            <w:r w:rsidRPr="00E640F3">
              <w:rPr>
                <w:rFonts w:ascii="宋体" w:eastAsia="宋体" w:hAnsi="宋体" w:cs="Times New Roman" w:hint="eastAsia"/>
                <w:szCs w:val="21"/>
              </w:rPr>
              <w:t xml:space="preserve">＜1.0 </w:t>
            </w:r>
          </w:p>
        </w:tc>
      </w:tr>
    </w:tbl>
    <w:p w14:paraId="50BF2EA0"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8）电气、仪表、电讯设施的电源：</w:t>
      </w:r>
    </w:p>
    <w:p w14:paraId="516C9427"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高压</w:t>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t>10 kV</w:t>
      </w:r>
      <w:r w:rsidRPr="00E640F3">
        <w:rPr>
          <w:rFonts w:ascii="宋体" w:eastAsia="宋体" w:hAnsi="宋体" w:cs="Times New Roman" w:hint="eastAsia"/>
          <w:sz w:val="24"/>
          <w:szCs w:val="24"/>
        </w:rPr>
        <w:sym w:font="Symbol" w:char="F0B1"/>
      </w:r>
      <w:r w:rsidRPr="00E640F3">
        <w:rPr>
          <w:rFonts w:ascii="宋体" w:eastAsia="宋体" w:hAnsi="宋体" w:cs="Times New Roman" w:hint="eastAsia"/>
          <w:sz w:val="24"/>
          <w:szCs w:val="24"/>
        </w:rPr>
        <w:t>10%</w:t>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t>50Hz（波动范围：49-50.5Hz）</w:t>
      </w:r>
    </w:p>
    <w:p w14:paraId="4D7C88D0"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AC</w:t>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t>380V</w:t>
      </w:r>
      <w:r w:rsidRPr="00E640F3">
        <w:rPr>
          <w:rFonts w:ascii="宋体" w:eastAsia="宋体" w:hAnsi="宋体" w:cs="Times New Roman" w:hint="eastAsia"/>
          <w:sz w:val="24"/>
          <w:szCs w:val="24"/>
        </w:rPr>
        <w:sym w:font="Symbol" w:char="F0B1"/>
      </w:r>
      <w:r w:rsidRPr="00E640F3">
        <w:rPr>
          <w:rFonts w:ascii="宋体" w:eastAsia="宋体" w:hAnsi="宋体" w:cs="Times New Roman" w:hint="eastAsia"/>
          <w:sz w:val="24"/>
          <w:szCs w:val="24"/>
        </w:rPr>
        <w:t>10%</w:t>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t>50Hz（三相五线制）</w:t>
      </w:r>
    </w:p>
    <w:p w14:paraId="3D997BF0"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t>220 V</w:t>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t>50Hz</w:t>
      </w:r>
    </w:p>
    <w:p w14:paraId="44348100"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DC</w:t>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r>
      <w:r w:rsidRPr="00E640F3">
        <w:rPr>
          <w:rFonts w:ascii="宋体" w:eastAsia="宋体" w:hAnsi="宋体" w:cs="Times New Roman" w:hint="eastAsia"/>
          <w:sz w:val="24"/>
          <w:szCs w:val="24"/>
        </w:rPr>
        <w:tab/>
        <w:t>220V、24V</w:t>
      </w:r>
    </w:p>
    <w:p w14:paraId="2D45BC89"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UPS电源</w:t>
      </w:r>
      <w:r w:rsidRPr="00E640F3">
        <w:rPr>
          <w:rFonts w:ascii="宋体" w:eastAsia="宋体" w:hAnsi="宋体" w:cs="Times New Roman" w:hint="eastAsia"/>
          <w:sz w:val="24"/>
          <w:szCs w:val="24"/>
        </w:rPr>
        <w:tab/>
      </w:r>
      <w:r w:rsidRPr="00E640F3">
        <w:rPr>
          <w:rFonts w:ascii="宋体" w:eastAsia="宋体" w:hAnsi="宋体" w:cs="Times New Roman"/>
          <w:sz w:val="24"/>
          <w:szCs w:val="24"/>
        </w:rPr>
        <w:t xml:space="preserve">   </w:t>
      </w:r>
      <w:r w:rsidRPr="00E640F3">
        <w:rPr>
          <w:rFonts w:ascii="宋体" w:eastAsia="宋体" w:hAnsi="宋体" w:cs="Times New Roman" w:hint="eastAsia"/>
          <w:sz w:val="24"/>
          <w:szCs w:val="24"/>
        </w:rPr>
        <w:t>AC  220V</w:t>
      </w:r>
    </w:p>
    <w:p w14:paraId="675E9DF2" w14:textId="77777777" w:rsidR="00E640F3" w:rsidRPr="00E640F3" w:rsidRDefault="00E640F3" w:rsidP="00E640F3">
      <w:pPr>
        <w:spacing w:beforeLines="50" w:before="156" w:afterLines="50" w:after="156" w:line="360" w:lineRule="auto"/>
        <w:jc w:val="left"/>
        <w:rPr>
          <w:rFonts w:ascii="宋体" w:eastAsia="宋体" w:hAnsi="宋体" w:cs="Times New Roman"/>
          <w:b/>
          <w:bCs/>
          <w:sz w:val="24"/>
          <w:szCs w:val="24"/>
        </w:rPr>
      </w:pPr>
      <w:r w:rsidRPr="00E640F3">
        <w:rPr>
          <w:rFonts w:ascii="宋体" w:eastAsia="宋体" w:hAnsi="宋体" w:cs="Times New Roman" w:hint="eastAsia"/>
          <w:b/>
          <w:bCs/>
          <w:sz w:val="24"/>
          <w:szCs w:val="24"/>
        </w:rPr>
        <w:t>7</w:t>
      </w:r>
      <w:r w:rsidRPr="00E640F3">
        <w:rPr>
          <w:rFonts w:ascii="宋体" w:eastAsia="宋体" w:hAnsi="宋体" w:cs="Times New Roman"/>
          <w:b/>
          <w:bCs/>
          <w:sz w:val="24"/>
          <w:szCs w:val="24"/>
        </w:rPr>
        <w:t xml:space="preserve">.2 </w:t>
      </w:r>
      <w:r w:rsidRPr="00E640F3">
        <w:rPr>
          <w:rFonts w:ascii="宋体" w:eastAsia="宋体" w:hAnsi="宋体" w:cs="Times New Roman" w:hint="eastAsia"/>
          <w:b/>
          <w:bCs/>
          <w:sz w:val="24"/>
          <w:szCs w:val="24"/>
        </w:rPr>
        <w:t>供电需求</w:t>
      </w:r>
    </w:p>
    <w:p w14:paraId="33DE4660"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lastRenderedPageBreak/>
        <w:t>a) 10kV配电设备</w:t>
      </w:r>
    </w:p>
    <w:p w14:paraId="713E9535"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向2台</w:t>
      </w:r>
      <w:proofErr w:type="gramStart"/>
      <w:r w:rsidRPr="00E640F3">
        <w:rPr>
          <w:rFonts w:ascii="宋体" w:eastAsia="宋体" w:hAnsi="宋体" w:cs="Times New Roman" w:hint="eastAsia"/>
          <w:sz w:val="24"/>
          <w:szCs w:val="24"/>
        </w:rPr>
        <w:t>胶带机</w:t>
      </w:r>
      <w:proofErr w:type="gramEnd"/>
      <w:r w:rsidRPr="00E640F3">
        <w:rPr>
          <w:rFonts w:ascii="宋体" w:eastAsia="宋体" w:hAnsi="宋体" w:cs="Times New Roman" w:hint="eastAsia"/>
          <w:sz w:val="24"/>
          <w:szCs w:val="24"/>
        </w:rPr>
        <w:t>的10kV电机配电的10kV配电设备属于甲方范围，乙方提供高压</w:t>
      </w:r>
      <w:proofErr w:type="gramStart"/>
      <w:r w:rsidRPr="00E640F3">
        <w:rPr>
          <w:rFonts w:ascii="宋体" w:eastAsia="宋体" w:hAnsi="宋体" w:cs="Times New Roman" w:hint="eastAsia"/>
          <w:sz w:val="24"/>
          <w:szCs w:val="24"/>
        </w:rPr>
        <w:t>柜基本</w:t>
      </w:r>
      <w:proofErr w:type="gramEnd"/>
      <w:r w:rsidRPr="00E640F3">
        <w:rPr>
          <w:rFonts w:ascii="宋体" w:eastAsia="宋体" w:hAnsi="宋体" w:cs="Times New Roman" w:hint="eastAsia"/>
          <w:sz w:val="24"/>
          <w:szCs w:val="24"/>
        </w:rPr>
        <w:t>信息。由甲方提供电源到高压电机接线端。</w:t>
      </w:r>
    </w:p>
    <w:p w14:paraId="08EF0546"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b) 380V配电设备</w:t>
      </w:r>
    </w:p>
    <w:p w14:paraId="54A9FB03" w14:textId="55E7BBE3"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sz w:val="24"/>
          <w:szCs w:val="24"/>
        </w:rPr>
        <w:t>甲方提供</w:t>
      </w:r>
      <w:r w:rsidRPr="00E640F3">
        <w:rPr>
          <w:rFonts w:ascii="宋体" w:eastAsia="宋体" w:hAnsi="宋体" w:cs="Times New Roman" w:hint="eastAsia"/>
          <w:sz w:val="24"/>
          <w:szCs w:val="24"/>
        </w:rPr>
        <w:t>4</w:t>
      </w:r>
      <w:r w:rsidRPr="00E640F3">
        <w:rPr>
          <w:rFonts w:ascii="宋体" w:eastAsia="宋体" w:hAnsi="宋体" w:cs="Times New Roman"/>
          <w:sz w:val="24"/>
          <w:szCs w:val="24"/>
        </w:rPr>
        <w:t>路380V电源至乙方提供的低压电气柜进线端（详见下表）。之后，乙方供货设备所需的各电压等级电源均由乙方自行解决</w:t>
      </w:r>
      <w:del w:id="73" w:author="wejanjo@outlook.com" w:date="2019-11-09T13:56:00Z">
        <w:r w:rsidRPr="00E640F3" w:rsidDel="00E94C4A">
          <w:rPr>
            <w:rFonts w:ascii="宋体" w:eastAsia="宋体" w:hAnsi="宋体" w:cs="Times New Roman"/>
            <w:sz w:val="24"/>
            <w:szCs w:val="24"/>
          </w:rPr>
          <w:delText>。</w:delText>
        </w:r>
      </w:del>
      <w:ins w:id="74" w:author="wejanjo@outlook.com" w:date="2019-11-09T13:56:00Z">
        <w:r w:rsidR="00E94C4A">
          <w:rPr>
            <w:rFonts w:ascii="宋体" w:eastAsia="宋体" w:hAnsi="宋体" w:cs="Times New Roman" w:hint="eastAsia"/>
            <w:sz w:val="24"/>
            <w:szCs w:val="24"/>
          </w:rPr>
          <w:t>（</w:t>
        </w:r>
      </w:ins>
      <w:ins w:id="75" w:author="wejanjo@outlook.com" w:date="2019-11-09T13:55:00Z">
        <w:r w:rsidR="00E94C4A">
          <w:rPr>
            <w:rFonts w:ascii="宋体" w:eastAsia="宋体" w:hAnsi="宋体" w:cs="Times New Roman" w:hint="eastAsia"/>
            <w:sz w:val="24"/>
            <w:szCs w:val="24"/>
          </w:rPr>
          <w:t>从低压电气柜到电机接线端的电缆不在乙方供货</w:t>
        </w:r>
      </w:ins>
      <w:ins w:id="76" w:author="wejanjo@outlook.com" w:date="2019-11-09T13:56:00Z">
        <w:r w:rsidR="00E94C4A">
          <w:rPr>
            <w:rFonts w:ascii="宋体" w:eastAsia="宋体" w:hAnsi="宋体" w:cs="Times New Roman" w:hint="eastAsia"/>
            <w:sz w:val="24"/>
            <w:szCs w:val="24"/>
          </w:rPr>
          <w:t>范围</w:t>
        </w:r>
        <w:commentRangeStart w:id="77"/>
        <w:r w:rsidR="00E94C4A">
          <w:rPr>
            <w:rFonts w:ascii="宋体" w:eastAsia="宋体" w:hAnsi="宋体" w:cs="Times New Roman" w:hint="eastAsia"/>
            <w:sz w:val="24"/>
            <w:szCs w:val="24"/>
          </w:rPr>
          <w:t>内</w:t>
        </w:r>
      </w:ins>
      <w:commentRangeEnd w:id="77"/>
      <w:ins w:id="78" w:author="wejanjo@outlook.com" w:date="2019-11-09T13:58:00Z">
        <w:r w:rsidR="00C6097D">
          <w:rPr>
            <w:rStyle w:val="a9"/>
            <w:rFonts w:ascii="Times New Roman" w:eastAsia="宋体" w:hAnsi="Times New Roman" w:cs="Times New Roman"/>
            <w:lang w:val="x-none" w:eastAsia="x-none"/>
          </w:rPr>
          <w:commentReference w:id="77"/>
        </w:r>
      </w:ins>
      <w:ins w:id="79" w:author="wejanjo@outlook.com" w:date="2019-11-09T13:56:00Z">
        <w:r w:rsidR="00E94C4A">
          <w:rPr>
            <w:rFonts w:ascii="宋体" w:eastAsia="宋体" w:hAnsi="宋体" w:cs="Times New Roman" w:hint="eastAsia"/>
            <w:sz w:val="24"/>
            <w:szCs w:val="24"/>
          </w:rPr>
          <w:t>。）</w:t>
        </w:r>
      </w:ins>
    </w:p>
    <w:p w14:paraId="180F7EDB" w14:textId="77777777" w:rsidR="00E640F3" w:rsidRPr="00E640F3" w:rsidRDefault="00E640F3" w:rsidP="00E640F3">
      <w:pPr>
        <w:adjustRightInd w:val="0"/>
        <w:snapToGrid w:val="0"/>
        <w:spacing w:line="348" w:lineRule="auto"/>
        <w:ind w:firstLineChars="250" w:firstLine="525"/>
        <w:jc w:val="center"/>
        <w:rPr>
          <w:rFonts w:ascii="宋体" w:eastAsia="宋体" w:hAnsi="宋体" w:cs="Times New Roman"/>
          <w:szCs w:val="21"/>
        </w:rPr>
      </w:pPr>
      <w:r w:rsidRPr="00E640F3">
        <w:rPr>
          <w:rFonts w:ascii="宋体" w:eastAsia="宋体" w:hAnsi="宋体" w:cs="Times New Roman"/>
          <w:szCs w:val="21"/>
        </w:rPr>
        <w:t>MCC分组表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7"/>
        <w:gridCol w:w="1658"/>
        <w:gridCol w:w="4027"/>
        <w:gridCol w:w="2135"/>
      </w:tblGrid>
      <w:tr w:rsidR="00E640F3" w:rsidRPr="00E640F3" w14:paraId="340CA9B1" w14:textId="77777777" w:rsidTr="00ED363A">
        <w:trPr>
          <w:trHeight w:val="284"/>
          <w:tblHeader/>
        </w:trPr>
        <w:tc>
          <w:tcPr>
            <w:tcW w:w="1067" w:type="dxa"/>
            <w:vAlign w:val="center"/>
          </w:tcPr>
          <w:p w14:paraId="25824617" w14:textId="77777777" w:rsidR="00E640F3" w:rsidRPr="00E640F3" w:rsidRDefault="00E640F3" w:rsidP="00E640F3">
            <w:pPr>
              <w:spacing w:line="300" w:lineRule="auto"/>
              <w:jc w:val="center"/>
              <w:rPr>
                <w:rFonts w:ascii="宋体" w:eastAsia="宋体" w:hAnsi="宋体" w:cs="Times New Roman"/>
                <w:b/>
                <w:szCs w:val="21"/>
              </w:rPr>
            </w:pPr>
            <w:r w:rsidRPr="00E640F3">
              <w:rPr>
                <w:rFonts w:ascii="宋体" w:eastAsia="宋体" w:hAnsi="宋体" w:cs="Times New Roman"/>
                <w:b/>
                <w:szCs w:val="21"/>
              </w:rPr>
              <w:t>系统</w:t>
            </w:r>
          </w:p>
        </w:tc>
        <w:tc>
          <w:tcPr>
            <w:tcW w:w="1658" w:type="dxa"/>
            <w:vAlign w:val="center"/>
          </w:tcPr>
          <w:p w14:paraId="11C7B27B" w14:textId="77777777" w:rsidR="00E640F3" w:rsidRPr="00E640F3" w:rsidRDefault="00E640F3" w:rsidP="00E640F3">
            <w:pPr>
              <w:spacing w:line="300" w:lineRule="auto"/>
              <w:jc w:val="center"/>
              <w:rPr>
                <w:rFonts w:ascii="宋体" w:eastAsia="宋体" w:hAnsi="宋体" w:cs="Times New Roman"/>
                <w:b/>
                <w:szCs w:val="21"/>
              </w:rPr>
            </w:pPr>
            <w:r w:rsidRPr="00E640F3">
              <w:rPr>
                <w:rFonts w:ascii="宋体" w:eastAsia="宋体" w:hAnsi="宋体" w:cs="Times New Roman"/>
                <w:b/>
                <w:szCs w:val="21"/>
              </w:rPr>
              <w:t>名称</w:t>
            </w:r>
          </w:p>
        </w:tc>
        <w:tc>
          <w:tcPr>
            <w:tcW w:w="4027" w:type="dxa"/>
            <w:vAlign w:val="center"/>
          </w:tcPr>
          <w:p w14:paraId="3516CF28" w14:textId="77777777" w:rsidR="00E640F3" w:rsidRPr="00E640F3" w:rsidRDefault="00E640F3" w:rsidP="00E640F3">
            <w:pPr>
              <w:spacing w:line="300" w:lineRule="auto"/>
              <w:jc w:val="center"/>
              <w:rPr>
                <w:rFonts w:ascii="宋体" w:eastAsia="宋体" w:hAnsi="宋体" w:cs="Times New Roman"/>
                <w:b/>
                <w:szCs w:val="21"/>
              </w:rPr>
            </w:pPr>
            <w:r w:rsidRPr="00E640F3">
              <w:rPr>
                <w:rFonts w:ascii="宋体" w:eastAsia="宋体" w:hAnsi="宋体" w:cs="Times New Roman"/>
                <w:b/>
                <w:szCs w:val="21"/>
              </w:rPr>
              <w:t>用途</w:t>
            </w:r>
          </w:p>
        </w:tc>
        <w:tc>
          <w:tcPr>
            <w:tcW w:w="2135" w:type="dxa"/>
            <w:vAlign w:val="center"/>
          </w:tcPr>
          <w:p w14:paraId="47160D65" w14:textId="77777777" w:rsidR="00E640F3" w:rsidRPr="00E640F3" w:rsidRDefault="00E640F3" w:rsidP="00E640F3">
            <w:pPr>
              <w:spacing w:line="300" w:lineRule="auto"/>
              <w:jc w:val="center"/>
              <w:rPr>
                <w:rFonts w:ascii="宋体" w:eastAsia="宋体" w:hAnsi="宋体" w:cs="Times New Roman"/>
                <w:b/>
                <w:szCs w:val="21"/>
              </w:rPr>
            </w:pPr>
            <w:r w:rsidRPr="00E640F3">
              <w:rPr>
                <w:rFonts w:ascii="宋体" w:eastAsia="宋体" w:hAnsi="宋体" w:cs="Times New Roman"/>
                <w:b/>
                <w:szCs w:val="21"/>
              </w:rPr>
              <w:t>外部电源</w:t>
            </w:r>
          </w:p>
        </w:tc>
      </w:tr>
      <w:tr w:rsidR="00E640F3" w:rsidRPr="00E640F3" w14:paraId="1DC298B2" w14:textId="77777777" w:rsidTr="00ED363A">
        <w:trPr>
          <w:trHeight w:val="284"/>
        </w:trPr>
        <w:tc>
          <w:tcPr>
            <w:tcW w:w="1067" w:type="dxa"/>
            <w:vMerge w:val="restart"/>
            <w:vAlign w:val="center"/>
          </w:tcPr>
          <w:p w14:paraId="64D6C882" w14:textId="77777777" w:rsidR="00E640F3" w:rsidRPr="00E640F3" w:rsidRDefault="00E640F3" w:rsidP="00E640F3">
            <w:pPr>
              <w:spacing w:line="300" w:lineRule="auto"/>
              <w:jc w:val="center"/>
              <w:rPr>
                <w:rFonts w:ascii="宋体" w:eastAsia="宋体" w:hAnsi="宋体" w:cs="Times New Roman"/>
                <w:szCs w:val="21"/>
              </w:rPr>
            </w:pPr>
            <w:r w:rsidRPr="00E640F3">
              <w:rPr>
                <w:rFonts w:ascii="宋体" w:eastAsia="宋体" w:hAnsi="宋体" w:cs="Times New Roman" w:hint="eastAsia"/>
                <w:szCs w:val="21"/>
              </w:rPr>
              <w:t>--</w:t>
            </w:r>
          </w:p>
        </w:tc>
        <w:tc>
          <w:tcPr>
            <w:tcW w:w="1658" w:type="dxa"/>
            <w:vAlign w:val="center"/>
          </w:tcPr>
          <w:p w14:paraId="1ED721EF" w14:textId="77777777" w:rsidR="00E640F3" w:rsidRPr="00E640F3" w:rsidRDefault="00E640F3" w:rsidP="00E640F3">
            <w:pPr>
              <w:spacing w:line="300" w:lineRule="auto"/>
              <w:rPr>
                <w:rFonts w:ascii="宋体" w:eastAsia="宋体" w:hAnsi="宋体" w:cs="Times New Roman"/>
                <w:szCs w:val="21"/>
              </w:rPr>
            </w:pPr>
            <w:r w:rsidRPr="00E640F3">
              <w:rPr>
                <w:rFonts w:ascii="宋体" w:eastAsia="宋体" w:hAnsi="宋体" w:cs="Times New Roman" w:hint="eastAsia"/>
                <w:szCs w:val="21"/>
              </w:rPr>
              <w:t>车间外上料</w:t>
            </w:r>
            <w:r w:rsidRPr="00E640F3">
              <w:rPr>
                <w:rFonts w:ascii="宋体" w:eastAsia="宋体" w:hAnsi="宋体" w:cs="Times New Roman"/>
                <w:szCs w:val="21"/>
              </w:rPr>
              <w:t>MCC</w:t>
            </w:r>
          </w:p>
        </w:tc>
        <w:tc>
          <w:tcPr>
            <w:tcW w:w="4027" w:type="dxa"/>
            <w:vAlign w:val="center"/>
          </w:tcPr>
          <w:p w14:paraId="3E3D8738" w14:textId="77777777" w:rsidR="00E640F3" w:rsidRPr="00E640F3" w:rsidRDefault="00E640F3" w:rsidP="00E640F3">
            <w:pPr>
              <w:spacing w:line="300" w:lineRule="auto"/>
              <w:rPr>
                <w:rFonts w:ascii="宋体" w:eastAsia="宋体" w:hAnsi="宋体" w:cs="Times New Roman"/>
                <w:szCs w:val="21"/>
              </w:rPr>
            </w:pPr>
            <w:r w:rsidRPr="00E640F3">
              <w:rPr>
                <w:rFonts w:ascii="宋体" w:eastAsia="宋体" w:hAnsi="宋体" w:cs="Times New Roman" w:hint="eastAsia"/>
                <w:szCs w:val="21"/>
              </w:rPr>
              <w:t>给料机、车间外胶带机</w:t>
            </w:r>
            <w:r w:rsidRPr="00E640F3">
              <w:rPr>
                <w:rFonts w:ascii="宋体" w:eastAsia="宋体" w:hAnsi="宋体" w:cs="Times New Roman"/>
                <w:szCs w:val="21"/>
              </w:rPr>
              <w:t>、</w:t>
            </w:r>
            <w:r w:rsidRPr="00E640F3">
              <w:rPr>
                <w:rFonts w:ascii="宋体" w:eastAsia="宋体" w:hAnsi="宋体" w:cs="Times New Roman" w:hint="eastAsia"/>
                <w:szCs w:val="21"/>
              </w:rPr>
              <w:t>除尘</w:t>
            </w:r>
            <w:r w:rsidRPr="00E640F3">
              <w:rPr>
                <w:rFonts w:ascii="宋体" w:eastAsia="宋体" w:hAnsi="宋体" w:cs="Times New Roman"/>
                <w:szCs w:val="21"/>
              </w:rPr>
              <w:t>阀门</w:t>
            </w:r>
          </w:p>
        </w:tc>
        <w:tc>
          <w:tcPr>
            <w:tcW w:w="2135" w:type="dxa"/>
            <w:vAlign w:val="center"/>
          </w:tcPr>
          <w:p w14:paraId="59794E6D" w14:textId="77777777" w:rsidR="00E640F3" w:rsidRPr="00E640F3" w:rsidRDefault="00E640F3" w:rsidP="00E640F3">
            <w:pPr>
              <w:spacing w:line="300" w:lineRule="auto"/>
              <w:rPr>
                <w:rFonts w:ascii="宋体" w:eastAsia="宋体" w:hAnsi="宋体" w:cs="Times New Roman"/>
                <w:szCs w:val="21"/>
              </w:rPr>
            </w:pPr>
            <w:r w:rsidRPr="00E640F3">
              <w:rPr>
                <w:rFonts w:ascii="宋体" w:eastAsia="宋体" w:hAnsi="宋体" w:cs="Times New Roman" w:hint="eastAsia"/>
                <w:szCs w:val="21"/>
              </w:rPr>
              <w:t>两</w:t>
            </w:r>
            <w:r w:rsidRPr="00E640F3">
              <w:rPr>
                <w:rFonts w:ascii="宋体" w:eastAsia="宋体" w:hAnsi="宋体" w:cs="Times New Roman"/>
                <w:szCs w:val="21"/>
              </w:rPr>
              <w:t>路进线</w:t>
            </w:r>
            <w:r w:rsidRPr="00E640F3">
              <w:rPr>
                <w:rFonts w:ascii="宋体" w:eastAsia="宋体" w:hAnsi="宋体" w:cs="Times New Roman" w:hint="eastAsia"/>
                <w:szCs w:val="21"/>
              </w:rPr>
              <w:t>互为备用</w:t>
            </w:r>
          </w:p>
        </w:tc>
      </w:tr>
      <w:tr w:rsidR="00E640F3" w:rsidRPr="00E640F3" w14:paraId="1538E8A6" w14:textId="77777777" w:rsidTr="00ED363A">
        <w:trPr>
          <w:trHeight w:val="284"/>
        </w:trPr>
        <w:tc>
          <w:tcPr>
            <w:tcW w:w="1067" w:type="dxa"/>
            <w:vMerge/>
            <w:vAlign w:val="center"/>
          </w:tcPr>
          <w:p w14:paraId="4D68AA1F" w14:textId="77777777" w:rsidR="00E640F3" w:rsidRPr="00E640F3" w:rsidRDefault="00E640F3" w:rsidP="00E640F3">
            <w:pPr>
              <w:spacing w:line="300" w:lineRule="auto"/>
              <w:jc w:val="center"/>
              <w:rPr>
                <w:rFonts w:ascii="宋体" w:eastAsia="宋体" w:hAnsi="宋体" w:cs="Times New Roman"/>
                <w:szCs w:val="21"/>
              </w:rPr>
            </w:pPr>
          </w:p>
        </w:tc>
        <w:tc>
          <w:tcPr>
            <w:tcW w:w="1658" w:type="dxa"/>
            <w:vAlign w:val="center"/>
          </w:tcPr>
          <w:p w14:paraId="43534FB6" w14:textId="77777777" w:rsidR="00E640F3" w:rsidRPr="00E640F3" w:rsidRDefault="00E640F3" w:rsidP="00E640F3">
            <w:pPr>
              <w:spacing w:line="300" w:lineRule="auto"/>
              <w:rPr>
                <w:rFonts w:ascii="宋体" w:eastAsia="宋体" w:hAnsi="宋体" w:cs="Times New Roman"/>
                <w:szCs w:val="21"/>
              </w:rPr>
            </w:pPr>
            <w:r w:rsidRPr="00E640F3">
              <w:rPr>
                <w:rFonts w:ascii="宋体" w:eastAsia="宋体" w:hAnsi="宋体" w:cs="Times New Roman" w:hint="eastAsia"/>
                <w:szCs w:val="21"/>
              </w:rPr>
              <w:t>车间内上料</w:t>
            </w:r>
            <w:r w:rsidRPr="00E640F3">
              <w:rPr>
                <w:rFonts w:ascii="宋体" w:eastAsia="宋体" w:hAnsi="宋体" w:cs="Times New Roman"/>
                <w:szCs w:val="21"/>
              </w:rPr>
              <w:t>MCC</w:t>
            </w:r>
          </w:p>
        </w:tc>
        <w:tc>
          <w:tcPr>
            <w:tcW w:w="4027" w:type="dxa"/>
            <w:vAlign w:val="center"/>
          </w:tcPr>
          <w:p w14:paraId="6E25DAE5" w14:textId="77777777" w:rsidR="00E640F3" w:rsidRPr="00E640F3" w:rsidRDefault="00E640F3" w:rsidP="00E640F3">
            <w:pPr>
              <w:spacing w:line="300" w:lineRule="auto"/>
              <w:rPr>
                <w:rFonts w:ascii="宋体" w:eastAsia="宋体" w:hAnsi="宋体" w:cs="Times New Roman"/>
                <w:szCs w:val="21"/>
              </w:rPr>
            </w:pPr>
            <w:r w:rsidRPr="00E640F3">
              <w:rPr>
                <w:rFonts w:ascii="宋体" w:eastAsia="宋体" w:hAnsi="宋体" w:cs="Times New Roman" w:hint="eastAsia"/>
                <w:szCs w:val="21"/>
              </w:rPr>
              <w:t>车间内胶带机</w:t>
            </w:r>
            <w:r w:rsidRPr="00E640F3">
              <w:rPr>
                <w:rFonts w:ascii="宋体" w:eastAsia="宋体" w:hAnsi="宋体" w:cs="Times New Roman"/>
                <w:szCs w:val="21"/>
              </w:rPr>
              <w:t>、</w:t>
            </w:r>
            <w:r w:rsidRPr="00E640F3">
              <w:rPr>
                <w:rFonts w:ascii="宋体" w:eastAsia="宋体" w:hAnsi="宋体" w:cs="Times New Roman" w:hint="eastAsia"/>
                <w:szCs w:val="21"/>
              </w:rPr>
              <w:t>卸料车、除尘</w:t>
            </w:r>
            <w:r w:rsidRPr="00E640F3">
              <w:rPr>
                <w:rFonts w:ascii="宋体" w:eastAsia="宋体" w:hAnsi="宋体" w:cs="Times New Roman"/>
                <w:szCs w:val="21"/>
              </w:rPr>
              <w:t>阀门</w:t>
            </w:r>
          </w:p>
        </w:tc>
        <w:tc>
          <w:tcPr>
            <w:tcW w:w="2135" w:type="dxa"/>
            <w:vAlign w:val="center"/>
          </w:tcPr>
          <w:p w14:paraId="3D4B84F8" w14:textId="77777777" w:rsidR="00E640F3" w:rsidRPr="00E640F3" w:rsidRDefault="00E640F3" w:rsidP="00E640F3">
            <w:pPr>
              <w:spacing w:line="300" w:lineRule="auto"/>
              <w:rPr>
                <w:rFonts w:ascii="宋体" w:eastAsia="宋体" w:hAnsi="宋体" w:cs="Times New Roman"/>
                <w:szCs w:val="21"/>
              </w:rPr>
            </w:pPr>
            <w:r w:rsidRPr="00E640F3">
              <w:rPr>
                <w:rFonts w:ascii="宋体" w:eastAsia="宋体" w:hAnsi="宋体" w:cs="Times New Roman" w:hint="eastAsia"/>
                <w:szCs w:val="21"/>
              </w:rPr>
              <w:t>两</w:t>
            </w:r>
            <w:r w:rsidRPr="00E640F3">
              <w:rPr>
                <w:rFonts w:ascii="宋体" w:eastAsia="宋体" w:hAnsi="宋体" w:cs="Times New Roman"/>
                <w:szCs w:val="21"/>
              </w:rPr>
              <w:t>路进线</w:t>
            </w:r>
            <w:r w:rsidRPr="00E640F3">
              <w:rPr>
                <w:rFonts w:ascii="宋体" w:eastAsia="宋体" w:hAnsi="宋体" w:cs="Times New Roman" w:hint="eastAsia"/>
                <w:szCs w:val="21"/>
              </w:rPr>
              <w:t>互为备用</w:t>
            </w:r>
          </w:p>
        </w:tc>
      </w:tr>
    </w:tbl>
    <w:p w14:paraId="4341F7E1" w14:textId="77777777" w:rsidR="00E640F3" w:rsidRPr="00E640F3" w:rsidRDefault="00E640F3" w:rsidP="00E640F3">
      <w:pPr>
        <w:spacing w:beforeLines="50" w:before="156" w:afterLines="50" w:after="156" w:line="360" w:lineRule="auto"/>
        <w:jc w:val="left"/>
        <w:rPr>
          <w:rFonts w:ascii="宋体" w:eastAsia="宋体" w:hAnsi="宋体" w:cs="Times New Roman"/>
          <w:b/>
          <w:bCs/>
          <w:sz w:val="24"/>
          <w:szCs w:val="24"/>
        </w:rPr>
      </w:pPr>
      <w:r w:rsidRPr="00E640F3">
        <w:rPr>
          <w:rFonts w:ascii="宋体" w:eastAsia="宋体" w:hAnsi="宋体" w:cs="Times New Roman" w:hint="eastAsia"/>
          <w:b/>
          <w:bCs/>
          <w:sz w:val="24"/>
          <w:szCs w:val="24"/>
        </w:rPr>
        <w:t>7</w:t>
      </w:r>
      <w:r w:rsidRPr="00E640F3">
        <w:rPr>
          <w:rFonts w:ascii="宋体" w:eastAsia="宋体" w:hAnsi="宋体" w:cs="Times New Roman"/>
          <w:b/>
          <w:bCs/>
          <w:sz w:val="24"/>
          <w:szCs w:val="24"/>
        </w:rPr>
        <w:t xml:space="preserve">.3 </w:t>
      </w:r>
      <w:r w:rsidRPr="00E640F3">
        <w:rPr>
          <w:rFonts w:ascii="宋体" w:eastAsia="宋体" w:hAnsi="宋体" w:cs="Times New Roman" w:hint="eastAsia"/>
          <w:b/>
          <w:bCs/>
          <w:sz w:val="24"/>
          <w:szCs w:val="24"/>
        </w:rPr>
        <w:t>其它能源介质节点位置</w:t>
      </w:r>
    </w:p>
    <w:p w14:paraId="54CF48D4" w14:textId="77777777" w:rsidR="00E640F3" w:rsidRPr="00E640F3" w:rsidRDefault="00E640F3" w:rsidP="00E640F3">
      <w:pPr>
        <w:spacing w:line="360" w:lineRule="auto"/>
        <w:ind w:firstLineChars="177" w:firstLine="425"/>
        <w:rPr>
          <w:rFonts w:ascii="宋体" w:eastAsia="宋体" w:hAnsi="宋体" w:cs="Times New Roman"/>
          <w:sz w:val="24"/>
          <w:szCs w:val="24"/>
        </w:rPr>
      </w:pPr>
      <w:r w:rsidRPr="00E640F3">
        <w:rPr>
          <w:rFonts w:ascii="宋体" w:eastAsia="宋体" w:hAnsi="宋体" w:cs="Times New Roman" w:hint="eastAsia"/>
          <w:sz w:val="24"/>
          <w:szCs w:val="24"/>
        </w:rPr>
        <w:t>能源介质如循环冷却水、压缩空气、氧气、氮气等的交接点(TOP)，在成套设备区域外1.0 m 为能源介质管线的交接点（原则上1种能源介质提供1个交接点）。从交接点（包括配对法兰、密封件、手阀）到设备的能源介质管线及其附件由乙方设计、供货。</w:t>
      </w:r>
    </w:p>
    <w:p w14:paraId="2F29E1E8" w14:textId="77777777" w:rsidR="00E640F3" w:rsidRPr="00E640F3" w:rsidRDefault="00E640F3" w:rsidP="00E640F3">
      <w:pPr>
        <w:spacing w:line="360" w:lineRule="auto"/>
        <w:ind w:firstLineChars="100" w:firstLine="240"/>
        <w:rPr>
          <w:rFonts w:ascii="宋体" w:eastAsia="宋体" w:hAnsi="宋体" w:cs="Times New Roman"/>
          <w:sz w:val="24"/>
          <w:szCs w:val="24"/>
        </w:rPr>
        <w:sectPr w:rsidR="00E640F3" w:rsidRPr="00E640F3" w:rsidSect="00ED363A">
          <w:headerReference w:type="default" r:id="rId9"/>
          <w:footerReference w:type="default" r:id="rId10"/>
          <w:headerReference w:type="first" r:id="rId11"/>
          <w:pgSz w:w="11906" w:h="16838"/>
          <w:pgMar w:top="1418" w:right="1418" w:bottom="1418" w:left="1701" w:header="851" w:footer="851" w:gutter="0"/>
          <w:pgNumType w:start="1"/>
          <w:cols w:space="720"/>
          <w:titlePg/>
          <w:docGrid w:type="lines" w:linePitch="312"/>
        </w:sectPr>
      </w:pPr>
    </w:p>
    <w:p w14:paraId="74CC428A"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85" w:name="_Toc19524919"/>
      <w:r w:rsidRPr="00E640F3">
        <w:rPr>
          <w:rFonts w:ascii="宋体" w:eastAsia="宋体" w:hAnsi="宋体" w:cs="Times New Roman" w:hint="eastAsia"/>
          <w:b/>
          <w:bCs/>
          <w:kern w:val="44"/>
          <w:sz w:val="32"/>
          <w:szCs w:val="32"/>
          <w:lang w:val="x-none" w:eastAsia="x-none"/>
        </w:rPr>
        <w:lastRenderedPageBreak/>
        <w:t>附件</w:t>
      </w:r>
      <w:r w:rsidRPr="00E640F3">
        <w:rPr>
          <w:rFonts w:ascii="宋体" w:eastAsia="宋体" w:hAnsi="宋体" w:cs="Times New Roman"/>
          <w:b/>
          <w:bCs/>
          <w:kern w:val="44"/>
          <w:sz w:val="32"/>
          <w:szCs w:val="32"/>
          <w:lang w:val="x-none" w:eastAsia="x-none"/>
        </w:rPr>
        <w:t xml:space="preserve">2 </w:t>
      </w:r>
      <w:proofErr w:type="spellStart"/>
      <w:r w:rsidRPr="00E640F3">
        <w:rPr>
          <w:rFonts w:ascii="宋体" w:eastAsia="宋体" w:hAnsi="宋体" w:cs="Times New Roman" w:hint="eastAsia"/>
          <w:b/>
          <w:bCs/>
          <w:kern w:val="44"/>
          <w:sz w:val="32"/>
          <w:szCs w:val="32"/>
          <w:lang w:val="x-none" w:eastAsia="x-none"/>
        </w:rPr>
        <w:t>乙方供应范围及其技术规格</w:t>
      </w:r>
      <w:bookmarkEnd w:id="85"/>
      <w:proofErr w:type="spellEnd"/>
    </w:p>
    <w:p w14:paraId="5B21B05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本附件描述本工程范围内《乙方供应范围及其技术规格》事宜。</w:t>
      </w:r>
    </w:p>
    <w:p w14:paraId="36774F3A"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 xml:space="preserve">1 </w:t>
      </w:r>
      <w:r w:rsidRPr="00E640F3">
        <w:rPr>
          <w:rFonts w:ascii="宋体" w:eastAsia="宋体" w:hAnsi="宋体" w:cs="Times New Roman" w:hint="eastAsia"/>
          <w:b/>
          <w:sz w:val="24"/>
          <w:szCs w:val="24"/>
        </w:rPr>
        <w:t>供货范围</w:t>
      </w:r>
    </w:p>
    <w:p w14:paraId="1A27387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供货范围及分交点见下表：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7"/>
        <w:gridCol w:w="1418"/>
        <w:gridCol w:w="6294"/>
      </w:tblGrid>
      <w:tr w:rsidR="00E640F3" w:rsidRPr="00E640F3" w14:paraId="6A092EFB" w14:textId="77777777" w:rsidTr="00ED363A">
        <w:trPr>
          <w:trHeight w:val="435"/>
          <w:tblHeader/>
        </w:trPr>
        <w:tc>
          <w:tcPr>
            <w:tcW w:w="817" w:type="dxa"/>
            <w:vAlign w:val="center"/>
          </w:tcPr>
          <w:p w14:paraId="6DAD0EC1" w14:textId="77777777" w:rsidR="00E640F3" w:rsidRPr="00E640F3" w:rsidRDefault="00E640F3" w:rsidP="00E640F3">
            <w:pPr>
              <w:widowControl/>
              <w:spacing w:line="0" w:lineRule="atLeast"/>
              <w:jc w:val="center"/>
              <w:rPr>
                <w:rFonts w:ascii="宋体" w:eastAsia="宋体" w:hAnsi="宋体" w:cs="宋体"/>
                <w:b/>
                <w:bCs/>
                <w:kern w:val="0"/>
                <w:szCs w:val="21"/>
              </w:rPr>
            </w:pPr>
            <w:r w:rsidRPr="00E640F3">
              <w:rPr>
                <w:rFonts w:ascii="宋体" w:eastAsia="宋体" w:hAnsi="宋体" w:cs="宋体" w:hint="eastAsia"/>
                <w:b/>
                <w:bCs/>
                <w:kern w:val="0"/>
                <w:szCs w:val="21"/>
              </w:rPr>
              <w:t>序号</w:t>
            </w:r>
          </w:p>
        </w:tc>
        <w:tc>
          <w:tcPr>
            <w:tcW w:w="1418" w:type="dxa"/>
            <w:vAlign w:val="center"/>
          </w:tcPr>
          <w:p w14:paraId="231BFBCD" w14:textId="77777777" w:rsidR="00E640F3" w:rsidRPr="00E640F3" w:rsidRDefault="00E640F3" w:rsidP="00E640F3">
            <w:pPr>
              <w:widowControl/>
              <w:spacing w:line="0" w:lineRule="atLeast"/>
              <w:jc w:val="center"/>
              <w:rPr>
                <w:rFonts w:ascii="宋体" w:eastAsia="宋体" w:hAnsi="宋体" w:cs="宋体"/>
                <w:b/>
                <w:bCs/>
                <w:kern w:val="0"/>
                <w:szCs w:val="21"/>
              </w:rPr>
            </w:pPr>
            <w:r w:rsidRPr="00E640F3">
              <w:rPr>
                <w:rFonts w:ascii="宋体" w:eastAsia="宋体" w:hAnsi="宋体" w:cs="宋体" w:hint="eastAsia"/>
                <w:b/>
                <w:bCs/>
                <w:kern w:val="0"/>
                <w:szCs w:val="21"/>
              </w:rPr>
              <w:t>主要内容</w:t>
            </w:r>
          </w:p>
        </w:tc>
        <w:tc>
          <w:tcPr>
            <w:tcW w:w="6294" w:type="dxa"/>
            <w:vAlign w:val="center"/>
          </w:tcPr>
          <w:p w14:paraId="03979A5A" w14:textId="77777777" w:rsidR="00E640F3" w:rsidRPr="00E640F3" w:rsidRDefault="00E640F3" w:rsidP="00E640F3">
            <w:pPr>
              <w:widowControl/>
              <w:spacing w:line="0" w:lineRule="atLeast"/>
              <w:jc w:val="center"/>
              <w:rPr>
                <w:rFonts w:ascii="宋体" w:eastAsia="宋体" w:hAnsi="宋体" w:cs="宋体"/>
                <w:b/>
                <w:bCs/>
                <w:kern w:val="0"/>
                <w:szCs w:val="21"/>
              </w:rPr>
            </w:pPr>
            <w:r w:rsidRPr="00E640F3">
              <w:rPr>
                <w:rFonts w:ascii="宋体" w:eastAsia="宋体" w:hAnsi="宋体" w:cs="宋体" w:hint="eastAsia"/>
                <w:b/>
                <w:bCs/>
                <w:kern w:val="0"/>
                <w:szCs w:val="21"/>
              </w:rPr>
              <w:t>范围及界面</w:t>
            </w:r>
          </w:p>
        </w:tc>
      </w:tr>
      <w:tr w:rsidR="00E640F3" w:rsidRPr="00E640F3" w14:paraId="7A3938B1" w14:textId="77777777" w:rsidTr="00ED363A">
        <w:trPr>
          <w:trHeight w:val="340"/>
        </w:trPr>
        <w:tc>
          <w:tcPr>
            <w:tcW w:w="817" w:type="dxa"/>
            <w:vAlign w:val="center"/>
          </w:tcPr>
          <w:p w14:paraId="7D5C4D8A" w14:textId="77777777" w:rsidR="00E640F3" w:rsidRPr="00E640F3" w:rsidRDefault="00E640F3" w:rsidP="00E640F3">
            <w:pPr>
              <w:widowControl/>
              <w:spacing w:line="0" w:lineRule="atLeast"/>
              <w:jc w:val="center"/>
              <w:rPr>
                <w:rFonts w:ascii="宋体" w:eastAsia="宋体" w:hAnsi="宋体" w:cs="宋体"/>
                <w:kern w:val="0"/>
                <w:szCs w:val="21"/>
              </w:rPr>
            </w:pPr>
            <w:r w:rsidRPr="00E640F3">
              <w:rPr>
                <w:rFonts w:ascii="宋体" w:eastAsia="宋体" w:hAnsi="宋体" w:cs="宋体" w:hint="eastAsia"/>
                <w:kern w:val="0"/>
                <w:szCs w:val="21"/>
              </w:rPr>
              <w:t>1</w:t>
            </w:r>
          </w:p>
        </w:tc>
        <w:tc>
          <w:tcPr>
            <w:tcW w:w="1418" w:type="dxa"/>
            <w:vAlign w:val="center"/>
          </w:tcPr>
          <w:p w14:paraId="591798B9" w14:textId="77777777" w:rsidR="00E640F3" w:rsidRPr="00E640F3" w:rsidRDefault="00E640F3" w:rsidP="00E640F3">
            <w:pPr>
              <w:widowControl/>
              <w:spacing w:line="0" w:lineRule="atLeast"/>
              <w:jc w:val="left"/>
              <w:rPr>
                <w:rFonts w:ascii="宋体" w:eastAsia="宋体" w:hAnsi="宋体" w:cs="宋体"/>
                <w:kern w:val="0"/>
                <w:szCs w:val="21"/>
              </w:rPr>
            </w:pPr>
            <w:r w:rsidRPr="00E640F3">
              <w:rPr>
                <w:rFonts w:ascii="宋体" w:eastAsia="宋体" w:hAnsi="宋体" w:cs="宋体" w:hint="eastAsia"/>
                <w:kern w:val="0"/>
                <w:szCs w:val="21"/>
              </w:rPr>
              <w:t>综合上料设施</w:t>
            </w:r>
          </w:p>
        </w:tc>
        <w:tc>
          <w:tcPr>
            <w:tcW w:w="6294" w:type="dxa"/>
            <w:vAlign w:val="center"/>
          </w:tcPr>
          <w:p w14:paraId="794AD921" w14:textId="77777777"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kern w:val="0"/>
                <w:szCs w:val="21"/>
              </w:rPr>
              <w:t>范围：综合上料设施指从将物料从汽车受料槽送往</w:t>
            </w:r>
            <w:proofErr w:type="gramStart"/>
            <w:r w:rsidRPr="00E640F3">
              <w:rPr>
                <w:rFonts w:ascii="宋体" w:eastAsia="宋体" w:hAnsi="宋体" w:cs="宋体" w:hint="eastAsia"/>
                <w:kern w:val="0"/>
                <w:szCs w:val="21"/>
              </w:rPr>
              <w:t>高位料仓的</w:t>
            </w:r>
            <w:proofErr w:type="gramEnd"/>
            <w:r w:rsidRPr="00E640F3">
              <w:rPr>
                <w:rFonts w:ascii="宋体" w:eastAsia="宋体" w:hAnsi="宋体" w:cs="宋体" w:hint="eastAsia"/>
                <w:kern w:val="0"/>
                <w:szCs w:val="21"/>
              </w:rPr>
              <w:t>工艺设施，整个设施包括汽车受料槽下振动给料机、带式输送机、</w:t>
            </w:r>
            <w:proofErr w:type="gramStart"/>
            <w:r w:rsidRPr="00E640F3">
              <w:rPr>
                <w:rFonts w:ascii="宋体" w:eastAsia="宋体" w:hAnsi="宋体" w:cs="宋体" w:hint="eastAsia"/>
                <w:kern w:val="0"/>
                <w:szCs w:val="21"/>
              </w:rPr>
              <w:t>电液动</w:t>
            </w:r>
            <w:proofErr w:type="gramEnd"/>
            <w:r w:rsidRPr="00E640F3">
              <w:rPr>
                <w:rFonts w:ascii="宋体" w:eastAsia="宋体" w:hAnsi="宋体" w:cs="宋体" w:hint="eastAsia"/>
                <w:kern w:val="0"/>
                <w:szCs w:val="21"/>
              </w:rPr>
              <w:t>三通、卸料小车、漏斗、溜管、阀门等相关设备。</w:t>
            </w:r>
          </w:p>
          <w:p w14:paraId="4778C4B8" w14:textId="2B456CB5"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b/>
                <w:bCs/>
                <w:kern w:val="0"/>
                <w:szCs w:val="21"/>
              </w:rPr>
              <w:t>甲方范围：</w:t>
            </w:r>
            <w:r w:rsidRPr="00E640F3">
              <w:rPr>
                <w:rFonts w:ascii="宋体" w:eastAsia="宋体" w:hAnsi="宋体" w:cs="宋体" w:hint="eastAsia"/>
                <w:kern w:val="0"/>
                <w:szCs w:val="21"/>
              </w:rPr>
              <w:t>汽车受料槽、高位料仓、皮带通廊。</w:t>
            </w:r>
          </w:p>
          <w:p w14:paraId="7F1F98E3" w14:textId="70C984DA"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b/>
                <w:bCs/>
                <w:kern w:val="0"/>
                <w:szCs w:val="21"/>
              </w:rPr>
              <w:t>乙方范围：</w:t>
            </w:r>
            <w:r w:rsidRPr="00E640F3">
              <w:rPr>
                <w:rFonts w:ascii="宋体" w:eastAsia="宋体" w:hAnsi="宋体" w:cs="宋体" w:hint="eastAsia"/>
                <w:kern w:val="0"/>
                <w:szCs w:val="21"/>
              </w:rPr>
              <w:t>汽车受料槽下振动给料机开始到高位</w:t>
            </w:r>
            <w:proofErr w:type="gramStart"/>
            <w:r w:rsidRPr="00E640F3">
              <w:rPr>
                <w:rFonts w:ascii="宋体" w:eastAsia="宋体" w:hAnsi="宋体" w:cs="宋体" w:hint="eastAsia"/>
                <w:kern w:val="0"/>
                <w:szCs w:val="21"/>
              </w:rPr>
              <w:t>料仓料位计</w:t>
            </w:r>
            <w:proofErr w:type="gramEnd"/>
            <w:r w:rsidRPr="00E640F3">
              <w:rPr>
                <w:rFonts w:ascii="宋体" w:eastAsia="宋体" w:hAnsi="宋体" w:cs="宋体" w:hint="eastAsia"/>
                <w:kern w:val="0"/>
                <w:szCs w:val="21"/>
              </w:rPr>
              <w:t>的设备</w:t>
            </w:r>
            <w:commentRangeStart w:id="86"/>
            <w:del w:id="87" w:author="wejanjo@outlook.com" w:date="2019-11-09T13:58:00Z">
              <w:r w:rsidRPr="00E640F3" w:rsidDel="00C6097D">
                <w:rPr>
                  <w:rFonts w:ascii="宋体" w:eastAsia="宋体" w:hAnsi="宋体" w:cs="宋体" w:hint="eastAsia"/>
                  <w:kern w:val="0"/>
                  <w:szCs w:val="21"/>
                </w:rPr>
                <w:delText>等</w:delText>
              </w:r>
            </w:del>
            <w:commentRangeEnd w:id="86"/>
            <w:r w:rsidR="00C6097D">
              <w:rPr>
                <w:rStyle w:val="a9"/>
                <w:rFonts w:ascii="Times New Roman" w:eastAsia="宋体" w:hAnsi="Times New Roman" w:cs="Times New Roman"/>
                <w:lang w:val="x-none" w:eastAsia="x-none"/>
              </w:rPr>
              <w:commentReference w:id="86"/>
            </w:r>
            <w:r w:rsidRPr="00E640F3">
              <w:rPr>
                <w:rFonts w:ascii="宋体" w:eastAsia="宋体" w:hAnsi="宋体" w:cs="宋体" w:hint="eastAsia"/>
                <w:kern w:val="0"/>
                <w:szCs w:val="21"/>
              </w:rPr>
              <w:t>。</w:t>
            </w:r>
          </w:p>
        </w:tc>
      </w:tr>
      <w:tr w:rsidR="00E640F3" w:rsidRPr="00E640F3" w14:paraId="367CE4F3" w14:textId="77777777" w:rsidTr="00ED363A">
        <w:trPr>
          <w:trHeight w:val="1725"/>
        </w:trPr>
        <w:tc>
          <w:tcPr>
            <w:tcW w:w="817" w:type="dxa"/>
            <w:vAlign w:val="center"/>
          </w:tcPr>
          <w:p w14:paraId="0040E4CD" w14:textId="77777777" w:rsidR="00E640F3" w:rsidRPr="00E640F3" w:rsidRDefault="00E640F3" w:rsidP="00E640F3">
            <w:pPr>
              <w:spacing w:line="0" w:lineRule="atLeast"/>
              <w:jc w:val="center"/>
              <w:rPr>
                <w:rFonts w:ascii="宋体" w:eastAsia="宋体" w:hAnsi="宋体" w:cs="宋体"/>
                <w:kern w:val="0"/>
                <w:szCs w:val="21"/>
              </w:rPr>
            </w:pPr>
            <w:r w:rsidRPr="00E640F3">
              <w:rPr>
                <w:rFonts w:ascii="宋体" w:eastAsia="宋体" w:hAnsi="宋体" w:cs="Times New Roman" w:hint="eastAsia"/>
                <w:szCs w:val="20"/>
              </w:rPr>
              <w:t>2</w:t>
            </w:r>
          </w:p>
        </w:tc>
        <w:tc>
          <w:tcPr>
            <w:tcW w:w="1418" w:type="dxa"/>
            <w:vAlign w:val="center"/>
          </w:tcPr>
          <w:p w14:paraId="549641BF" w14:textId="77777777" w:rsidR="00E640F3" w:rsidRPr="00E640F3" w:rsidRDefault="00E640F3" w:rsidP="00E640F3">
            <w:pPr>
              <w:widowControl/>
              <w:spacing w:line="0" w:lineRule="atLeast"/>
              <w:jc w:val="center"/>
              <w:textAlignment w:val="center"/>
              <w:rPr>
                <w:rFonts w:ascii="宋体" w:eastAsia="宋体" w:hAnsi="宋体" w:cs="宋体"/>
                <w:kern w:val="0"/>
                <w:szCs w:val="21"/>
              </w:rPr>
            </w:pPr>
            <w:r w:rsidRPr="00E640F3">
              <w:rPr>
                <w:rFonts w:ascii="宋体" w:eastAsia="宋体" w:hAnsi="宋体" w:cs="Times New Roman" w:hint="eastAsia"/>
                <w:kern w:val="0"/>
                <w:szCs w:val="20"/>
              </w:rPr>
              <w:t>传动系统</w:t>
            </w:r>
          </w:p>
        </w:tc>
        <w:tc>
          <w:tcPr>
            <w:tcW w:w="6294" w:type="dxa"/>
            <w:vAlign w:val="center"/>
          </w:tcPr>
          <w:p w14:paraId="23651BD9" w14:textId="77777777"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kern w:val="0"/>
                <w:szCs w:val="21"/>
              </w:rPr>
              <w:t>范围：综合上料设施的MCC柜、高压柜、高压变频器、卸料小车控制柜、安全滑触线、操作箱等设施。</w:t>
            </w:r>
          </w:p>
          <w:p w14:paraId="78EA256D" w14:textId="760D44C2"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b/>
                <w:bCs/>
                <w:kern w:val="0"/>
                <w:szCs w:val="21"/>
              </w:rPr>
              <w:t>甲方范围：</w:t>
            </w:r>
            <w:r w:rsidRPr="00E640F3">
              <w:rPr>
                <w:rFonts w:ascii="宋体" w:eastAsia="宋体" w:hAnsi="宋体" w:cs="宋体" w:hint="eastAsia"/>
                <w:kern w:val="0"/>
                <w:szCs w:val="21"/>
              </w:rPr>
              <w:t>高压柜、高压变频器</w:t>
            </w:r>
            <w:ins w:id="88" w:author="CS1" w:date="2019-11-10T08:39:00Z">
              <w:r w:rsidR="00225DF0">
                <w:rPr>
                  <w:rFonts w:ascii="宋体" w:eastAsia="宋体" w:hAnsi="宋体" w:cs="宋体" w:hint="eastAsia"/>
                  <w:kern w:val="0"/>
                  <w:szCs w:val="21"/>
                </w:rPr>
                <w:t>、</w:t>
              </w:r>
              <w:r w:rsidR="00225DF0" w:rsidRPr="001B3666">
                <w:rPr>
                  <w:rFonts w:ascii="宋体" w:eastAsia="宋体" w:hAnsi="宋体" w:cs="宋体" w:hint="eastAsia"/>
                  <w:color w:val="FF0000"/>
                  <w:kern w:val="0"/>
                  <w:szCs w:val="21"/>
                </w:rPr>
                <w:t>电缆</w:t>
              </w:r>
            </w:ins>
            <w:ins w:id="89" w:author="CS1" w:date="2019-11-10T08:40:00Z">
              <w:r w:rsidR="00225DF0">
                <w:rPr>
                  <w:rFonts w:ascii="宋体" w:eastAsia="宋体" w:hAnsi="宋体" w:cs="宋体" w:hint="eastAsia"/>
                  <w:color w:val="FF0000"/>
                  <w:kern w:val="0"/>
                  <w:szCs w:val="21"/>
                </w:rPr>
                <w:t>及</w:t>
              </w:r>
            </w:ins>
            <w:ins w:id="90" w:author="CS1" w:date="2019-11-10T08:39:00Z">
              <w:r w:rsidR="00225DF0" w:rsidRPr="001B3666">
                <w:rPr>
                  <w:rFonts w:ascii="宋体" w:eastAsia="宋体" w:hAnsi="宋体" w:cs="宋体" w:hint="eastAsia"/>
                  <w:color w:val="FF0000"/>
                  <w:kern w:val="0"/>
                  <w:szCs w:val="21"/>
                </w:rPr>
                <w:t>桥架</w:t>
              </w:r>
            </w:ins>
          </w:p>
          <w:p w14:paraId="49AABF62" w14:textId="77777777"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b/>
                <w:bCs/>
                <w:kern w:val="0"/>
                <w:szCs w:val="21"/>
              </w:rPr>
              <w:t>乙方范围：</w:t>
            </w:r>
            <w:r w:rsidRPr="00E640F3">
              <w:rPr>
                <w:rFonts w:ascii="宋体" w:eastAsia="宋体" w:hAnsi="宋体" w:cs="宋体" w:hint="eastAsia"/>
                <w:kern w:val="0"/>
                <w:szCs w:val="21"/>
              </w:rPr>
              <w:t>MCC柜、卸料小车控制柜、安全滑触线、操作箱等设施</w:t>
            </w:r>
          </w:p>
        </w:tc>
      </w:tr>
      <w:tr w:rsidR="00E640F3" w:rsidRPr="00E640F3" w14:paraId="18C81CDE" w14:textId="77777777" w:rsidTr="00ED363A">
        <w:trPr>
          <w:trHeight w:val="340"/>
        </w:trPr>
        <w:tc>
          <w:tcPr>
            <w:tcW w:w="817" w:type="dxa"/>
            <w:vAlign w:val="center"/>
          </w:tcPr>
          <w:p w14:paraId="706809A7" w14:textId="77777777" w:rsidR="00E640F3" w:rsidRPr="00E640F3" w:rsidRDefault="00E640F3" w:rsidP="00E640F3">
            <w:pPr>
              <w:spacing w:line="0" w:lineRule="atLeast"/>
              <w:jc w:val="center"/>
              <w:rPr>
                <w:rFonts w:ascii="宋体" w:eastAsia="宋体" w:hAnsi="宋体" w:cs="宋体"/>
                <w:kern w:val="0"/>
                <w:szCs w:val="21"/>
              </w:rPr>
            </w:pPr>
            <w:r w:rsidRPr="00E640F3">
              <w:rPr>
                <w:rFonts w:ascii="宋体" w:eastAsia="宋体" w:hAnsi="宋体" w:cs="Times New Roman" w:hint="eastAsia"/>
                <w:szCs w:val="20"/>
              </w:rPr>
              <w:t>3</w:t>
            </w:r>
          </w:p>
        </w:tc>
        <w:tc>
          <w:tcPr>
            <w:tcW w:w="1418" w:type="dxa"/>
            <w:vAlign w:val="center"/>
          </w:tcPr>
          <w:p w14:paraId="62474187" w14:textId="77777777" w:rsidR="00E640F3" w:rsidRPr="00E640F3" w:rsidRDefault="00E640F3" w:rsidP="00E640F3">
            <w:pPr>
              <w:widowControl/>
              <w:spacing w:line="0" w:lineRule="atLeast"/>
              <w:jc w:val="center"/>
              <w:textAlignment w:val="center"/>
              <w:rPr>
                <w:rFonts w:ascii="宋体" w:eastAsia="宋体" w:hAnsi="宋体" w:cs="宋体"/>
                <w:kern w:val="0"/>
                <w:szCs w:val="21"/>
              </w:rPr>
            </w:pPr>
            <w:r w:rsidRPr="00E640F3">
              <w:rPr>
                <w:rFonts w:ascii="宋体" w:eastAsia="宋体" w:hAnsi="宋体" w:cs="Times New Roman" w:hint="eastAsia"/>
                <w:kern w:val="0"/>
                <w:szCs w:val="20"/>
              </w:rPr>
              <w:t>仪表系统</w:t>
            </w:r>
          </w:p>
        </w:tc>
        <w:tc>
          <w:tcPr>
            <w:tcW w:w="6294" w:type="dxa"/>
            <w:vAlign w:val="center"/>
          </w:tcPr>
          <w:p w14:paraId="62A9CD9B" w14:textId="77777777"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kern w:val="0"/>
                <w:szCs w:val="21"/>
              </w:rPr>
              <w:t>范围：综合上料设施的皮带秤、</w:t>
            </w:r>
            <w:proofErr w:type="gramStart"/>
            <w:r w:rsidRPr="00E640F3">
              <w:rPr>
                <w:rFonts w:ascii="宋体" w:eastAsia="宋体" w:hAnsi="宋体" w:cs="宋体" w:hint="eastAsia"/>
                <w:kern w:val="0"/>
                <w:szCs w:val="21"/>
              </w:rPr>
              <w:t>雷达料位计等</w:t>
            </w:r>
            <w:proofErr w:type="gramEnd"/>
            <w:r w:rsidRPr="00E640F3">
              <w:rPr>
                <w:rFonts w:ascii="宋体" w:eastAsia="宋体" w:hAnsi="宋体" w:cs="宋体" w:hint="eastAsia"/>
                <w:kern w:val="0"/>
                <w:szCs w:val="21"/>
              </w:rPr>
              <w:t>设施。</w:t>
            </w:r>
          </w:p>
          <w:p w14:paraId="27418CED" w14:textId="77777777"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宋体" w:hint="eastAsia"/>
                <w:b/>
                <w:bCs/>
                <w:kern w:val="0"/>
                <w:szCs w:val="21"/>
              </w:rPr>
              <w:t>乙方范围：包含</w:t>
            </w:r>
            <w:r w:rsidRPr="00E640F3">
              <w:rPr>
                <w:rFonts w:ascii="宋体" w:eastAsia="宋体" w:hAnsi="宋体" w:cs="宋体" w:hint="eastAsia"/>
                <w:kern w:val="0"/>
                <w:szCs w:val="21"/>
              </w:rPr>
              <w:t>以上所有内容。</w:t>
            </w:r>
          </w:p>
        </w:tc>
      </w:tr>
      <w:tr w:rsidR="00E640F3" w:rsidRPr="00E640F3" w14:paraId="6F68707E" w14:textId="77777777" w:rsidTr="00ED363A">
        <w:trPr>
          <w:trHeight w:val="340"/>
        </w:trPr>
        <w:tc>
          <w:tcPr>
            <w:tcW w:w="817" w:type="dxa"/>
            <w:vAlign w:val="center"/>
          </w:tcPr>
          <w:p w14:paraId="5008300A" w14:textId="77777777" w:rsidR="00E640F3" w:rsidRPr="00E640F3" w:rsidRDefault="00E640F3" w:rsidP="00E640F3">
            <w:pPr>
              <w:spacing w:line="0" w:lineRule="atLeast"/>
              <w:jc w:val="center"/>
              <w:rPr>
                <w:rFonts w:ascii="宋体" w:eastAsia="宋体" w:hAnsi="宋体" w:cs="宋体"/>
                <w:kern w:val="0"/>
                <w:szCs w:val="21"/>
              </w:rPr>
            </w:pPr>
            <w:r w:rsidRPr="00E640F3">
              <w:rPr>
                <w:rFonts w:ascii="宋体" w:eastAsia="宋体" w:hAnsi="宋体" w:cs="Times New Roman" w:hint="eastAsia"/>
                <w:szCs w:val="20"/>
              </w:rPr>
              <w:t>4</w:t>
            </w:r>
          </w:p>
        </w:tc>
        <w:tc>
          <w:tcPr>
            <w:tcW w:w="1418" w:type="dxa"/>
            <w:vAlign w:val="center"/>
          </w:tcPr>
          <w:p w14:paraId="6527BCBB" w14:textId="77777777" w:rsidR="00E640F3" w:rsidRPr="00E640F3" w:rsidRDefault="00E640F3" w:rsidP="00E640F3">
            <w:pPr>
              <w:widowControl/>
              <w:spacing w:line="0" w:lineRule="atLeast"/>
              <w:jc w:val="center"/>
              <w:textAlignment w:val="center"/>
              <w:rPr>
                <w:rFonts w:ascii="宋体" w:eastAsia="宋体" w:hAnsi="宋体" w:cs="宋体"/>
                <w:kern w:val="0"/>
                <w:szCs w:val="21"/>
              </w:rPr>
            </w:pPr>
            <w:r w:rsidRPr="00E640F3">
              <w:rPr>
                <w:rFonts w:ascii="宋体" w:eastAsia="宋体" w:hAnsi="宋体" w:cs="Times New Roman" w:hint="eastAsia"/>
                <w:kern w:val="0"/>
                <w:szCs w:val="20"/>
              </w:rPr>
              <w:t>基础自动化系统</w:t>
            </w:r>
          </w:p>
        </w:tc>
        <w:tc>
          <w:tcPr>
            <w:tcW w:w="6294" w:type="dxa"/>
            <w:vAlign w:val="center"/>
          </w:tcPr>
          <w:p w14:paraId="40804E9D" w14:textId="77777777" w:rsidR="00E640F3" w:rsidRPr="00E640F3" w:rsidRDefault="00E640F3" w:rsidP="00E640F3">
            <w:pPr>
              <w:spacing w:line="0" w:lineRule="atLeast"/>
              <w:rPr>
                <w:rFonts w:ascii="宋体" w:eastAsia="宋体" w:hAnsi="宋体" w:cs="Times New Roman"/>
                <w:szCs w:val="20"/>
              </w:rPr>
            </w:pPr>
            <w:r w:rsidRPr="00E640F3">
              <w:rPr>
                <w:rFonts w:ascii="宋体" w:eastAsia="宋体" w:hAnsi="宋体" w:cs="Times New Roman" w:hint="eastAsia"/>
                <w:szCs w:val="20"/>
              </w:rPr>
              <w:t>范围：</w:t>
            </w:r>
            <w:r w:rsidRPr="00E640F3">
              <w:rPr>
                <w:rFonts w:ascii="宋体" w:eastAsia="宋体" w:hAnsi="宋体" w:cs="宋体" w:hint="eastAsia"/>
                <w:kern w:val="0"/>
                <w:szCs w:val="21"/>
              </w:rPr>
              <w:t>综合上料设施的</w:t>
            </w:r>
            <w:r w:rsidRPr="00E640F3">
              <w:rPr>
                <w:rFonts w:ascii="宋体" w:eastAsia="宋体" w:hAnsi="宋体" w:cs="Times New Roman" w:hint="eastAsia"/>
                <w:szCs w:val="20"/>
              </w:rPr>
              <w:t>PLC设备、服务器、HMI、UPS、大屏幕、网络设备、软件等。</w:t>
            </w:r>
          </w:p>
          <w:p w14:paraId="1554C078" w14:textId="77777777" w:rsidR="00E640F3" w:rsidRPr="00E640F3" w:rsidRDefault="00E640F3" w:rsidP="00E640F3">
            <w:pPr>
              <w:widowControl/>
              <w:spacing w:line="0" w:lineRule="atLeast"/>
              <w:rPr>
                <w:rFonts w:ascii="宋体" w:eastAsia="宋体" w:hAnsi="宋体" w:cs="宋体"/>
                <w:kern w:val="0"/>
                <w:szCs w:val="21"/>
              </w:rPr>
            </w:pPr>
            <w:r w:rsidRPr="00E640F3">
              <w:rPr>
                <w:rFonts w:ascii="宋体" w:eastAsia="宋体" w:hAnsi="宋体" w:cs="Times New Roman" w:hint="eastAsia"/>
                <w:b/>
                <w:bCs/>
                <w:szCs w:val="20"/>
              </w:rPr>
              <w:t>乙方范围：</w:t>
            </w:r>
            <w:r w:rsidRPr="00E640F3">
              <w:rPr>
                <w:rFonts w:ascii="宋体" w:eastAsia="宋体" w:hAnsi="宋体" w:cs="Times New Roman" w:hint="eastAsia"/>
                <w:szCs w:val="20"/>
              </w:rPr>
              <w:t>包含以上所有内容。</w:t>
            </w:r>
          </w:p>
        </w:tc>
      </w:tr>
      <w:tr w:rsidR="00E640F3" w:rsidRPr="00E640F3" w14:paraId="1CC99B4F" w14:textId="77777777" w:rsidTr="00ED363A">
        <w:trPr>
          <w:trHeight w:val="340"/>
        </w:trPr>
        <w:tc>
          <w:tcPr>
            <w:tcW w:w="817" w:type="dxa"/>
            <w:vAlign w:val="center"/>
          </w:tcPr>
          <w:p w14:paraId="14B074C2" w14:textId="77777777" w:rsidR="00E640F3" w:rsidRPr="00E640F3" w:rsidRDefault="00E640F3" w:rsidP="00E640F3">
            <w:pPr>
              <w:spacing w:line="0" w:lineRule="atLeast"/>
              <w:jc w:val="center"/>
              <w:rPr>
                <w:rFonts w:ascii="宋体" w:eastAsia="宋体" w:hAnsi="宋体" w:cs="Times New Roman"/>
                <w:szCs w:val="20"/>
              </w:rPr>
            </w:pPr>
            <w:r w:rsidRPr="00E640F3">
              <w:rPr>
                <w:rFonts w:ascii="宋体" w:eastAsia="宋体" w:hAnsi="宋体" w:cs="Times New Roman" w:hint="eastAsia"/>
                <w:szCs w:val="20"/>
              </w:rPr>
              <w:t>5</w:t>
            </w:r>
          </w:p>
        </w:tc>
        <w:tc>
          <w:tcPr>
            <w:tcW w:w="1418" w:type="dxa"/>
            <w:vAlign w:val="center"/>
          </w:tcPr>
          <w:p w14:paraId="507BE801" w14:textId="77777777" w:rsidR="00E640F3" w:rsidRPr="00E640F3" w:rsidRDefault="00E640F3" w:rsidP="00E640F3">
            <w:pPr>
              <w:widowControl/>
              <w:spacing w:line="0" w:lineRule="atLeast"/>
              <w:jc w:val="center"/>
              <w:textAlignment w:val="center"/>
              <w:rPr>
                <w:rFonts w:ascii="宋体" w:eastAsia="宋体" w:hAnsi="宋体" w:cs="Times New Roman"/>
                <w:kern w:val="0"/>
                <w:szCs w:val="20"/>
              </w:rPr>
            </w:pPr>
            <w:r w:rsidRPr="00E640F3">
              <w:rPr>
                <w:rFonts w:ascii="宋体" w:eastAsia="宋体" w:hAnsi="宋体" w:cs="Times New Roman" w:hint="eastAsia"/>
                <w:kern w:val="0"/>
                <w:szCs w:val="20"/>
              </w:rPr>
              <w:t>电讯</w:t>
            </w:r>
          </w:p>
        </w:tc>
        <w:tc>
          <w:tcPr>
            <w:tcW w:w="6294" w:type="dxa"/>
            <w:vAlign w:val="center"/>
          </w:tcPr>
          <w:p w14:paraId="3C804AAD" w14:textId="2CB082D3" w:rsidR="00E640F3" w:rsidRPr="00E640F3" w:rsidRDefault="00E640F3" w:rsidP="00E640F3">
            <w:pPr>
              <w:widowControl/>
              <w:spacing w:line="0" w:lineRule="atLeast"/>
              <w:rPr>
                <w:rFonts w:ascii="宋体" w:eastAsia="宋体" w:hAnsi="宋体" w:cs="Times New Roman"/>
                <w:szCs w:val="20"/>
              </w:rPr>
            </w:pPr>
            <w:r w:rsidRPr="00E640F3">
              <w:rPr>
                <w:rFonts w:ascii="宋体" w:eastAsia="宋体" w:hAnsi="宋体" w:cs="Times New Roman" w:hint="eastAsia"/>
                <w:szCs w:val="20"/>
              </w:rPr>
              <w:t>范围：有线对讲、无线对讲、火灾系统、</w:t>
            </w:r>
            <w:proofErr w:type="gramStart"/>
            <w:r w:rsidRPr="00E640F3">
              <w:rPr>
                <w:rFonts w:ascii="宋体" w:eastAsia="宋体" w:hAnsi="宋体" w:cs="Times New Roman" w:hint="eastAsia"/>
                <w:szCs w:val="20"/>
              </w:rPr>
              <w:t>语音电</w:t>
            </w:r>
            <w:proofErr w:type="gramEnd"/>
            <w:del w:id="91" w:author="wejanjo@outlook.com" w:date="2019-11-09T13:57:00Z">
              <w:r w:rsidRPr="00E640F3" w:rsidDel="00C6097D">
                <w:rPr>
                  <w:rFonts w:ascii="宋体" w:eastAsia="宋体" w:hAnsi="宋体" w:cs="Times New Roman" w:hint="eastAsia"/>
                  <w:szCs w:val="20"/>
                </w:rPr>
                <w:delText>弧</w:delText>
              </w:r>
            </w:del>
            <w:ins w:id="92" w:author="wejanjo@outlook.com" w:date="2019-11-09T13:57:00Z">
              <w:r w:rsidR="00C6097D">
                <w:rPr>
                  <w:rFonts w:ascii="宋体" w:eastAsia="宋体" w:hAnsi="宋体" w:cs="Times New Roman" w:hint="eastAsia"/>
                  <w:szCs w:val="20"/>
                </w:rPr>
                <w:t>话</w:t>
              </w:r>
            </w:ins>
            <w:r w:rsidRPr="00E640F3">
              <w:rPr>
                <w:rFonts w:ascii="宋体" w:eastAsia="宋体" w:hAnsi="宋体" w:cs="Times New Roman" w:hint="eastAsia"/>
                <w:szCs w:val="20"/>
              </w:rPr>
              <w:t>、监控系统等设施。</w:t>
            </w:r>
          </w:p>
          <w:p w14:paraId="20BDA04C" w14:textId="77777777" w:rsidR="00E640F3" w:rsidRPr="00E640F3" w:rsidRDefault="00E640F3" w:rsidP="00E640F3">
            <w:pPr>
              <w:spacing w:after="120" w:line="0" w:lineRule="atLeast"/>
              <w:rPr>
                <w:rFonts w:ascii="宋体" w:eastAsia="宋体" w:hAnsi="宋体" w:cs="Times New Roman"/>
                <w:szCs w:val="21"/>
              </w:rPr>
            </w:pPr>
            <w:r w:rsidRPr="00E640F3">
              <w:rPr>
                <w:rFonts w:ascii="宋体" w:eastAsia="宋体" w:hAnsi="宋体" w:cs="Times New Roman" w:hint="eastAsia"/>
                <w:b/>
                <w:bCs/>
                <w:szCs w:val="21"/>
              </w:rPr>
              <w:t>甲方：</w:t>
            </w:r>
            <w:r w:rsidRPr="00E640F3">
              <w:rPr>
                <w:rFonts w:ascii="宋体" w:eastAsia="宋体" w:hAnsi="宋体" w:cs="Times New Roman" w:hint="eastAsia"/>
                <w:szCs w:val="21"/>
              </w:rPr>
              <w:t>有线对讲、无线对讲、火灾系统、语音电话。</w:t>
            </w:r>
          </w:p>
          <w:p w14:paraId="25BB4819" w14:textId="77777777" w:rsidR="00E640F3" w:rsidRPr="00E640F3" w:rsidRDefault="00E640F3" w:rsidP="00E640F3">
            <w:pPr>
              <w:spacing w:after="120" w:line="0" w:lineRule="atLeast"/>
              <w:rPr>
                <w:rFonts w:ascii="宋体" w:eastAsia="宋体" w:hAnsi="宋体" w:cs="Times New Roman"/>
                <w:szCs w:val="20"/>
              </w:rPr>
            </w:pPr>
            <w:r w:rsidRPr="00E640F3">
              <w:rPr>
                <w:rFonts w:ascii="宋体" w:eastAsia="宋体" w:hAnsi="宋体" w:cs="Times New Roman" w:hint="eastAsia"/>
                <w:b/>
                <w:bCs/>
                <w:szCs w:val="21"/>
              </w:rPr>
              <w:t>乙方：</w:t>
            </w:r>
            <w:r w:rsidRPr="00E640F3">
              <w:rPr>
                <w:rFonts w:ascii="宋体" w:eastAsia="宋体" w:hAnsi="宋体" w:cs="Times New Roman" w:hint="eastAsia"/>
                <w:szCs w:val="21"/>
              </w:rPr>
              <w:t>监控系统。</w:t>
            </w:r>
          </w:p>
        </w:tc>
      </w:tr>
    </w:tbl>
    <w:p w14:paraId="7D57F053" w14:textId="17DFDC4C" w:rsidR="00E640F3" w:rsidRPr="00E640F3" w:rsidRDefault="00E640F3" w:rsidP="00E640F3">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乙方</w:t>
      </w:r>
      <w:r w:rsidRPr="00E640F3">
        <w:rPr>
          <w:rFonts w:ascii="宋体" w:eastAsia="宋体" w:hAnsi="宋体" w:cs="Times New Roman" w:hint="eastAsia"/>
          <w:bCs/>
          <w:sz w:val="24"/>
          <w:szCs w:val="24"/>
        </w:rPr>
        <w:t>需保证设备系统的完整性、可靠性。</w:t>
      </w:r>
      <w:r>
        <w:rPr>
          <w:rFonts w:ascii="宋体" w:eastAsia="宋体" w:hAnsi="宋体" w:cs="Times New Roman" w:hint="eastAsia"/>
          <w:bCs/>
          <w:sz w:val="24"/>
          <w:szCs w:val="24"/>
        </w:rPr>
        <w:t>乙方</w:t>
      </w:r>
      <w:r w:rsidRPr="00E640F3">
        <w:rPr>
          <w:rFonts w:ascii="宋体" w:eastAsia="宋体" w:hAnsi="宋体" w:cs="Times New Roman" w:hint="eastAsia"/>
          <w:bCs/>
          <w:sz w:val="24"/>
          <w:szCs w:val="24"/>
        </w:rPr>
        <w:t>完成基本设计、详细设计、施工图设计（土建施工图除外）并供货的设备、部件和材料（见上表）。供货设备详见附件15-设备分交表</w:t>
      </w:r>
    </w:p>
    <w:p w14:paraId="31AB9D0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乙方负责</w:t>
      </w:r>
      <w:bookmarkStart w:id="93" w:name="_Hlk19181141"/>
      <w:r w:rsidRPr="00E640F3">
        <w:rPr>
          <w:rFonts w:ascii="宋体" w:eastAsia="宋体" w:hAnsi="宋体" w:cs="Times New Roman" w:hint="eastAsia"/>
          <w:bCs/>
          <w:sz w:val="24"/>
          <w:szCs w:val="24"/>
        </w:rPr>
        <w:t>所供货设备的设计、制造、供货、培训、检验、安装指导、调试及冷负荷试车、</w:t>
      </w:r>
      <w:proofErr w:type="gramStart"/>
      <w:r w:rsidRPr="00E640F3">
        <w:rPr>
          <w:rFonts w:ascii="宋体" w:eastAsia="宋体" w:hAnsi="宋体" w:cs="Times New Roman" w:hint="eastAsia"/>
          <w:bCs/>
          <w:sz w:val="24"/>
          <w:szCs w:val="24"/>
        </w:rPr>
        <w:t>配合热试及</w:t>
      </w:r>
      <w:proofErr w:type="gramEnd"/>
      <w:r w:rsidRPr="00E640F3">
        <w:rPr>
          <w:rFonts w:ascii="宋体" w:eastAsia="宋体" w:hAnsi="宋体" w:cs="Times New Roman" w:hint="eastAsia"/>
          <w:bCs/>
          <w:sz w:val="24"/>
          <w:szCs w:val="24"/>
        </w:rPr>
        <w:t>功能考核</w:t>
      </w:r>
      <w:bookmarkEnd w:id="93"/>
      <w:r w:rsidRPr="00E640F3">
        <w:rPr>
          <w:rFonts w:ascii="宋体" w:eastAsia="宋体" w:hAnsi="宋体" w:cs="Times New Roman" w:hint="eastAsia"/>
          <w:bCs/>
          <w:sz w:val="24"/>
          <w:szCs w:val="24"/>
        </w:rPr>
        <w:t>等服务。</w:t>
      </w:r>
    </w:p>
    <w:p w14:paraId="1FB51A7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乙方对综合上料设施（从接收物料开始到把物料送到</w:t>
      </w:r>
      <w:proofErr w:type="gramStart"/>
      <w:r w:rsidRPr="00E640F3">
        <w:rPr>
          <w:rFonts w:ascii="宋体" w:eastAsia="宋体" w:hAnsi="宋体" w:cs="Times New Roman" w:hint="eastAsia"/>
          <w:bCs/>
          <w:sz w:val="24"/>
          <w:szCs w:val="24"/>
        </w:rPr>
        <w:t>高位料仓为止</w:t>
      </w:r>
      <w:proofErr w:type="gramEnd"/>
      <w:r w:rsidRPr="00E640F3">
        <w:rPr>
          <w:rFonts w:ascii="宋体" w:eastAsia="宋体" w:hAnsi="宋体" w:cs="Times New Roman" w:hint="eastAsia"/>
          <w:bCs/>
          <w:sz w:val="24"/>
          <w:szCs w:val="24"/>
        </w:rPr>
        <w:t>）进行技术总负责。</w:t>
      </w:r>
    </w:p>
    <w:p w14:paraId="01C6500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储运系统设备为成套供货，乙方所提供的设备必须符合现场使用要求，并与甲方现场使用的设备具有整体互换性及设备部件互换性。安装过程中发现设备如有遗漏缺</w:t>
      </w:r>
      <w:r w:rsidRPr="00E640F3">
        <w:rPr>
          <w:rFonts w:ascii="宋体" w:eastAsia="宋体" w:hAnsi="宋体" w:cs="Times New Roman" w:hint="eastAsia"/>
          <w:bCs/>
          <w:sz w:val="24"/>
          <w:szCs w:val="24"/>
        </w:rPr>
        <w:lastRenderedPageBreak/>
        <w:t>少，乙方应按工艺功能无条件给予补齐。</w:t>
      </w:r>
    </w:p>
    <w:p w14:paraId="2FF81659"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 xml:space="preserve">2 </w:t>
      </w:r>
      <w:r w:rsidRPr="00E640F3">
        <w:rPr>
          <w:rFonts w:ascii="宋体" w:eastAsia="宋体" w:hAnsi="宋体" w:cs="Times New Roman" w:hint="eastAsia"/>
          <w:b/>
          <w:sz w:val="24"/>
          <w:szCs w:val="24"/>
        </w:rPr>
        <w:t>技术规格</w:t>
      </w:r>
    </w:p>
    <w:p w14:paraId="5B7E21F5" w14:textId="77777777" w:rsidR="00E640F3" w:rsidRPr="00E640F3" w:rsidRDefault="00E640F3" w:rsidP="00E640F3">
      <w:pPr>
        <w:spacing w:beforeLines="50" w:before="156" w:afterLines="50" w:after="156" w:line="360" w:lineRule="auto"/>
        <w:jc w:val="left"/>
        <w:rPr>
          <w:rFonts w:ascii="宋体" w:eastAsia="宋体" w:hAnsi="宋体" w:cs="Times New Roman"/>
          <w:b/>
          <w:sz w:val="24"/>
          <w:szCs w:val="24"/>
        </w:rPr>
      </w:pPr>
      <w:r w:rsidRPr="00E640F3">
        <w:rPr>
          <w:rFonts w:ascii="宋体" w:eastAsia="宋体" w:hAnsi="宋体" w:cs="Times New Roman" w:hint="eastAsia"/>
          <w:b/>
          <w:sz w:val="24"/>
          <w:szCs w:val="24"/>
        </w:rPr>
        <w:t>2</w:t>
      </w:r>
      <w:r w:rsidRPr="00E640F3">
        <w:rPr>
          <w:rFonts w:ascii="宋体" w:eastAsia="宋体" w:hAnsi="宋体" w:cs="Times New Roman"/>
          <w:b/>
          <w:sz w:val="24"/>
          <w:szCs w:val="24"/>
        </w:rPr>
        <w:t xml:space="preserve">.1 </w:t>
      </w:r>
      <w:r w:rsidRPr="00E640F3">
        <w:rPr>
          <w:rFonts w:ascii="宋体" w:eastAsia="宋体" w:hAnsi="宋体" w:cs="Times New Roman" w:hint="eastAsia"/>
          <w:b/>
          <w:sz w:val="24"/>
          <w:szCs w:val="24"/>
        </w:rPr>
        <w:t>工艺设备技术规格要求</w:t>
      </w:r>
    </w:p>
    <w:p w14:paraId="10E9ABB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工艺流程描述中所述的带式输送机应按照DTⅡ（A）标准设计、卸料小车设备设计上应按照DTⅡ（A）标准重型卸料小车设计。</w:t>
      </w:r>
    </w:p>
    <w:p w14:paraId="6F6E5589"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1) 电机振动给料机</w:t>
      </w:r>
    </w:p>
    <w:p w14:paraId="76D46DD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 设备描述</w:t>
      </w:r>
    </w:p>
    <w:p w14:paraId="4E86C1B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用于将副原料及铁合金从</w:t>
      </w:r>
      <w:r w:rsidRPr="00E640F3">
        <w:rPr>
          <w:rFonts w:ascii="宋体" w:eastAsia="宋体" w:hAnsi="宋体" w:cs="Times New Roman" w:hint="eastAsia"/>
          <w:bCs/>
          <w:sz w:val="24"/>
          <w:szCs w:val="24"/>
        </w:rPr>
        <w:t>汽车受料槽</w:t>
      </w:r>
      <w:r w:rsidRPr="00E640F3">
        <w:rPr>
          <w:rFonts w:ascii="宋体" w:eastAsia="宋体" w:hAnsi="宋体" w:cs="Times New Roman"/>
          <w:bCs/>
          <w:sz w:val="24"/>
          <w:szCs w:val="24"/>
        </w:rPr>
        <w:t>内的物料给到下方带</w:t>
      </w:r>
      <w:r w:rsidRPr="00E640F3">
        <w:rPr>
          <w:rFonts w:ascii="宋体" w:eastAsia="宋体" w:hAnsi="宋体" w:cs="Times New Roman" w:hint="eastAsia"/>
          <w:bCs/>
          <w:sz w:val="24"/>
          <w:szCs w:val="24"/>
        </w:rPr>
        <w:t>式</w:t>
      </w:r>
      <w:r w:rsidRPr="00E640F3">
        <w:rPr>
          <w:rFonts w:ascii="宋体" w:eastAsia="宋体" w:hAnsi="宋体" w:cs="Times New Roman"/>
          <w:bCs/>
          <w:sz w:val="24"/>
          <w:szCs w:val="24"/>
        </w:rPr>
        <w:t>输送机上</w:t>
      </w:r>
      <w:r w:rsidRPr="00E640F3">
        <w:rPr>
          <w:rFonts w:ascii="宋体" w:eastAsia="宋体" w:hAnsi="宋体" w:cs="Times New Roman" w:hint="eastAsia"/>
          <w:bCs/>
          <w:sz w:val="24"/>
          <w:szCs w:val="24"/>
        </w:rPr>
        <w:t>,承受全仓压。</w:t>
      </w:r>
    </w:p>
    <w:p w14:paraId="22C2B05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2) 技术参数</w:t>
      </w:r>
    </w:p>
    <w:p w14:paraId="21F40D8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给料能力：</w:t>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 xml:space="preserve"> 600t/h(石灰给料400t/h)</w:t>
      </w:r>
    </w:p>
    <w:p w14:paraId="2AB749D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型式：</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t>电动、封闭式</w:t>
      </w:r>
    </w:p>
    <w:p w14:paraId="54994CA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3) 设备组成</w:t>
      </w:r>
    </w:p>
    <w:p w14:paraId="181E39F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主要由给料机本体、电机、吊架、减震器、密封件、紧固件、耐磨衬板、密封橡胶等组成。</w:t>
      </w:r>
    </w:p>
    <w:p w14:paraId="5AA2CBBD"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2) 带式输送机</w:t>
      </w:r>
    </w:p>
    <w:p w14:paraId="326EFA0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 设备描述</w:t>
      </w:r>
    </w:p>
    <w:p w14:paraId="667B061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用于将</w:t>
      </w:r>
      <w:proofErr w:type="gramStart"/>
      <w:r w:rsidRPr="00E640F3">
        <w:rPr>
          <w:rFonts w:ascii="宋体" w:eastAsia="宋体" w:hAnsi="宋体" w:cs="Times New Roman"/>
          <w:bCs/>
          <w:sz w:val="24"/>
          <w:szCs w:val="24"/>
        </w:rPr>
        <w:t>地下料仓</w:t>
      </w:r>
      <w:r w:rsidRPr="00E640F3">
        <w:rPr>
          <w:rFonts w:ascii="宋体" w:eastAsia="宋体" w:hAnsi="宋体" w:cs="Times New Roman" w:hint="eastAsia"/>
          <w:bCs/>
          <w:sz w:val="24"/>
          <w:szCs w:val="24"/>
        </w:rPr>
        <w:t>下</w:t>
      </w:r>
      <w:proofErr w:type="gramEnd"/>
      <w:r w:rsidRPr="00E640F3">
        <w:rPr>
          <w:rFonts w:ascii="宋体" w:eastAsia="宋体" w:hAnsi="宋体" w:cs="Times New Roman" w:hint="eastAsia"/>
          <w:bCs/>
          <w:sz w:val="24"/>
          <w:szCs w:val="24"/>
        </w:rPr>
        <w:t>电机</w:t>
      </w:r>
      <w:r w:rsidRPr="00E640F3">
        <w:rPr>
          <w:rFonts w:ascii="宋体" w:eastAsia="宋体" w:hAnsi="宋体" w:cs="Times New Roman"/>
          <w:bCs/>
          <w:sz w:val="24"/>
          <w:szCs w:val="24"/>
        </w:rPr>
        <w:t>振动给料机给出的物料运输到转炉或精炼炉的高位料仓内。</w:t>
      </w:r>
    </w:p>
    <w:p w14:paraId="18A5332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2) 技术参数</w:t>
      </w:r>
    </w:p>
    <w:p w14:paraId="14A89C7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BW</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t>1000mm</w:t>
      </w:r>
    </w:p>
    <w:p w14:paraId="238647C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Q</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t>600t/h（石灰：400t/h）</w:t>
      </w:r>
    </w:p>
    <w:p w14:paraId="717CAE5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V</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2.0</w:t>
      </w:r>
      <w:r w:rsidRPr="00E640F3">
        <w:rPr>
          <w:rFonts w:ascii="宋体" w:eastAsia="宋体" w:hAnsi="宋体" w:cs="Times New Roman"/>
          <w:bCs/>
          <w:sz w:val="24"/>
          <w:szCs w:val="24"/>
        </w:rPr>
        <w:t>m/s</w:t>
      </w:r>
    </w:p>
    <w:p w14:paraId="5739A5B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设备组成带式输送机由驱动装置、滚筒、输送带、托辊、</w:t>
      </w:r>
      <w:r w:rsidRPr="00E640F3">
        <w:rPr>
          <w:rFonts w:ascii="宋体" w:eastAsia="宋体" w:hAnsi="宋体" w:cs="Times New Roman" w:hint="eastAsia"/>
          <w:bCs/>
          <w:sz w:val="24"/>
          <w:szCs w:val="24"/>
        </w:rPr>
        <w:t>机械纠偏辊、</w:t>
      </w:r>
      <w:r w:rsidRPr="00E640F3">
        <w:rPr>
          <w:rFonts w:ascii="宋体" w:eastAsia="宋体" w:hAnsi="宋体" w:cs="Times New Roman"/>
          <w:bCs/>
          <w:sz w:val="24"/>
          <w:szCs w:val="24"/>
        </w:rPr>
        <w:t>拉紧装置、中间架、支腿、清扫器、导料槽、头部漏斗及溜槽、</w:t>
      </w:r>
      <w:r w:rsidRPr="00E640F3">
        <w:rPr>
          <w:rFonts w:ascii="宋体" w:eastAsia="宋体" w:hAnsi="宋体" w:cs="Times New Roman" w:hint="eastAsia"/>
          <w:bCs/>
          <w:sz w:val="24"/>
          <w:szCs w:val="24"/>
        </w:rPr>
        <w:t>声光报警器、联络电铃、</w:t>
      </w:r>
      <w:r w:rsidRPr="00E640F3">
        <w:rPr>
          <w:rFonts w:ascii="宋体" w:eastAsia="宋体" w:hAnsi="宋体" w:cs="Times New Roman"/>
          <w:bCs/>
          <w:sz w:val="24"/>
          <w:szCs w:val="24"/>
        </w:rPr>
        <w:t>安全保护装置</w:t>
      </w:r>
      <w:r w:rsidRPr="00E640F3">
        <w:rPr>
          <w:rFonts w:ascii="宋体" w:eastAsia="宋体" w:hAnsi="宋体" w:cs="Times New Roman" w:hint="eastAsia"/>
          <w:bCs/>
          <w:sz w:val="24"/>
          <w:szCs w:val="24"/>
        </w:rPr>
        <w:t>（双向拉绳开关、皮带跑偏开关、皮带打滑检测等，保护装置反馈信号要能在</w:t>
      </w:r>
      <w:r w:rsidRPr="00E640F3">
        <w:rPr>
          <w:rFonts w:ascii="宋体" w:eastAsia="宋体" w:hAnsi="宋体" w:cs="Times New Roman" w:hint="eastAsia"/>
          <w:bCs/>
          <w:sz w:val="24"/>
          <w:szCs w:val="24"/>
        </w:rPr>
        <w:lastRenderedPageBreak/>
        <w:t>HMI画面上逐个识别位置）</w:t>
      </w:r>
      <w:r w:rsidRPr="00E640F3">
        <w:rPr>
          <w:rFonts w:ascii="宋体" w:eastAsia="宋体" w:hAnsi="宋体" w:cs="Times New Roman"/>
          <w:bCs/>
          <w:sz w:val="24"/>
          <w:szCs w:val="24"/>
        </w:rPr>
        <w:t>等组成。</w:t>
      </w:r>
    </w:p>
    <w:p w14:paraId="59970A1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带式输送机的部件如无特殊说明，均在</w:t>
      </w:r>
      <w:r w:rsidRPr="00E640F3">
        <w:rPr>
          <w:rFonts w:ascii="宋体" w:eastAsia="宋体" w:hAnsi="宋体" w:cs="Times New Roman" w:hint="eastAsia"/>
          <w:bCs/>
          <w:sz w:val="24"/>
          <w:szCs w:val="24"/>
        </w:rPr>
        <w:t>《DTⅡ（A）带式输送机设计手册》（第2版)</w:t>
      </w:r>
      <w:r w:rsidRPr="00E640F3">
        <w:rPr>
          <w:rFonts w:ascii="宋体" w:eastAsia="宋体" w:hAnsi="宋体" w:cs="Times New Roman"/>
          <w:bCs/>
          <w:sz w:val="24"/>
          <w:szCs w:val="24"/>
        </w:rPr>
        <w:t>所限定的范围内选择。</w:t>
      </w:r>
    </w:p>
    <w:p w14:paraId="1269E494" w14:textId="7750E56A"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驱动电机采用交流变频调速，驱动</w:t>
      </w:r>
      <w:r w:rsidRPr="00E640F3">
        <w:rPr>
          <w:rFonts w:ascii="宋体" w:eastAsia="宋体" w:hAnsi="宋体" w:cs="Times New Roman"/>
          <w:bCs/>
          <w:sz w:val="24"/>
          <w:szCs w:val="24"/>
        </w:rPr>
        <w:t>装置支架应有足够的刚度和强度，焊缝坚固、美观、均匀。其结构形式应在</w:t>
      </w:r>
      <w:r w:rsidRPr="00E640F3">
        <w:rPr>
          <w:rFonts w:ascii="宋体" w:eastAsia="宋体" w:hAnsi="宋体" w:cs="Times New Roman" w:hint="eastAsia"/>
          <w:bCs/>
          <w:sz w:val="24"/>
          <w:szCs w:val="24"/>
        </w:rPr>
        <w:t>《DTⅡ（A）带式输送机设计手册》（第2版)</w:t>
      </w:r>
      <w:r w:rsidRPr="00E640F3">
        <w:rPr>
          <w:rFonts w:ascii="宋体" w:eastAsia="宋体" w:hAnsi="宋体" w:cs="Times New Roman"/>
          <w:bCs/>
          <w:sz w:val="24"/>
          <w:szCs w:val="24"/>
        </w:rPr>
        <w:t>所限定的范围之内。头部支架、尾部支架、拉紧装置支架在满足设计院土建要求前提下优先在</w:t>
      </w:r>
      <w:r w:rsidRPr="00E640F3">
        <w:rPr>
          <w:rFonts w:ascii="宋体" w:eastAsia="宋体" w:hAnsi="宋体" w:cs="Times New Roman" w:hint="eastAsia"/>
          <w:bCs/>
          <w:sz w:val="24"/>
          <w:szCs w:val="24"/>
        </w:rPr>
        <w:t>《DTⅡ（A）带式输送机设计手册》（第2版)</w:t>
      </w:r>
      <w:r w:rsidRPr="00E640F3">
        <w:rPr>
          <w:rFonts w:ascii="宋体" w:eastAsia="宋体" w:hAnsi="宋体" w:cs="Times New Roman"/>
          <w:bCs/>
          <w:sz w:val="24"/>
          <w:szCs w:val="24"/>
        </w:rPr>
        <w:t>所限定的范围之内选择。如因</w:t>
      </w:r>
      <w:r w:rsidRPr="00E640F3">
        <w:rPr>
          <w:rFonts w:ascii="宋体" w:eastAsia="宋体" w:hAnsi="宋体" w:cs="Times New Roman" w:hint="eastAsia"/>
          <w:bCs/>
          <w:sz w:val="24"/>
          <w:szCs w:val="24"/>
        </w:rPr>
        <w:t>特殊情况</w:t>
      </w:r>
      <w:r w:rsidRPr="00E640F3">
        <w:rPr>
          <w:rFonts w:ascii="宋体" w:eastAsia="宋体" w:hAnsi="宋体" w:cs="Times New Roman"/>
          <w:bCs/>
          <w:sz w:val="24"/>
          <w:szCs w:val="24"/>
        </w:rPr>
        <w:t>需采用非标系列，乙方应充分考虑强度要求。其制造误差不得超过有关标准的要求。</w:t>
      </w:r>
      <w:del w:id="94" w:author="wejanjo@outlook.com" w:date="2019-11-09T14:06:00Z">
        <w:r w:rsidRPr="00E640F3" w:rsidDel="00534074">
          <w:rPr>
            <w:rFonts w:ascii="宋体" w:eastAsia="宋体" w:hAnsi="宋体" w:cs="Times New Roman" w:hint="eastAsia"/>
            <w:bCs/>
            <w:sz w:val="24"/>
            <w:szCs w:val="24"/>
          </w:rPr>
          <w:delText>对于要求同层转载的胶带机，胶带机头部要求采用</w:delText>
        </w:r>
      </w:del>
      <w:ins w:id="95" w:author="wejanjo@outlook.com" w:date="2019-11-09T14:06:00Z">
        <w:r w:rsidR="00534074">
          <w:rPr>
            <w:rFonts w:ascii="宋体" w:eastAsia="宋体" w:hAnsi="宋体" w:cs="Times New Roman" w:hint="eastAsia"/>
            <w:bCs/>
            <w:sz w:val="24"/>
            <w:szCs w:val="24"/>
          </w:rPr>
          <w:t>G</w:t>
        </w:r>
        <w:r w:rsidR="00534074">
          <w:rPr>
            <w:rFonts w:ascii="宋体" w:eastAsia="宋体" w:hAnsi="宋体" w:cs="Times New Roman"/>
            <w:bCs/>
            <w:sz w:val="24"/>
            <w:szCs w:val="24"/>
          </w:rPr>
          <w:t>101</w:t>
        </w:r>
        <w:r w:rsidR="00534074">
          <w:rPr>
            <w:rFonts w:ascii="宋体" w:eastAsia="宋体" w:hAnsi="宋体" w:cs="Times New Roman" w:hint="eastAsia"/>
            <w:bCs/>
            <w:sz w:val="24"/>
            <w:szCs w:val="24"/>
          </w:rPr>
          <w:t>BC和G</w:t>
        </w:r>
        <w:r w:rsidR="00534074">
          <w:rPr>
            <w:rFonts w:ascii="宋体" w:eastAsia="宋体" w:hAnsi="宋体" w:cs="Times New Roman"/>
            <w:bCs/>
            <w:sz w:val="24"/>
            <w:szCs w:val="24"/>
          </w:rPr>
          <w:t>201</w:t>
        </w:r>
        <w:r w:rsidR="00534074">
          <w:rPr>
            <w:rFonts w:ascii="宋体" w:eastAsia="宋体" w:hAnsi="宋体" w:cs="Times New Roman" w:hint="eastAsia"/>
            <w:bCs/>
            <w:sz w:val="24"/>
            <w:szCs w:val="24"/>
          </w:rPr>
          <w:t>BC的驱动采用</w:t>
        </w:r>
      </w:ins>
      <w:r w:rsidRPr="00E640F3">
        <w:rPr>
          <w:rFonts w:ascii="宋体" w:eastAsia="宋体" w:hAnsi="宋体" w:cs="Times New Roman" w:hint="eastAsia"/>
          <w:bCs/>
          <w:sz w:val="24"/>
          <w:szCs w:val="24"/>
        </w:rPr>
        <w:t>永磁直驱电动滚筒。</w:t>
      </w:r>
    </w:p>
    <w:p w14:paraId="0372B04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滚筒包括驱动滚筒、改向滚筒。改向滚筒根据其作用不同又分为尾轮、</w:t>
      </w:r>
      <w:proofErr w:type="gramStart"/>
      <w:r w:rsidRPr="00E640F3">
        <w:rPr>
          <w:rFonts w:ascii="宋体" w:eastAsia="宋体" w:hAnsi="宋体" w:cs="Times New Roman"/>
          <w:bCs/>
          <w:sz w:val="24"/>
          <w:szCs w:val="24"/>
        </w:rPr>
        <w:t>增面轮</w:t>
      </w:r>
      <w:proofErr w:type="gramEnd"/>
      <w:r w:rsidRPr="00E640F3">
        <w:rPr>
          <w:rFonts w:ascii="宋体" w:eastAsia="宋体" w:hAnsi="宋体" w:cs="Times New Roman"/>
          <w:bCs/>
          <w:sz w:val="24"/>
          <w:szCs w:val="24"/>
        </w:rPr>
        <w:t>、张紧轮、张紧改向轮等。</w:t>
      </w:r>
    </w:p>
    <w:p w14:paraId="61E225B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带宽1000mm皮带驱动滚筒直径选择要满足工艺布置及给定的输送能力，滚筒直径匹配必须满足《DTⅡ（A）带式输送机设计手册》（第2版)表2-5规定。</w:t>
      </w:r>
    </w:p>
    <w:p w14:paraId="3BCE53C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w:t>
      </w:r>
      <w:r w:rsidRPr="00E640F3">
        <w:rPr>
          <w:rFonts w:ascii="宋体" w:eastAsia="宋体" w:hAnsi="宋体" w:cs="Times New Roman"/>
          <w:bCs/>
          <w:sz w:val="24"/>
          <w:szCs w:val="24"/>
        </w:rPr>
        <w:t>滚筒采用焊接结构，外筒的壁厚应根据合张力进行选取</w:t>
      </w:r>
      <w:r w:rsidRPr="00E640F3">
        <w:rPr>
          <w:rFonts w:ascii="宋体" w:eastAsia="宋体" w:hAnsi="宋体" w:cs="Times New Roman" w:hint="eastAsia"/>
          <w:bCs/>
          <w:sz w:val="24"/>
          <w:szCs w:val="24"/>
        </w:rPr>
        <w:t>，但不小于14.0mm，材质为16Mn。</w:t>
      </w:r>
      <w:r w:rsidRPr="00E640F3">
        <w:rPr>
          <w:rFonts w:ascii="宋体" w:eastAsia="宋体" w:hAnsi="宋体" w:cs="Times New Roman"/>
          <w:bCs/>
          <w:sz w:val="24"/>
          <w:szCs w:val="24"/>
        </w:rPr>
        <w:t>滚筒轴必须设为通轴，侧面筋板要设密封型的，防止杂物进入，轴与轮毂之间采用键连接，滚筒轴端直径要求</w:t>
      </w:r>
      <w:r w:rsidRPr="00E640F3">
        <w:rPr>
          <w:rFonts w:ascii="宋体" w:eastAsia="宋体" w:hAnsi="宋体" w:cs="Times New Roman" w:hint="eastAsia"/>
          <w:bCs/>
          <w:sz w:val="24"/>
          <w:szCs w:val="24"/>
        </w:rPr>
        <w:t>必须满足《DTⅡ（A）带式输送机设计手册》（第2版)表6-1规定</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除螺旋拉紧装置的轴承座以外，其他</w:t>
      </w:r>
      <w:r w:rsidRPr="00E640F3">
        <w:rPr>
          <w:rFonts w:ascii="宋体" w:eastAsia="宋体" w:hAnsi="宋体" w:cs="Times New Roman"/>
          <w:bCs/>
          <w:sz w:val="24"/>
          <w:szCs w:val="24"/>
        </w:rPr>
        <w:t>轴承座采用</w:t>
      </w:r>
      <w:r w:rsidRPr="00E640F3">
        <w:rPr>
          <w:rFonts w:ascii="宋体" w:eastAsia="宋体" w:hAnsi="宋体" w:cs="Times New Roman" w:hint="eastAsia"/>
          <w:bCs/>
          <w:sz w:val="24"/>
          <w:szCs w:val="24"/>
        </w:rPr>
        <w:t>全</w:t>
      </w:r>
      <w:r w:rsidRPr="00E640F3">
        <w:rPr>
          <w:rFonts w:ascii="宋体" w:eastAsia="宋体" w:hAnsi="宋体" w:cs="Times New Roman"/>
          <w:bCs/>
          <w:sz w:val="24"/>
          <w:szCs w:val="24"/>
        </w:rPr>
        <w:t>剖分式结构，并要求设RC1/4</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GB7306-2000</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注油孔。轴承座表面要求</w:t>
      </w:r>
      <w:r w:rsidRPr="00E640F3">
        <w:rPr>
          <w:rFonts w:ascii="宋体" w:eastAsia="宋体" w:hAnsi="宋体" w:cs="Times New Roman" w:hint="eastAsia"/>
          <w:bCs/>
          <w:sz w:val="24"/>
          <w:szCs w:val="24"/>
        </w:rPr>
        <w:t>注</w:t>
      </w:r>
      <w:r w:rsidRPr="00E640F3">
        <w:rPr>
          <w:rFonts w:ascii="宋体" w:eastAsia="宋体" w:hAnsi="宋体" w:cs="Times New Roman"/>
          <w:bCs/>
          <w:sz w:val="24"/>
          <w:szCs w:val="24"/>
        </w:rPr>
        <w:t>明型</w:t>
      </w:r>
      <w:proofErr w:type="gramStart"/>
      <w:r w:rsidRPr="00E640F3">
        <w:rPr>
          <w:rFonts w:ascii="宋体" w:eastAsia="宋体" w:hAnsi="宋体" w:cs="Times New Roman"/>
          <w:bCs/>
          <w:sz w:val="24"/>
          <w:szCs w:val="24"/>
        </w:rPr>
        <w:t>规</w:t>
      </w:r>
      <w:proofErr w:type="gramEnd"/>
      <w:r w:rsidRPr="00E640F3">
        <w:rPr>
          <w:rFonts w:ascii="宋体" w:eastAsia="宋体" w:hAnsi="宋体" w:cs="Times New Roman"/>
          <w:bCs/>
          <w:sz w:val="24"/>
          <w:szCs w:val="24"/>
        </w:rPr>
        <w:t>。</w:t>
      </w:r>
    </w:p>
    <w:p w14:paraId="7570886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滚筒表面</w:t>
      </w:r>
      <w:r w:rsidRPr="00E640F3">
        <w:rPr>
          <w:rFonts w:ascii="宋体" w:eastAsia="宋体" w:hAnsi="宋体" w:cs="Times New Roman" w:hint="eastAsia"/>
          <w:bCs/>
          <w:sz w:val="24"/>
          <w:szCs w:val="24"/>
        </w:rPr>
        <w:t>要求</w:t>
      </w:r>
      <w:r w:rsidRPr="00E640F3">
        <w:rPr>
          <w:rFonts w:ascii="宋体" w:eastAsia="宋体" w:hAnsi="宋体" w:cs="Times New Roman"/>
          <w:bCs/>
          <w:sz w:val="24"/>
          <w:szCs w:val="24"/>
        </w:rPr>
        <w:t>全部包胶，</w:t>
      </w:r>
      <w:r w:rsidRPr="00E640F3">
        <w:rPr>
          <w:rFonts w:ascii="宋体" w:eastAsia="宋体" w:hAnsi="宋体" w:cs="Times New Roman" w:hint="eastAsia"/>
          <w:bCs/>
          <w:sz w:val="24"/>
          <w:szCs w:val="24"/>
        </w:rPr>
        <w:t>驱动滚筒</w:t>
      </w:r>
      <w:r w:rsidRPr="00E640F3">
        <w:rPr>
          <w:rFonts w:ascii="宋体" w:eastAsia="宋体" w:hAnsi="宋体" w:cs="Times New Roman"/>
          <w:bCs/>
          <w:sz w:val="24"/>
          <w:szCs w:val="24"/>
        </w:rPr>
        <w:t>采用人字形耐磨铸胶面，硬度（肖氏硬度）65</w:t>
      </w:r>
      <w:r w:rsidRPr="00E640F3">
        <w:rPr>
          <w:rFonts w:ascii="宋体" w:eastAsia="宋体" w:hAnsi="宋体" w:cs="Times New Roman" w:hint="eastAsia"/>
          <w:bCs/>
          <w:sz w:val="24"/>
          <w:szCs w:val="24"/>
        </w:rPr>
        <w:t>±5</w:t>
      </w:r>
      <w:r w:rsidRPr="00E640F3">
        <w:rPr>
          <w:rFonts w:ascii="宋体" w:eastAsia="宋体" w:hAnsi="宋体" w:cs="Times New Roman"/>
          <w:bCs/>
          <w:sz w:val="24"/>
          <w:szCs w:val="24"/>
        </w:rPr>
        <w:t>（A）。驱动滚筒</w:t>
      </w:r>
      <w:proofErr w:type="gramStart"/>
      <w:r w:rsidRPr="00E640F3">
        <w:rPr>
          <w:rFonts w:ascii="宋体" w:eastAsia="宋体" w:hAnsi="宋体" w:cs="Times New Roman"/>
          <w:bCs/>
          <w:sz w:val="24"/>
          <w:szCs w:val="24"/>
        </w:rPr>
        <w:t>包胶采用</w:t>
      </w:r>
      <w:proofErr w:type="gramEnd"/>
      <w:r w:rsidRPr="00E640F3">
        <w:rPr>
          <w:rFonts w:ascii="宋体" w:eastAsia="宋体" w:hAnsi="宋体" w:cs="Times New Roman"/>
          <w:bCs/>
          <w:sz w:val="24"/>
          <w:szCs w:val="24"/>
        </w:rPr>
        <w:t>耐磨的铸胶面</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厚度</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w:t>
      </w:r>
      <w:r w:rsidRPr="00E640F3">
        <w:rPr>
          <w:rFonts w:ascii="宋体" w:eastAsia="宋体" w:hAnsi="宋体" w:cs="Times New Roman" w:hint="eastAsia"/>
          <w:bCs/>
          <w:sz w:val="24"/>
          <w:szCs w:val="24"/>
        </w:rPr>
        <w:t>5</w:t>
      </w:r>
      <w:r w:rsidRPr="00E640F3">
        <w:rPr>
          <w:rFonts w:ascii="宋体" w:eastAsia="宋体" w:hAnsi="宋体" w:cs="Times New Roman"/>
          <w:bCs/>
          <w:sz w:val="24"/>
          <w:szCs w:val="24"/>
        </w:rPr>
        <w:t>mm</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w:t>
      </w:r>
    </w:p>
    <w:p w14:paraId="792EB1F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托辊根据不同的用途，托辊分为上托辊，下托辊两种基本形式。</w:t>
      </w:r>
    </w:p>
    <w:p w14:paraId="0F6E07A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托辊应无偏心并具有较高的精度，轴承密封应采用防水、防尘的迷宫式结构，要选用能封入润滑脂的滚动轴承。托辊的质量需达到</w:t>
      </w:r>
      <w:bookmarkStart w:id="96" w:name="OLE_LINK1"/>
      <w:r w:rsidRPr="00E640F3">
        <w:rPr>
          <w:rFonts w:ascii="宋体" w:eastAsia="宋体" w:hAnsi="宋体" w:cs="Times New Roman"/>
          <w:bCs/>
          <w:sz w:val="24"/>
          <w:szCs w:val="24"/>
        </w:rPr>
        <w:t>GB/T10595</w:t>
      </w:r>
      <w:bookmarkEnd w:id="96"/>
      <w:r w:rsidRPr="00E640F3">
        <w:rPr>
          <w:rFonts w:ascii="宋体" w:eastAsia="宋体" w:hAnsi="宋体" w:cs="Times New Roman" w:hint="eastAsia"/>
          <w:bCs/>
          <w:sz w:val="24"/>
          <w:szCs w:val="24"/>
        </w:rPr>
        <w:t>最新</w:t>
      </w:r>
      <w:r w:rsidRPr="00E640F3">
        <w:rPr>
          <w:rFonts w:ascii="宋体" w:eastAsia="宋体" w:hAnsi="宋体" w:cs="Times New Roman"/>
          <w:bCs/>
          <w:sz w:val="24"/>
          <w:szCs w:val="24"/>
        </w:rPr>
        <w:t>标准，使用寿命</w:t>
      </w:r>
      <w:r w:rsidRPr="00E640F3">
        <w:rPr>
          <w:rFonts w:ascii="宋体" w:eastAsia="宋体" w:hAnsi="宋体" w:cs="Times New Roman" w:hint="eastAsia"/>
          <w:bCs/>
          <w:sz w:val="24"/>
          <w:szCs w:val="24"/>
        </w:rPr>
        <w:t>≥3</w:t>
      </w:r>
      <w:r w:rsidRPr="00E640F3">
        <w:rPr>
          <w:rFonts w:ascii="宋体" w:eastAsia="宋体" w:hAnsi="宋体" w:cs="Times New Roman"/>
          <w:bCs/>
          <w:sz w:val="24"/>
          <w:szCs w:val="24"/>
        </w:rPr>
        <w:t>0000小时。</w:t>
      </w:r>
    </w:p>
    <w:p w14:paraId="0B28710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托辊阻力系数：</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0.02</w:t>
      </w:r>
      <w:r w:rsidRPr="00E640F3">
        <w:rPr>
          <w:rFonts w:ascii="宋体" w:eastAsia="宋体" w:hAnsi="宋体" w:cs="Times New Roman" w:hint="eastAsia"/>
          <w:bCs/>
          <w:sz w:val="24"/>
          <w:szCs w:val="24"/>
        </w:rPr>
        <w:t>0</w:t>
      </w:r>
    </w:p>
    <w:p w14:paraId="2985E25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托辊轴头</w:t>
      </w:r>
      <w:proofErr w:type="gramStart"/>
      <w:r w:rsidRPr="00E640F3">
        <w:rPr>
          <w:rFonts w:ascii="宋体" w:eastAsia="宋体" w:hAnsi="宋体" w:cs="Times New Roman"/>
          <w:bCs/>
          <w:sz w:val="24"/>
          <w:szCs w:val="24"/>
        </w:rPr>
        <w:t>应设轴肩</w:t>
      </w:r>
      <w:proofErr w:type="gramEnd"/>
      <w:r w:rsidRPr="00E640F3">
        <w:rPr>
          <w:rFonts w:ascii="宋体" w:eastAsia="宋体" w:hAnsi="宋体" w:cs="Times New Roman"/>
          <w:bCs/>
          <w:sz w:val="24"/>
          <w:szCs w:val="24"/>
        </w:rPr>
        <w:t>，以防辊子脱落。</w:t>
      </w:r>
    </w:p>
    <w:p w14:paraId="10488BD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托辊支架一般采用冲压成型工艺，并保证有足够的强度和刚度。托辊规格参数见表3-</w:t>
      </w:r>
      <w:r w:rsidRPr="00E640F3">
        <w:rPr>
          <w:rFonts w:ascii="宋体" w:eastAsia="宋体" w:hAnsi="宋体" w:cs="Times New Roman" w:hint="eastAsia"/>
          <w:bCs/>
          <w:sz w:val="24"/>
          <w:szCs w:val="24"/>
        </w:rPr>
        <w:t>2</w:t>
      </w:r>
      <w:r w:rsidRPr="00E640F3">
        <w:rPr>
          <w:rFonts w:ascii="宋体" w:eastAsia="宋体" w:hAnsi="宋体" w:cs="Times New Roman"/>
          <w:bCs/>
          <w:sz w:val="24"/>
          <w:szCs w:val="24"/>
        </w:rPr>
        <w:t>。</w:t>
      </w:r>
    </w:p>
    <w:p w14:paraId="4A2A1425" w14:textId="77777777" w:rsidR="00E640F3" w:rsidRPr="00E640F3" w:rsidRDefault="00E640F3" w:rsidP="00E640F3">
      <w:pPr>
        <w:spacing w:before="100" w:beforeAutospacing="1" w:after="100" w:afterAutospacing="1" w:line="360" w:lineRule="auto"/>
        <w:jc w:val="center"/>
        <w:rPr>
          <w:rFonts w:ascii="宋体" w:eastAsia="宋体" w:hAnsi="宋体" w:cs="Times New Roman"/>
          <w:szCs w:val="21"/>
        </w:rPr>
      </w:pPr>
      <w:r w:rsidRPr="00E640F3">
        <w:rPr>
          <w:rFonts w:ascii="宋体" w:eastAsia="宋体" w:hAnsi="宋体" w:cs="Times New Roman"/>
          <w:szCs w:val="21"/>
        </w:rPr>
        <w:t>表3-</w:t>
      </w:r>
      <w:r w:rsidRPr="00E640F3">
        <w:rPr>
          <w:rFonts w:ascii="宋体" w:eastAsia="宋体" w:hAnsi="宋体" w:cs="Times New Roman" w:hint="eastAsia"/>
          <w:szCs w:val="21"/>
        </w:rPr>
        <w:t>2</w:t>
      </w:r>
      <w:r w:rsidRPr="00E640F3">
        <w:rPr>
          <w:rFonts w:ascii="宋体" w:eastAsia="宋体" w:hAnsi="宋体" w:cs="Times New Roman"/>
          <w:szCs w:val="21"/>
        </w:rPr>
        <w:t xml:space="preserve">  托辊规格参数表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9"/>
        <w:gridCol w:w="3512"/>
      </w:tblGrid>
      <w:tr w:rsidR="00E640F3" w:rsidRPr="00E640F3" w14:paraId="20A8B35F" w14:textId="77777777" w:rsidTr="00ED363A">
        <w:trPr>
          <w:trHeight w:val="20"/>
          <w:jc w:val="center"/>
        </w:trPr>
        <w:tc>
          <w:tcPr>
            <w:tcW w:w="3339" w:type="dxa"/>
            <w:vAlign w:val="center"/>
          </w:tcPr>
          <w:p w14:paraId="4B53A323"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lastRenderedPageBreak/>
              <w:t>带宽（mm）</w:t>
            </w:r>
          </w:p>
        </w:tc>
        <w:tc>
          <w:tcPr>
            <w:tcW w:w="3512" w:type="dxa"/>
            <w:vAlign w:val="center"/>
          </w:tcPr>
          <w:p w14:paraId="62A64B6E"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t>托辊直径（mm）</w:t>
            </w:r>
          </w:p>
        </w:tc>
      </w:tr>
      <w:tr w:rsidR="00E640F3" w:rsidRPr="00E640F3" w14:paraId="304F1E56" w14:textId="77777777" w:rsidTr="00ED363A">
        <w:trPr>
          <w:trHeight w:val="20"/>
          <w:jc w:val="center"/>
        </w:trPr>
        <w:tc>
          <w:tcPr>
            <w:tcW w:w="3339" w:type="dxa"/>
            <w:vAlign w:val="center"/>
          </w:tcPr>
          <w:p w14:paraId="02F61962"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hint="eastAsia"/>
                <w:szCs w:val="21"/>
              </w:rPr>
              <w:t>1000</w:t>
            </w:r>
          </w:p>
        </w:tc>
        <w:tc>
          <w:tcPr>
            <w:tcW w:w="3512" w:type="dxa"/>
            <w:vAlign w:val="center"/>
          </w:tcPr>
          <w:p w14:paraId="36387E39"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hint="eastAsia"/>
                <w:szCs w:val="21"/>
              </w:rPr>
              <w:t>133</w:t>
            </w:r>
          </w:p>
        </w:tc>
      </w:tr>
    </w:tbl>
    <w:p w14:paraId="664B9A9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上托辊分为</w:t>
      </w:r>
      <w:r w:rsidRPr="00E640F3">
        <w:rPr>
          <w:rFonts w:ascii="宋体" w:eastAsia="宋体" w:hAnsi="宋体" w:cs="Times New Roman" w:hint="eastAsia"/>
          <w:bCs/>
          <w:sz w:val="24"/>
          <w:szCs w:val="24"/>
        </w:rPr>
        <w:t>35</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前倾</w:t>
      </w:r>
      <w:r w:rsidRPr="00E640F3">
        <w:rPr>
          <w:rFonts w:ascii="宋体" w:eastAsia="宋体" w:hAnsi="宋体" w:cs="Times New Roman"/>
          <w:bCs/>
          <w:sz w:val="24"/>
          <w:szCs w:val="24"/>
        </w:rPr>
        <w:t>槽形托辊、3</w:t>
      </w:r>
      <w:r w:rsidRPr="00E640F3">
        <w:rPr>
          <w:rFonts w:ascii="宋体" w:eastAsia="宋体" w:hAnsi="宋体" w:cs="Times New Roman" w:hint="eastAsia"/>
          <w:bCs/>
          <w:sz w:val="24"/>
          <w:szCs w:val="24"/>
        </w:rPr>
        <w:t>5</w:t>
      </w:r>
      <w:r w:rsidRPr="00E640F3">
        <w:rPr>
          <w:rFonts w:ascii="宋体" w:eastAsia="宋体" w:hAnsi="宋体" w:cs="Times New Roman"/>
          <w:bCs/>
          <w:sz w:val="24"/>
          <w:szCs w:val="24"/>
        </w:rPr>
        <w:t>°槽形托辊、</w:t>
      </w:r>
      <w:r w:rsidRPr="00E640F3">
        <w:rPr>
          <w:rFonts w:ascii="宋体" w:eastAsia="宋体" w:hAnsi="宋体" w:cs="Times New Roman" w:hint="eastAsia"/>
          <w:bCs/>
          <w:sz w:val="24"/>
          <w:szCs w:val="24"/>
        </w:rPr>
        <w:t>35°缓冲托辊、1</w:t>
      </w:r>
      <w:r w:rsidRPr="00E640F3">
        <w:rPr>
          <w:rFonts w:ascii="宋体" w:eastAsia="宋体" w:hAnsi="宋体" w:cs="Times New Roman"/>
          <w:bCs/>
          <w:sz w:val="24"/>
          <w:szCs w:val="24"/>
        </w:rPr>
        <w:t>0°</w:t>
      </w:r>
      <w:r w:rsidRPr="00E640F3">
        <w:rPr>
          <w:rFonts w:ascii="宋体" w:eastAsia="宋体" w:hAnsi="宋体" w:cs="Times New Roman" w:hint="eastAsia"/>
          <w:bCs/>
          <w:sz w:val="24"/>
          <w:szCs w:val="24"/>
        </w:rPr>
        <w:t>过渡托辊、20</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过渡托辊及上调心托辊</w:t>
      </w:r>
      <w:r w:rsidRPr="00E640F3">
        <w:rPr>
          <w:rFonts w:ascii="宋体" w:eastAsia="宋体" w:hAnsi="宋体" w:cs="Times New Roman"/>
          <w:bCs/>
          <w:sz w:val="24"/>
          <w:szCs w:val="24"/>
        </w:rPr>
        <w:t>等。</w:t>
      </w:r>
    </w:p>
    <w:p w14:paraId="7D775CE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每10组</w:t>
      </w:r>
      <w:r w:rsidRPr="00E640F3">
        <w:rPr>
          <w:rFonts w:ascii="宋体" w:eastAsia="宋体" w:hAnsi="宋体" w:cs="Times New Roman" w:hint="eastAsia"/>
          <w:bCs/>
          <w:sz w:val="24"/>
          <w:szCs w:val="24"/>
        </w:rPr>
        <w:t>上</w:t>
      </w:r>
      <w:r w:rsidRPr="00E640F3">
        <w:rPr>
          <w:rFonts w:ascii="宋体" w:eastAsia="宋体" w:hAnsi="宋体" w:cs="Times New Roman"/>
          <w:bCs/>
          <w:sz w:val="24"/>
          <w:szCs w:val="24"/>
        </w:rPr>
        <w:t>托辊中设1组槽形上调心托辊。对较短的带式输送机一般至少要设一组槽形上调心上托辊。</w:t>
      </w:r>
    </w:p>
    <w:p w14:paraId="67345BB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一般情况下，上托辊的间距按表3-</w:t>
      </w:r>
      <w:r w:rsidRPr="00E640F3">
        <w:rPr>
          <w:rFonts w:ascii="宋体" w:eastAsia="宋体" w:hAnsi="宋体" w:cs="Times New Roman" w:hint="eastAsia"/>
          <w:bCs/>
          <w:sz w:val="24"/>
          <w:szCs w:val="24"/>
        </w:rPr>
        <w:t>3</w:t>
      </w:r>
      <w:r w:rsidRPr="00E640F3">
        <w:rPr>
          <w:rFonts w:ascii="宋体" w:eastAsia="宋体" w:hAnsi="宋体" w:cs="Times New Roman"/>
          <w:bCs/>
          <w:sz w:val="24"/>
          <w:szCs w:val="24"/>
        </w:rPr>
        <w:t>考虑。</w:t>
      </w:r>
    </w:p>
    <w:p w14:paraId="5EAF6C19" w14:textId="77777777" w:rsidR="00E640F3" w:rsidRPr="00E640F3" w:rsidRDefault="00E640F3" w:rsidP="00E640F3">
      <w:pPr>
        <w:spacing w:before="100" w:beforeAutospacing="1" w:after="100" w:afterAutospacing="1" w:line="360" w:lineRule="auto"/>
        <w:jc w:val="center"/>
        <w:rPr>
          <w:rFonts w:ascii="宋体" w:eastAsia="宋体" w:hAnsi="宋体" w:cs="Times New Roman"/>
          <w:szCs w:val="21"/>
        </w:rPr>
      </w:pPr>
      <w:r w:rsidRPr="00E640F3">
        <w:rPr>
          <w:rFonts w:ascii="宋体" w:eastAsia="宋体" w:hAnsi="宋体" w:cs="Times New Roman"/>
          <w:szCs w:val="21"/>
        </w:rPr>
        <w:t>表3-</w:t>
      </w:r>
      <w:r w:rsidRPr="00E640F3">
        <w:rPr>
          <w:rFonts w:ascii="宋体" w:eastAsia="宋体" w:hAnsi="宋体" w:cs="Times New Roman" w:hint="eastAsia"/>
          <w:szCs w:val="21"/>
        </w:rPr>
        <w:t>3</w:t>
      </w:r>
      <w:r w:rsidRPr="00E640F3">
        <w:rPr>
          <w:rFonts w:ascii="宋体" w:eastAsia="宋体" w:hAnsi="宋体" w:cs="Times New Roman"/>
          <w:szCs w:val="21"/>
        </w:rPr>
        <w:t xml:space="preserve">  上托辊的间距表</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387"/>
        <w:gridCol w:w="2177"/>
        <w:gridCol w:w="2126"/>
        <w:gridCol w:w="2046"/>
      </w:tblGrid>
      <w:tr w:rsidR="00E640F3" w:rsidRPr="00E640F3" w14:paraId="3F7733D8" w14:textId="77777777" w:rsidTr="00ED363A">
        <w:trPr>
          <w:trHeight w:val="374"/>
          <w:jc w:val="center"/>
        </w:trPr>
        <w:tc>
          <w:tcPr>
            <w:tcW w:w="2387" w:type="dxa"/>
          </w:tcPr>
          <w:p w14:paraId="0AD2D526"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t>带宽</w:t>
            </w:r>
          </w:p>
        </w:tc>
        <w:tc>
          <w:tcPr>
            <w:tcW w:w="6349" w:type="dxa"/>
            <w:gridSpan w:val="3"/>
          </w:tcPr>
          <w:p w14:paraId="5547D304"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t>上托辊间距（mm）</w:t>
            </w:r>
          </w:p>
        </w:tc>
      </w:tr>
      <w:tr w:rsidR="00E640F3" w:rsidRPr="00E640F3" w14:paraId="701F7F88" w14:textId="77777777" w:rsidTr="00ED363A">
        <w:trPr>
          <w:trHeight w:val="374"/>
          <w:jc w:val="center"/>
        </w:trPr>
        <w:tc>
          <w:tcPr>
            <w:tcW w:w="2387" w:type="dxa"/>
          </w:tcPr>
          <w:p w14:paraId="5B0CB4D1"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t>（mm）</w:t>
            </w:r>
          </w:p>
        </w:tc>
        <w:tc>
          <w:tcPr>
            <w:tcW w:w="2177" w:type="dxa"/>
          </w:tcPr>
          <w:p w14:paraId="11819D7B"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t>一般承载段</w:t>
            </w:r>
          </w:p>
        </w:tc>
        <w:tc>
          <w:tcPr>
            <w:tcW w:w="2126" w:type="dxa"/>
          </w:tcPr>
          <w:p w14:paraId="34832C36"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proofErr w:type="gramStart"/>
            <w:r w:rsidRPr="00E640F3">
              <w:rPr>
                <w:rFonts w:ascii="宋体" w:eastAsia="宋体" w:hAnsi="宋体" w:cs="Times New Roman"/>
                <w:szCs w:val="21"/>
              </w:rPr>
              <w:t>受料点附近</w:t>
            </w:r>
            <w:proofErr w:type="gramEnd"/>
          </w:p>
        </w:tc>
        <w:tc>
          <w:tcPr>
            <w:tcW w:w="2046" w:type="dxa"/>
          </w:tcPr>
          <w:p w14:paraId="2743D3C2"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proofErr w:type="gramStart"/>
            <w:r w:rsidRPr="00E640F3">
              <w:rPr>
                <w:rFonts w:ascii="宋体" w:eastAsia="宋体" w:hAnsi="宋体" w:cs="Times New Roman"/>
                <w:szCs w:val="21"/>
              </w:rPr>
              <w:t>凸</w:t>
            </w:r>
            <w:proofErr w:type="gramEnd"/>
            <w:r w:rsidRPr="00E640F3">
              <w:rPr>
                <w:rFonts w:ascii="宋体" w:eastAsia="宋体" w:hAnsi="宋体" w:cs="Times New Roman"/>
                <w:szCs w:val="21"/>
              </w:rPr>
              <w:t>弧段</w:t>
            </w:r>
          </w:p>
        </w:tc>
      </w:tr>
      <w:tr w:rsidR="00E640F3" w:rsidRPr="00E640F3" w14:paraId="69FE33D7" w14:textId="77777777" w:rsidTr="00ED363A">
        <w:trPr>
          <w:trHeight w:val="374"/>
          <w:jc w:val="center"/>
        </w:trPr>
        <w:tc>
          <w:tcPr>
            <w:tcW w:w="2387" w:type="dxa"/>
          </w:tcPr>
          <w:p w14:paraId="036C7E3E"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hint="eastAsia"/>
                <w:szCs w:val="21"/>
              </w:rPr>
              <w:t>1000</w:t>
            </w:r>
          </w:p>
        </w:tc>
        <w:tc>
          <w:tcPr>
            <w:tcW w:w="2177" w:type="dxa"/>
          </w:tcPr>
          <w:p w14:paraId="7433D17C"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hint="eastAsia"/>
                <w:szCs w:val="21"/>
              </w:rPr>
              <w:t>1000</w:t>
            </w:r>
          </w:p>
        </w:tc>
        <w:tc>
          <w:tcPr>
            <w:tcW w:w="2126" w:type="dxa"/>
          </w:tcPr>
          <w:p w14:paraId="02F86E66"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t>300～400</w:t>
            </w:r>
          </w:p>
        </w:tc>
        <w:tc>
          <w:tcPr>
            <w:tcW w:w="2046" w:type="dxa"/>
          </w:tcPr>
          <w:p w14:paraId="0FAFE559" w14:textId="77777777" w:rsidR="00E640F3" w:rsidRPr="00E640F3" w:rsidRDefault="00E640F3" w:rsidP="00E640F3">
            <w:pPr>
              <w:spacing w:before="100" w:beforeAutospacing="1" w:after="100" w:afterAutospacing="1" w:line="60" w:lineRule="atLeast"/>
              <w:jc w:val="center"/>
              <w:rPr>
                <w:rFonts w:ascii="宋体" w:eastAsia="宋体" w:hAnsi="宋体" w:cs="Times New Roman"/>
                <w:szCs w:val="21"/>
              </w:rPr>
            </w:pPr>
            <w:r w:rsidRPr="00E640F3">
              <w:rPr>
                <w:rFonts w:ascii="宋体" w:eastAsia="宋体" w:hAnsi="宋体" w:cs="Times New Roman"/>
                <w:szCs w:val="21"/>
              </w:rPr>
              <w:t>500</w:t>
            </w:r>
          </w:p>
        </w:tc>
      </w:tr>
    </w:tbl>
    <w:p w14:paraId="5817ABE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下</w:t>
      </w:r>
      <w:r w:rsidRPr="00E640F3">
        <w:rPr>
          <w:rFonts w:ascii="宋体" w:eastAsia="宋体" w:hAnsi="宋体" w:cs="Times New Roman"/>
          <w:bCs/>
          <w:sz w:val="24"/>
          <w:szCs w:val="24"/>
        </w:rPr>
        <w:t>托辊分为</w:t>
      </w:r>
      <w:r w:rsidRPr="00E640F3">
        <w:rPr>
          <w:rFonts w:ascii="宋体" w:eastAsia="宋体" w:hAnsi="宋体" w:cs="Times New Roman" w:hint="eastAsia"/>
          <w:bCs/>
          <w:sz w:val="24"/>
          <w:szCs w:val="24"/>
        </w:rPr>
        <w:t>平形下</w:t>
      </w:r>
      <w:r w:rsidRPr="00E640F3">
        <w:rPr>
          <w:rFonts w:ascii="宋体" w:eastAsia="宋体" w:hAnsi="宋体" w:cs="Times New Roman"/>
          <w:bCs/>
          <w:sz w:val="24"/>
          <w:szCs w:val="24"/>
        </w:rPr>
        <w:t>托辊、</w:t>
      </w:r>
      <w:r w:rsidRPr="00E640F3">
        <w:rPr>
          <w:rFonts w:ascii="宋体" w:eastAsia="宋体" w:hAnsi="宋体" w:cs="Times New Roman" w:hint="eastAsia"/>
          <w:bCs/>
          <w:sz w:val="24"/>
          <w:szCs w:val="24"/>
        </w:rPr>
        <w:t>V形前倾下</w:t>
      </w:r>
      <w:r w:rsidRPr="00E640F3">
        <w:rPr>
          <w:rFonts w:ascii="宋体" w:eastAsia="宋体" w:hAnsi="宋体" w:cs="Times New Roman"/>
          <w:bCs/>
          <w:sz w:val="24"/>
          <w:szCs w:val="24"/>
        </w:rPr>
        <w:t>托辊、</w:t>
      </w:r>
      <w:r w:rsidRPr="00E640F3">
        <w:rPr>
          <w:rFonts w:ascii="宋体" w:eastAsia="宋体" w:hAnsi="宋体" w:cs="Times New Roman" w:hint="eastAsia"/>
          <w:bCs/>
          <w:sz w:val="24"/>
          <w:szCs w:val="24"/>
        </w:rPr>
        <w:t>下调心托辊</w:t>
      </w:r>
      <w:r w:rsidRPr="00E640F3">
        <w:rPr>
          <w:rFonts w:ascii="宋体" w:eastAsia="宋体" w:hAnsi="宋体" w:cs="Times New Roman"/>
          <w:bCs/>
          <w:sz w:val="24"/>
          <w:szCs w:val="24"/>
        </w:rPr>
        <w:t>等。</w:t>
      </w:r>
    </w:p>
    <w:p w14:paraId="1F2A8CD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每10组</w:t>
      </w:r>
      <w:r w:rsidRPr="00E640F3">
        <w:rPr>
          <w:rFonts w:ascii="宋体" w:eastAsia="宋体" w:hAnsi="宋体" w:cs="Times New Roman" w:hint="eastAsia"/>
          <w:bCs/>
          <w:sz w:val="24"/>
          <w:szCs w:val="24"/>
        </w:rPr>
        <w:t>下</w:t>
      </w:r>
      <w:r w:rsidRPr="00E640F3">
        <w:rPr>
          <w:rFonts w:ascii="宋体" w:eastAsia="宋体" w:hAnsi="宋体" w:cs="Times New Roman"/>
          <w:bCs/>
          <w:sz w:val="24"/>
          <w:szCs w:val="24"/>
        </w:rPr>
        <w:t>托辊中设1组</w:t>
      </w:r>
      <w:r w:rsidRPr="00E640F3">
        <w:rPr>
          <w:rFonts w:ascii="宋体" w:eastAsia="宋体" w:hAnsi="宋体" w:cs="Times New Roman" w:hint="eastAsia"/>
          <w:bCs/>
          <w:sz w:val="24"/>
          <w:szCs w:val="24"/>
        </w:rPr>
        <w:t>下</w:t>
      </w:r>
      <w:r w:rsidRPr="00E640F3">
        <w:rPr>
          <w:rFonts w:ascii="宋体" w:eastAsia="宋体" w:hAnsi="宋体" w:cs="Times New Roman"/>
          <w:bCs/>
          <w:sz w:val="24"/>
          <w:szCs w:val="24"/>
        </w:rPr>
        <w:t>调心托辊</w:t>
      </w:r>
      <w:r w:rsidRPr="00E640F3">
        <w:rPr>
          <w:rFonts w:ascii="宋体" w:eastAsia="宋体" w:hAnsi="宋体" w:cs="Times New Roman" w:hint="eastAsia"/>
          <w:bCs/>
          <w:sz w:val="24"/>
          <w:szCs w:val="24"/>
        </w:rPr>
        <w:t>、3组V形前倾托辊、6组平形下托辊</w:t>
      </w:r>
      <w:r w:rsidRPr="00E640F3">
        <w:rPr>
          <w:rFonts w:ascii="宋体" w:eastAsia="宋体" w:hAnsi="宋体" w:cs="Times New Roman"/>
          <w:bCs/>
          <w:sz w:val="24"/>
          <w:szCs w:val="24"/>
        </w:rPr>
        <w:t>。对较短的带式输送机一般至少要设一组</w:t>
      </w:r>
      <w:r w:rsidRPr="00E640F3">
        <w:rPr>
          <w:rFonts w:ascii="宋体" w:eastAsia="宋体" w:hAnsi="宋体" w:cs="Times New Roman" w:hint="eastAsia"/>
          <w:bCs/>
          <w:sz w:val="24"/>
          <w:szCs w:val="24"/>
        </w:rPr>
        <w:t>下</w:t>
      </w:r>
      <w:r w:rsidRPr="00E640F3">
        <w:rPr>
          <w:rFonts w:ascii="宋体" w:eastAsia="宋体" w:hAnsi="宋体" w:cs="Times New Roman"/>
          <w:bCs/>
          <w:sz w:val="24"/>
          <w:szCs w:val="24"/>
        </w:rPr>
        <w:t>调心托辊。</w:t>
      </w:r>
    </w:p>
    <w:p w14:paraId="3E6AF33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一般情况下，</w:t>
      </w:r>
      <w:r w:rsidRPr="00E640F3">
        <w:rPr>
          <w:rFonts w:ascii="宋体" w:eastAsia="宋体" w:hAnsi="宋体" w:cs="Times New Roman" w:hint="eastAsia"/>
          <w:bCs/>
          <w:sz w:val="24"/>
          <w:szCs w:val="24"/>
        </w:rPr>
        <w:t>下</w:t>
      </w:r>
      <w:r w:rsidRPr="00E640F3">
        <w:rPr>
          <w:rFonts w:ascii="宋体" w:eastAsia="宋体" w:hAnsi="宋体" w:cs="Times New Roman"/>
          <w:bCs/>
          <w:sz w:val="24"/>
          <w:szCs w:val="24"/>
        </w:rPr>
        <w:t>托辊的间距</w:t>
      </w:r>
      <w:r w:rsidRPr="00E640F3">
        <w:rPr>
          <w:rFonts w:ascii="宋体" w:eastAsia="宋体" w:hAnsi="宋体" w:cs="Times New Roman" w:hint="eastAsia"/>
          <w:bCs/>
          <w:sz w:val="24"/>
          <w:szCs w:val="24"/>
        </w:rPr>
        <w:t>为3m</w:t>
      </w:r>
      <w:r w:rsidRPr="00E640F3">
        <w:rPr>
          <w:rFonts w:ascii="宋体" w:eastAsia="宋体" w:hAnsi="宋体" w:cs="Times New Roman"/>
          <w:bCs/>
          <w:sz w:val="24"/>
          <w:szCs w:val="24"/>
        </w:rPr>
        <w:t>。</w:t>
      </w:r>
    </w:p>
    <w:p w14:paraId="28018BA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胶带应根据其承受的张力来选用，但不低于EP</w:t>
      </w:r>
      <w:r w:rsidRPr="00E640F3">
        <w:rPr>
          <w:rFonts w:ascii="宋体" w:eastAsia="宋体" w:hAnsi="宋体" w:cs="Times New Roman"/>
          <w:bCs/>
          <w:sz w:val="24"/>
          <w:szCs w:val="24"/>
        </w:rPr>
        <w:t>-200</w:t>
      </w:r>
      <w:r w:rsidRPr="00E640F3">
        <w:rPr>
          <w:rFonts w:ascii="宋体" w:eastAsia="宋体" w:hAnsi="宋体" w:cs="Times New Roman" w:hint="eastAsia"/>
          <w:bCs/>
          <w:sz w:val="24"/>
          <w:szCs w:val="24"/>
        </w:rPr>
        <w:t>型</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层数不少于4层</w:t>
      </w:r>
      <w:r w:rsidRPr="00E640F3">
        <w:rPr>
          <w:rFonts w:ascii="宋体" w:eastAsia="宋体" w:hAnsi="宋体" w:cs="Times New Roman"/>
          <w:bCs/>
          <w:sz w:val="24"/>
          <w:szCs w:val="24"/>
        </w:rPr>
        <w:t>。所有胶带的连接均采用硫化胶接。胶带长度应包括接头长度，接头的胶料属于供货范围</w:t>
      </w:r>
      <w:r w:rsidRPr="00E640F3">
        <w:rPr>
          <w:rFonts w:ascii="宋体" w:eastAsia="宋体" w:hAnsi="宋体" w:cs="Times New Roman" w:hint="eastAsia"/>
          <w:bCs/>
          <w:sz w:val="24"/>
          <w:szCs w:val="24"/>
        </w:rPr>
        <w:t>。</w:t>
      </w:r>
    </w:p>
    <w:p w14:paraId="5E56629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EP</w:t>
      </w:r>
      <w:r w:rsidRPr="00E640F3">
        <w:rPr>
          <w:rFonts w:ascii="宋体" w:eastAsia="宋体" w:hAnsi="宋体" w:cs="Times New Roman"/>
          <w:bCs/>
          <w:sz w:val="24"/>
          <w:szCs w:val="24"/>
        </w:rPr>
        <w:t>型胶带的延伸率≤</w:t>
      </w:r>
      <w:r w:rsidRPr="00E640F3">
        <w:rPr>
          <w:rFonts w:ascii="宋体" w:eastAsia="宋体" w:hAnsi="宋体" w:cs="Times New Roman" w:hint="eastAsia"/>
          <w:bCs/>
          <w:sz w:val="24"/>
          <w:szCs w:val="24"/>
        </w:rPr>
        <w:t>1.5</w:t>
      </w:r>
      <w:r w:rsidRPr="00E640F3">
        <w:rPr>
          <w:rFonts w:ascii="宋体" w:eastAsia="宋体" w:hAnsi="宋体" w:cs="Times New Roman"/>
          <w:bCs/>
          <w:sz w:val="24"/>
          <w:szCs w:val="24"/>
        </w:rPr>
        <w:t>%。</w:t>
      </w:r>
    </w:p>
    <w:p w14:paraId="3312646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EP</w:t>
      </w:r>
      <w:r w:rsidRPr="00E640F3">
        <w:rPr>
          <w:rFonts w:ascii="宋体" w:eastAsia="宋体" w:hAnsi="宋体" w:cs="Times New Roman"/>
          <w:bCs/>
          <w:sz w:val="24"/>
          <w:szCs w:val="24"/>
        </w:rPr>
        <w:t>型胶带的安全系数≥1</w:t>
      </w:r>
      <w:r w:rsidRPr="00E640F3">
        <w:rPr>
          <w:rFonts w:ascii="宋体" w:eastAsia="宋体" w:hAnsi="宋体" w:cs="Times New Roman" w:hint="eastAsia"/>
          <w:bCs/>
          <w:sz w:val="24"/>
          <w:szCs w:val="24"/>
        </w:rPr>
        <w:t>2</w:t>
      </w:r>
      <w:r w:rsidRPr="00E640F3">
        <w:rPr>
          <w:rFonts w:ascii="宋体" w:eastAsia="宋体" w:hAnsi="宋体" w:cs="Times New Roman"/>
          <w:bCs/>
          <w:sz w:val="24"/>
          <w:szCs w:val="24"/>
        </w:rPr>
        <w:t>。</w:t>
      </w:r>
    </w:p>
    <w:p w14:paraId="63A17EF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胶带</w:t>
      </w:r>
      <w:r w:rsidRPr="00E640F3">
        <w:rPr>
          <w:rFonts w:ascii="宋体" w:eastAsia="宋体" w:hAnsi="宋体" w:cs="Times New Roman"/>
          <w:bCs/>
          <w:sz w:val="24"/>
          <w:szCs w:val="24"/>
        </w:rPr>
        <w:t>覆盖胶的材质应根据耐候性、耐磨性等进行选择。覆盖胶厚度</w:t>
      </w:r>
      <w:r w:rsidRPr="00E640F3">
        <w:rPr>
          <w:rFonts w:ascii="宋体" w:eastAsia="宋体" w:hAnsi="宋体" w:cs="Times New Roman" w:hint="eastAsia"/>
          <w:bCs/>
          <w:sz w:val="24"/>
          <w:szCs w:val="24"/>
        </w:rPr>
        <w:t>：</w:t>
      </w:r>
    </w:p>
    <w:p w14:paraId="45904CC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上胶层厚度6mm，下胶层厚度1.5mm。</w:t>
      </w:r>
    </w:p>
    <w:p w14:paraId="4BDF3F78" w14:textId="77777777" w:rsidR="00E640F3" w:rsidRPr="00E640F3" w:rsidRDefault="00E640F3" w:rsidP="00E640F3">
      <w:pPr>
        <w:spacing w:line="360" w:lineRule="auto"/>
        <w:ind w:firstLineChars="200" w:firstLine="480"/>
        <w:rPr>
          <w:rFonts w:ascii="宋体" w:eastAsia="宋体" w:hAnsi="宋体" w:cs="Times New Roman"/>
          <w:bCs/>
          <w:sz w:val="24"/>
          <w:szCs w:val="24"/>
        </w:rPr>
      </w:pPr>
      <w:proofErr w:type="gramStart"/>
      <w:r w:rsidRPr="00E640F3">
        <w:rPr>
          <w:rFonts w:ascii="宋体" w:eastAsia="宋体" w:hAnsi="宋体" w:cs="Times New Roman"/>
          <w:bCs/>
          <w:sz w:val="24"/>
          <w:szCs w:val="24"/>
        </w:rPr>
        <w:t>清扫器</w:t>
      </w:r>
      <w:proofErr w:type="gramEnd"/>
      <w:r w:rsidRPr="00E640F3">
        <w:rPr>
          <w:rFonts w:ascii="宋体" w:eastAsia="宋体" w:hAnsi="宋体" w:cs="Times New Roman"/>
          <w:bCs/>
          <w:sz w:val="24"/>
          <w:szCs w:val="24"/>
        </w:rPr>
        <w:t>配置要求：头部设置2道聚氨酯</w:t>
      </w:r>
      <w:proofErr w:type="gramStart"/>
      <w:r w:rsidRPr="00E640F3">
        <w:rPr>
          <w:rFonts w:ascii="宋体" w:eastAsia="宋体" w:hAnsi="宋体" w:cs="Times New Roman"/>
          <w:bCs/>
          <w:sz w:val="24"/>
          <w:szCs w:val="24"/>
        </w:rPr>
        <w:t>清扫器</w:t>
      </w:r>
      <w:proofErr w:type="gramEnd"/>
      <w:r w:rsidRPr="00E640F3">
        <w:rPr>
          <w:rFonts w:ascii="宋体" w:eastAsia="宋体" w:hAnsi="宋体" w:cs="Times New Roman"/>
          <w:bCs/>
          <w:sz w:val="24"/>
          <w:szCs w:val="24"/>
        </w:rPr>
        <w:t>(H型聚氨酯清扫器、P型聚氨酯</w:t>
      </w:r>
      <w:proofErr w:type="gramStart"/>
      <w:r w:rsidRPr="00E640F3">
        <w:rPr>
          <w:rFonts w:ascii="宋体" w:eastAsia="宋体" w:hAnsi="宋体" w:cs="Times New Roman"/>
          <w:bCs/>
          <w:sz w:val="24"/>
          <w:szCs w:val="24"/>
        </w:rPr>
        <w:t>清扫器</w:t>
      </w:r>
      <w:proofErr w:type="gramEnd"/>
      <w:r w:rsidRPr="00E640F3">
        <w:rPr>
          <w:rFonts w:ascii="宋体" w:eastAsia="宋体" w:hAnsi="宋体" w:cs="Times New Roman"/>
          <w:bCs/>
          <w:sz w:val="24"/>
          <w:szCs w:val="24"/>
        </w:rPr>
        <w:t>)；</w:t>
      </w:r>
      <w:proofErr w:type="gramStart"/>
      <w:r w:rsidRPr="00E640F3">
        <w:rPr>
          <w:rFonts w:ascii="宋体" w:eastAsia="宋体" w:hAnsi="宋体" w:cs="Times New Roman"/>
          <w:bCs/>
          <w:sz w:val="24"/>
          <w:szCs w:val="24"/>
        </w:rPr>
        <w:t>胶带机</w:t>
      </w:r>
      <w:proofErr w:type="gramEnd"/>
      <w:r w:rsidRPr="00E640F3">
        <w:rPr>
          <w:rFonts w:ascii="宋体" w:eastAsia="宋体" w:hAnsi="宋体" w:cs="Times New Roman"/>
          <w:bCs/>
          <w:sz w:val="24"/>
          <w:szCs w:val="24"/>
        </w:rPr>
        <w:t>如果是</w:t>
      </w:r>
      <w:proofErr w:type="gramStart"/>
      <w:r w:rsidRPr="00E640F3">
        <w:rPr>
          <w:rFonts w:ascii="宋体" w:eastAsia="宋体" w:hAnsi="宋体" w:cs="Times New Roman"/>
          <w:bCs/>
          <w:sz w:val="24"/>
          <w:szCs w:val="24"/>
        </w:rPr>
        <w:t>尾部</w:t>
      </w:r>
      <w:r w:rsidRPr="00E640F3">
        <w:rPr>
          <w:rFonts w:ascii="宋体" w:eastAsia="宋体" w:hAnsi="宋体" w:cs="Times New Roman" w:hint="eastAsia"/>
          <w:bCs/>
          <w:sz w:val="24"/>
          <w:szCs w:val="24"/>
        </w:rPr>
        <w:t>车式</w:t>
      </w:r>
      <w:r w:rsidRPr="00E640F3">
        <w:rPr>
          <w:rFonts w:ascii="宋体" w:eastAsia="宋体" w:hAnsi="宋体" w:cs="Times New Roman"/>
          <w:bCs/>
          <w:sz w:val="24"/>
          <w:szCs w:val="24"/>
        </w:rPr>
        <w:t>拉紧</w:t>
      </w:r>
      <w:proofErr w:type="gramEnd"/>
      <w:r w:rsidRPr="00E640F3">
        <w:rPr>
          <w:rFonts w:ascii="宋体" w:eastAsia="宋体" w:hAnsi="宋体" w:cs="Times New Roman"/>
          <w:bCs/>
          <w:sz w:val="24"/>
          <w:szCs w:val="24"/>
        </w:rPr>
        <w:t>方式，尾部设置</w:t>
      </w:r>
      <w:proofErr w:type="gramStart"/>
      <w:r w:rsidRPr="00E640F3">
        <w:rPr>
          <w:rFonts w:ascii="宋体" w:eastAsia="宋体" w:hAnsi="宋体" w:cs="Times New Roman"/>
          <w:bCs/>
          <w:sz w:val="24"/>
          <w:szCs w:val="24"/>
        </w:rPr>
        <w:t>1道空段清扫</w:t>
      </w:r>
      <w:proofErr w:type="gramEnd"/>
      <w:r w:rsidRPr="00E640F3">
        <w:rPr>
          <w:rFonts w:ascii="宋体" w:eastAsia="宋体" w:hAnsi="宋体" w:cs="Times New Roman"/>
          <w:bCs/>
          <w:sz w:val="24"/>
          <w:szCs w:val="24"/>
        </w:rPr>
        <w:t>器；</w:t>
      </w:r>
      <w:proofErr w:type="gramStart"/>
      <w:r w:rsidRPr="00E640F3">
        <w:rPr>
          <w:rFonts w:ascii="宋体" w:eastAsia="宋体" w:hAnsi="宋体" w:cs="Times New Roman"/>
          <w:bCs/>
          <w:sz w:val="24"/>
          <w:szCs w:val="24"/>
        </w:rPr>
        <w:t>胶带机</w:t>
      </w:r>
      <w:proofErr w:type="gramEnd"/>
      <w:r w:rsidRPr="00E640F3">
        <w:rPr>
          <w:rFonts w:ascii="宋体" w:eastAsia="宋体" w:hAnsi="宋体" w:cs="Times New Roman"/>
          <w:bCs/>
          <w:sz w:val="24"/>
          <w:szCs w:val="24"/>
        </w:rPr>
        <w:t>如果是中部重锤拉紧方式，除了尾部设置1道</w:t>
      </w:r>
      <w:proofErr w:type="gramStart"/>
      <w:r w:rsidRPr="00E640F3">
        <w:rPr>
          <w:rFonts w:ascii="宋体" w:eastAsia="宋体" w:hAnsi="宋体" w:cs="Times New Roman"/>
          <w:bCs/>
          <w:sz w:val="24"/>
          <w:szCs w:val="24"/>
        </w:rPr>
        <w:t>空段清扫器</w:t>
      </w:r>
      <w:proofErr w:type="gramEnd"/>
      <w:r w:rsidRPr="00E640F3">
        <w:rPr>
          <w:rFonts w:ascii="宋体" w:eastAsia="宋体" w:hAnsi="宋体" w:cs="Times New Roman"/>
          <w:bCs/>
          <w:sz w:val="24"/>
          <w:szCs w:val="24"/>
        </w:rPr>
        <w:t>外，中部拉紧滚筒处还需设置</w:t>
      </w:r>
      <w:proofErr w:type="gramStart"/>
      <w:r w:rsidRPr="00E640F3">
        <w:rPr>
          <w:rFonts w:ascii="宋体" w:eastAsia="宋体" w:hAnsi="宋体" w:cs="Times New Roman"/>
          <w:bCs/>
          <w:sz w:val="24"/>
          <w:szCs w:val="24"/>
        </w:rPr>
        <w:t>1道空段清扫</w:t>
      </w:r>
      <w:proofErr w:type="gramEnd"/>
      <w:r w:rsidRPr="00E640F3">
        <w:rPr>
          <w:rFonts w:ascii="宋体" w:eastAsia="宋体" w:hAnsi="宋体" w:cs="Times New Roman"/>
          <w:bCs/>
          <w:sz w:val="24"/>
          <w:szCs w:val="24"/>
        </w:rPr>
        <w:t>器。</w:t>
      </w:r>
    </w:p>
    <w:p w14:paraId="4E92C71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带式输送机</w:t>
      </w:r>
      <w:r w:rsidRPr="00E640F3">
        <w:rPr>
          <w:rFonts w:ascii="宋体" w:eastAsia="宋体" w:hAnsi="宋体" w:cs="Times New Roman" w:hint="eastAsia"/>
          <w:bCs/>
          <w:sz w:val="24"/>
          <w:szCs w:val="24"/>
        </w:rPr>
        <w:t>支腿</w:t>
      </w:r>
      <w:r w:rsidRPr="00E640F3">
        <w:rPr>
          <w:rFonts w:ascii="宋体" w:eastAsia="宋体" w:hAnsi="宋体" w:cs="Times New Roman"/>
          <w:bCs/>
          <w:sz w:val="24"/>
          <w:szCs w:val="24"/>
        </w:rPr>
        <w:t>及中间架</w:t>
      </w:r>
      <w:r w:rsidRPr="00E640F3">
        <w:rPr>
          <w:rFonts w:ascii="宋体" w:eastAsia="宋体" w:hAnsi="宋体" w:cs="Times New Roman" w:hint="eastAsia"/>
          <w:bCs/>
          <w:sz w:val="24"/>
          <w:szCs w:val="24"/>
        </w:rPr>
        <w:t>按《DTⅡ（A）带式输送机设计手册》（第2版)轻中型设计。</w:t>
      </w:r>
    </w:p>
    <w:p w14:paraId="6FEDB2A5"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 xml:space="preserve">3) </w:t>
      </w:r>
      <w:proofErr w:type="gramStart"/>
      <w:r w:rsidRPr="00E640F3">
        <w:rPr>
          <w:rFonts w:ascii="宋体" w:eastAsia="宋体" w:hAnsi="宋体" w:cs="Times New Roman" w:hint="eastAsia"/>
          <w:b/>
          <w:bCs/>
          <w:sz w:val="24"/>
          <w:szCs w:val="24"/>
        </w:rPr>
        <w:t>电液动</w:t>
      </w:r>
      <w:proofErr w:type="gramEnd"/>
      <w:r w:rsidRPr="00E640F3">
        <w:rPr>
          <w:rFonts w:ascii="宋体" w:eastAsia="宋体" w:hAnsi="宋体" w:cs="Times New Roman" w:hint="eastAsia"/>
          <w:b/>
          <w:bCs/>
          <w:sz w:val="24"/>
          <w:szCs w:val="24"/>
        </w:rPr>
        <w:t>三通分料器</w:t>
      </w:r>
    </w:p>
    <w:p w14:paraId="0CEB619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 xml:space="preserve"> (1)功能描述</w:t>
      </w:r>
    </w:p>
    <w:p w14:paraId="3D0BF596" w14:textId="77777777" w:rsidR="00E640F3" w:rsidRPr="00E640F3" w:rsidRDefault="00E640F3" w:rsidP="00E640F3">
      <w:pPr>
        <w:spacing w:line="360" w:lineRule="auto"/>
        <w:ind w:firstLineChars="200" w:firstLine="480"/>
        <w:rPr>
          <w:rFonts w:ascii="宋体" w:eastAsia="宋体" w:hAnsi="宋体" w:cs="Times New Roman"/>
          <w:bCs/>
          <w:sz w:val="24"/>
          <w:szCs w:val="24"/>
        </w:rPr>
      </w:pPr>
      <w:proofErr w:type="gramStart"/>
      <w:r w:rsidRPr="00E640F3">
        <w:rPr>
          <w:rFonts w:ascii="宋体" w:eastAsia="宋体" w:hAnsi="宋体" w:cs="Times New Roman" w:hint="eastAsia"/>
          <w:bCs/>
          <w:sz w:val="24"/>
          <w:szCs w:val="24"/>
        </w:rPr>
        <w:t>电液动</w:t>
      </w:r>
      <w:proofErr w:type="gramEnd"/>
      <w:r w:rsidRPr="00E640F3">
        <w:rPr>
          <w:rFonts w:ascii="宋体" w:eastAsia="宋体" w:hAnsi="宋体" w:cs="Times New Roman" w:hint="eastAsia"/>
          <w:bCs/>
          <w:sz w:val="24"/>
          <w:szCs w:val="24"/>
        </w:rPr>
        <w:t>三通分料器安装于胶带机头部漏斗下方，用于供料流程的选择和线路的切换。</w:t>
      </w:r>
    </w:p>
    <w:p w14:paraId="0ED94E8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(2)设备组成</w:t>
      </w:r>
    </w:p>
    <w:p w14:paraId="41A5DB52" w14:textId="77777777" w:rsidR="00E640F3" w:rsidRPr="00E640F3" w:rsidRDefault="00E640F3" w:rsidP="00E640F3">
      <w:pPr>
        <w:spacing w:line="360" w:lineRule="auto"/>
        <w:ind w:firstLineChars="200" w:firstLine="480"/>
        <w:rPr>
          <w:rFonts w:ascii="宋体" w:eastAsia="宋体" w:hAnsi="宋体" w:cs="Times New Roman"/>
          <w:bCs/>
          <w:sz w:val="24"/>
          <w:szCs w:val="24"/>
        </w:rPr>
      </w:pPr>
      <w:proofErr w:type="gramStart"/>
      <w:r w:rsidRPr="00E640F3">
        <w:rPr>
          <w:rFonts w:ascii="宋体" w:eastAsia="宋体" w:hAnsi="宋体" w:cs="Times New Roman" w:hint="eastAsia"/>
          <w:bCs/>
          <w:sz w:val="24"/>
          <w:szCs w:val="24"/>
        </w:rPr>
        <w:t>电液动</w:t>
      </w:r>
      <w:proofErr w:type="gramEnd"/>
      <w:r w:rsidRPr="00E640F3">
        <w:rPr>
          <w:rFonts w:ascii="宋体" w:eastAsia="宋体" w:hAnsi="宋体" w:cs="Times New Roman" w:hint="eastAsia"/>
          <w:bCs/>
          <w:sz w:val="24"/>
          <w:szCs w:val="24"/>
        </w:rPr>
        <w:t>三通分料器包括钢结构壳体、内衬、转轴、翻板、</w:t>
      </w:r>
      <w:proofErr w:type="gramStart"/>
      <w:r w:rsidRPr="00E640F3">
        <w:rPr>
          <w:rFonts w:ascii="宋体" w:eastAsia="宋体" w:hAnsi="宋体" w:cs="Times New Roman" w:hint="eastAsia"/>
          <w:bCs/>
          <w:sz w:val="24"/>
          <w:szCs w:val="24"/>
        </w:rPr>
        <w:t>电液推杆</w:t>
      </w:r>
      <w:proofErr w:type="gramEnd"/>
      <w:r w:rsidRPr="00E640F3">
        <w:rPr>
          <w:rFonts w:ascii="宋体" w:eastAsia="宋体" w:hAnsi="宋体" w:cs="Times New Roman" w:hint="eastAsia"/>
          <w:bCs/>
          <w:sz w:val="24"/>
          <w:szCs w:val="24"/>
        </w:rPr>
        <w:t>、连接法兰，翻板与物料接触面安装20mm的耐磨衬板，位置检测采用接近开关。</w:t>
      </w:r>
      <w:proofErr w:type="gramStart"/>
      <w:r w:rsidRPr="00E640F3">
        <w:rPr>
          <w:rFonts w:ascii="宋体" w:eastAsia="宋体" w:hAnsi="宋体" w:cs="Times New Roman" w:hint="eastAsia"/>
          <w:bCs/>
          <w:sz w:val="24"/>
          <w:szCs w:val="24"/>
        </w:rPr>
        <w:t>电液动</w:t>
      </w:r>
      <w:proofErr w:type="gramEnd"/>
      <w:r w:rsidRPr="00E640F3">
        <w:rPr>
          <w:rFonts w:ascii="宋体" w:eastAsia="宋体" w:hAnsi="宋体" w:cs="Times New Roman" w:hint="eastAsia"/>
          <w:bCs/>
          <w:sz w:val="24"/>
          <w:szCs w:val="24"/>
        </w:rPr>
        <w:t>三通分料器壳体的钢</w:t>
      </w:r>
      <w:proofErr w:type="gramStart"/>
      <w:r w:rsidRPr="00E640F3">
        <w:rPr>
          <w:rFonts w:ascii="宋体" w:eastAsia="宋体" w:hAnsi="宋体" w:cs="Times New Roman" w:hint="eastAsia"/>
          <w:bCs/>
          <w:sz w:val="24"/>
          <w:szCs w:val="24"/>
        </w:rPr>
        <w:t>板壁厚不小于</w:t>
      </w:r>
      <w:proofErr w:type="gramEnd"/>
      <w:r w:rsidRPr="00E640F3">
        <w:rPr>
          <w:rFonts w:ascii="宋体" w:eastAsia="宋体" w:hAnsi="宋体" w:cs="Times New Roman" w:hint="eastAsia"/>
          <w:bCs/>
          <w:sz w:val="24"/>
          <w:szCs w:val="24"/>
        </w:rPr>
        <w:t>8mm。</w:t>
      </w:r>
    </w:p>
    <w:p w14:paraId="12DBA991"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 xml:space="preserve">4) </w:t>
      </w:r>
      <w:proofErr w:type="gramStart"/>
      <w:r w:rsidRPr="00E640F3">
        <w:rPr>
          <w:rFonts w:ascii="宋体" w:eastAsia="宋体" w:hAnsi="宋体" w:cs="Times New Roman" w:hint="eastAsia"/>
          <w:b/>
          <w:bCs/>
          <w:sz w:val="24"/>
          <w:szCs w:val="24"/>
        </w:rPr>
        <w:t>漏斗及溜管</w:t>
      </w:r>
      <w:proofErr w:type="gramEnd"/>
    </w:p>
    <w:p w14:paraId="1004CBD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(1)功能描述</w:t>
      </w:r>
    </w:p>
    <w:p w14:paraId="230B9D8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带式输送机漏斗</w:t>
      </w:r>
      <w:proofErr w:type="gramStart"/>
      <w:r w:rsidRPr="00E640F3">
        <w:rPr>
          <w:rFonts w:ascii="宋体" w:eastAsia="宋体" w:hAnsi="宋体" w:cs="Times New Roman" w:hint="eastAsia"/>
          <w:bCs/>
          <w:sz w:val="24"/>
          <w:szCs w:val="24"/>
        </w:rPr>
        <w:t>及溜管</w:t>
      </w:r>
      <w:proofErr w:type="gramEnd"/>
      <w:r w:rsidRPr="00E640F3">
        <w:rPr>
          <w:rFonts w:ascii="宋体" w:eastAsia="宋体" w:hAnsi="宋体" w:cs="Times New Roman" w:hint="eastAsia"/>
          <w:bCs/>
          <w:sz w:val="24"/>
          <w:szCs w:val="24"/>
        </w:rPr>
        <w:t>一般与带式输送机配套使用，用于转运物料。</w:t>
      </w:r>
    </w:p>
    <w:p w14:paraId="0FA6983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(2)设备组成</w:t>
      </w:r>
    </w:p>
    <w:p w14:paraId="052A1F7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主要由头盖、漏斗Ⅰ、漏斗Ⅱ、检查门、衬板等组成。漏斗的钢</w:t>
      </w:r>
      <w:proofErr w:type="gramStart"/>
      <w:r w:rsidRPr="00E640F3">
        <w:rPr>
          <w:rFonts w:ascii="宋体" w:eastAsia="宋体" w:hAnsi="宋体" w:cs="Times New Roman" w:hint="eastAsia"/>
          <w:bCs/>
          <w:sz w:val="24"/>
          <w:szCs w:val="24"/>
        </w:rPr>
        <w:t>板壁厚不小于</w:t>
      </w:r>
      <w:proofErr w:type="gramEnd"/>
      <w:r w:rsidRPr="00E640F3">
        <w:rPr>
          <w:rFonts w:ascii="宋体" w:eastAsia="宋体" w:hAnsi="宋体" w:cs="Times New Roman" w:hint="eastAsia"/>
          <w:bCs/>
          <w:sz w:val="24"/>
          <w:szCs w:val="24"/>
        </w:rPr>
        <w:t>8mm。漏斗内物料冲击部位设20mm厚的耐磨衬板。</w:t>
      </w:r>
    </w:p>
    <w:p w14:paraId="3C06F06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(3)技术参数</w:t>
      </w:r>
    </w:p>
    <w:p w14:paraId="7140774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型式：        直交/平交</w:t>
      </w:r>
    </w:p>
    <w:p w14:paraId="512CC7E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适用带宽：    BW=1000mm</w:t>
      </w:r>
    </w:p>
    <w:p w14:paraId="3DFE5637"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5) 单侧卸料车</w:t>
      </w:r>
      <w:r w:rsidRPr="00E640F3">
        <w:rPr>
          <w:rFonts w:ascii="宋体" w:eastAsia="宋体" w:hAnsi="宋体" w:cs="Times New Roman"/>
          <w:b/>
          <w:bCs/>
          <w:sz w:val="24"/>
          <w:szCs w:val="24"/>
        </w:rPr>
        <w:tab/>
      </w:r>
    </w:p>
    <w:p w14:paraId="613E5FA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 设备描述</w:t>
      </w:r>
    </w:p>
    <w:p w14:paraId="30E7BA0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单侧</w:t>
      </w:r>
      <w:r w:rsidRPr="00E640F3">
        <w:rPr>
          <w:rFonts w:ascii="宋体" w:eastAsia="宋体" w:hAnsi="宋体" w:cs="Times New Roman"/>
          <w:bCs/>
          <w:sz w:val="24"/>
          <w:szCs w:val="24"/>
        </w:rPr>
        <w:t>卸</w:t>
      </w:r>
      <w:r w:rsidRPr="00E640F3">
        <w:rPr>
          <w:rFonts w:ascii="宋体" w:eastAsia="宋体" w:hAnsi="宋体" w:cs="Times New Roman" w:hint="eastAsia"/>
          <w:bCs/>
          <w:sz w:val="24"/>
          <w:szCs w:val="24"/>
        </w:rPr>
        <w:t>料</w:t>
      </w:r>
      <w:r w:rsidRPr="00E640F3">
        <w:rPr>
          <w:rFonts w:ascii="宋体" w:eastAsia="宋体" w:hAnsi="宋体" w:cs="Times New Roman"/>
          <w:bCs/>
          <w:sz w:val="24"/>
          <w:szCs w:val="24"/>
        </w:rPr>
        <w:t>车主要是将</w:t>
      </w:r>
      <w:r w:rsidRPr="00E640F3">
        <w:rPr>
          <w:rFonts w:ascii="宋体" w:eastAsia="宋体" w:hAnsi="宋体" w:cs="Times New Roman" w:hint="eastAsia"/>
          <w:bCs/>
          <w:sz w:val="24"/>
          <w:szCs w:val="24"/>
        </w:rPr>
        <w:t>各工序</w:t>
      </w:r>
      <w:r w:rsidRPr="00E640F3">
        <w:rPr>
          <w:rFonts w:ascii="宋体" w:eastAsia="宋体" w:hAnsi="宋体" w:cs="Times New Roman"/>
          <w:bCs/>
          <w:sz w:val="24"/>
          <w:szCs w:val="24"/>
        </w:rPr>
        <w:t>所需的</w:t>
      </w:r>
      <w:proofErr w:type="gramStart"/>
      <w:r w:rsidRPr="00E640F3">
        <w:rPr>
          <w:rFonts w:ascii="宋体" w:eastAsia="宋体" w:hAnsi="宋体" w:cs="Times New Roman" w:hint="eastAsia"/>
          <w:bCs/>
          <w:sz w:val="24"/>
          <w:szCs w:val="24"/>
        </w:rPr>
        <w:t>各类</w:t>
      </w:r>
      <w:r w:rsidRPr="00E640F3">
        <w:rPr>
          <w:rFonts w:ascii="宋体" w:eastAsia="宋体" w:hAnsi="宋体" w:cs="Times New Roman"/>
          <w:bCs/>
          <w:sz w:val="24"/>
          <w:szCs w:val="24"/>
        </w:rPr>
        <w:t>副原料</w:t>
      </w:r>
      <w:proofErr w:type="gramEnd"/>
      <w:r w:rsidRPr="00E640F3">
        <w:rPr>
          <w:rFonts w:ascii="宋体" w:eastAsia="宋体" w:hAnsi="宋体" w:cs="Times New Roman"/>
          <w:bCs/>
          <w:sz w:val="24"/>
          <w:szCs w:val="24"/>
        </w:rPr>
        <w:t>有选择的</w:t>
      </w:r>
      <w:r w:rsidRPr="00E640F3">
        <w:rPr>
          <w:rFonts w:ascii="宋体" w:eastAsia="宋体" w:hAnsi="宋体" w:cs="Times New Roman" w:hint="eastAsia"/>
          <w:bCs/>
          <w:sz w:val="24"/>
          <w:szCs w:val="24"/>
        </w:rPr>
        <w:t>卸</w:t>
      </w:r>
      <w:r w:rsidRPr="00E640F3">
        <w:rPr>
          <w:rFonts w:ascii="宋体" w:eastAsia="宋体" w:hAnsi="宋体" w:cs="Times New Roman"/>
          <w:bCs/>
          <w:sz w:val="24"/>
          <w:szCs w:val="24"/>
        </w:rPr>
        <w:t>入对应的高位料仓内。</w:t>
      </w:r>
      <w:r w:rsidRPr="00E640F3">
        <w:rPr>
          <w:rFonts w:ascii="宋体" w:eastAsia="宋体" w:hAnsi="宋体" w:cs="Times New Roman" w:hint="eastAsia"/>
          <w:bCs/>
          <w:sz w:val="24"/>
          <w:szCs w:val="24"/>
        </w:rPr>
        <w:t>高位</w:t>
      </w:r>
      <w:proofErr w:type="gramStart"/>
      <w:r w:rsidRPr="00E640F3">
        <w:rPr>
          <w:rFonts w:ascii="宋体" w:eastAsia="宋体" w:hAnsi="宋体" w:cs="Times New Roman" w:hint="eastAsia"/>
          <w:bCs/>
          <w:sz w:val="24"/>
          <w:szCs w:val="24"/>
        </w:rPr>
        <w:t>料仓两</w:t>
      </w:r>
      <w:proofErr w:type="gramEnd"/>
      <w:r w:rsidRPr="00E640F3">
        <w:rPr>
          <w:rFonts w:ascii="宋体" w:eastAsia="宋体" w:hAnsi="宋体" w:cs="Times New Roman" w:hint="eastAsia"/>
          <w:bCs/>
          <w:sz w:val="24"/>
          <w:szCs w:val="24"/>
        </w:rPr>
        <w:t>侧柱距6m，要求单侧卸矿车能够在</w:t>
      </w:r>
      <w:proofErr w:type="gramStart"/>
      <w:r w:rsidRPr="00E640F3">
        <w:rPr>
          <w:rFonts w:ascii="宋体" w:eastAsia="宋体" w:hAnsi="宋体" w:cs="Times New Roman" w:hint="eastAsia"/>
          <w:bCs/>
          <w:sz w:val="24"/>
          <w:szCs w:val="24"/>
        </w:rPr>
        <w:t>高位料仓上</w:t>
      </w:r>
      <w:proofErr w:type="gramEnd"/>
      <w:r w:rsidRPr="00E640F3">
        <w:rPr>
          <w:rFonts w:ascii="宋体" w:eastAsia="宋体" w:hAnsi="宋体" w:cs="Times New Roman" w:hint="eastAsia"/>
          <w:bCs/>
          <w:sz w:val="24"/>
          <w:szCs w:val="24"/>
        </w:rPr>
        <w:t>2台并排布置。卸料小车被动轮上装设有编码器能实时检测小车位置，并在工位</w:t>
      </w:r>
      <w:proofErr w:type="gramStart"/>
      <w:r w:rsidRPr="00E640F3">
        <w:rPr>
          <w:rFonts w:ascii="宋体" w:eastAsia="宋体" w:hAnsi="宋体" w:cs="Times New Roman" w:hint="eastAsia"/>
          <w:bCs/>
          <w:sz w:val="24"/>
          <w:szCs w:val="24"/>
        </w:rPr>
        <w:t>料仓范围</w:t>
      </w:r>
      <w:proofErr w:type="gramEnd"/>
      <w:r w:rsidRPr="00E640F3">
        <w:rPr>
          <w:rFonts w:ascii="宋体" w:eastAsia="宋体" w:hAnsi="宋体" w:cs="Times New Roman" w:hint="eastAsia"/>
          <w:bCs/>
          <w:sz w:val="24"/>
          <w:szCs w:val="24"/>
        </w:rPr>
        <w:t>内以20米距离为限设置同步装置。卸料小车上装设有无线遥控器。</w:t>
      </w:r>
    </w:p>
    <w:p w14:paraId="44D8286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2) 技术参数</w:t>
      </w:r>
    </w:p>
    <w:p w14:paraId="3394034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卸料形式                 单侧卸料</w:t>
      </w:r>
    </w:p>
    <w:p w14:paraId="504E127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BW</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1000mm</w:t>
      </w:r>
    </w:p>
    <w:p w14:paraId="5E27DD2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Q</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600t/h</w:t>
      </w:r>
      <w:r w:rsidRPr="00E640F3">
        <w:rPr>
          <w:rFonts w:ascii="宋体" w:eastAsia="宋体" w:hAnsi="宋体" w:cs="Times New Roman" w:hint="eastAsia"/>
          <w:bCs/>
          <w:sz w:val="24"/>
          <w:szCs w:val="24"/>
        </w:rPr>
        <w:t>(石灰 400t/h)</w:t>
      </w:r>
    </w:p>
    <w:p w14:paraId="3A5C5DF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V</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 xml:space="preserve"> 2.0</w:t>
      </w:r>
      <w:r w:rsidRPr="00E640F3">
        <w:rPr>
          <w:rFonts w:ascii="宋体" w:eastAsia="宋体" w:hAnsi="宋体" w:cs="Times New Roman"/>
          <w:bCs/>
          <w:sz w:val="24"/>
          <w:szCs w:val="24"/>
        </w:rPr>
        <w:t>m/s(皮带)</w:t>
      </w:r>
    </w:p>
    <w:p w14:paraId="048E829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lastRenderedPageBreak/>
        <w:t>V</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0.3m/s(走行)</w:t>
      </w:r>
    </w:p>
    <w:p w14:paraId="6A33850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传动要求：     变频控制</w:t>
      </w:r>
    </w:p>
    <w:p w14:paraId="55828E7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小车定位精度： ±10mm</w:t>
      </w:r>
    </w:p>
    <w:p w14:paraId="0CA15FC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3) 设备组成</w:t>
      </w:r>
    </w:p>
    <w:p w14:paraId="25E40D4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主要由车架、行走机构</w:t>
      </w:r>
      <w:r w:rsidRPr="00E640F3">
        <w:rPr>
          <w:rFonts w:ascii="宋体" w:eastAsia="宋体" w:hAnsi="宋体" w:cs="Times New Roman" w:hint="eastAsia"/>
          <w:bCs/>
          <w:sz w:val="24"/>
          <w:szCs w:val="24"/>
        </w:rPr>
        <w:t>、</w:t>
      </w:r>
      <w:proofErr w:type="gramStart"/>
      <w:r w:rsidRPr="00E640F3">
        <w:rPr>
          <w:rFonts w:ascii="宋体" w:eastAsia="宋体" w:hAnsi="宋体" w:cs="Times New Roman" w:hint="eastAsia"/>
          <w:bCs/>
          <w:sz w:val="24"/>
          <w:szCs w:val="24"/>
        </w:rPr>
        <w:t>电液推杆制动器</w:t>
      </w:r>
      <w:proofErr w:type="gramEnd"/>
      <w:r w:rsidRPr="00E640F3">
        <w:rPr>
          <w:rFonts w:ascii="宋体" w:eastAsia="宋体" w:hAnsi="宋体" w:cs="Times New Roman"/>
          <w:bCs/>
          <w:sz w:val="24"/>
          <w:szCs w:val="24"/>
        </w:rPr>
        <w:t>、滚筒、托辊、清扫器、压带轮、漏斗及溜槽、声光报警装置、</w:t>
      </w:r>
      <w:r w:rsidRPr="00E640F3">
        <w:rPr>
          <w:rFonts w:ascii="宋体" w:eastAsia="宋体" w:hAnsi="宋体" w:cs="Times New Roman" w:hint="eastAsia"/>
          <w:bCs/>
          <w:sz w:val="24"/>
          <w:szCs w:val="24"/>
        </w:rPr>
        <w:t>编码器、无线遥控器、</w:t>
      </w:r>
      <w:r w:rsidRPr="00E640F3">
        <w:rPr>
          <w:rFonts w:ascii="宋体" w:eastAsia="宋体" w:hAnsi="宋体" w:cs="Times New Roman"/>
          <w:bCs/>
          <w:sz w:val="24"/>
          <w:szCs w:val="24"/>
        </w:rPr>
        <w:t>手动干</w:t>
      </w:r>
      <w:proofErr w:type="gramStart"/>
      <w:r w:rsidRPr="00E640F3">
        <w:rPr>
          <w:rFonts w:ascii="宋体" w:eastAsia="宋体" w:hAnsi="宋体" w:cs="Times New Roman"/>
          <w:bCs/>
          <w:sz w:val="24"/>
          <w:szCs w:val="24"/>
        </w:rPr>
        <w:t>油集中</w:t>
      </w:r>
      <w:proofErr w:type="gramEnd"/>
      <w:r w:rsidRPr="00E640F3">
        <w:rPr>
          <w:rFonts w:ascii="宋体" w:eastAsia="宋体" w:hAnsi="宋体" w:cs="Times New Roman"/>
          <w:bCs/>
          <w:sz w:val="24"/>
          <w:szCs w:val="24"/>
        </w:rPr>
        <w:t>润滑装置</w:t>
      </w:r>
      <w:r w:rsidRPr="00E640F3">
        <w:rPr>
          <w:rFonts w:ascii="宋体" w:eastAsia="宋体" w:hAnsi="宋体" w:cs="Times New Roman" w:hint="eastAsia"/>
          <w:bCs/>
          <w:sz w:val="24"/>
          <w:szCs w:val="24"/>
        </w:rPr>
        <w:t>、卸料车滑触线</w:t>
      </w:r>
      <w:r w:rsidRPr="00E640F3">
        <w:rPr>
          <w:rFonts w:ascii="宋体" w:eastAsia="宋体" w:hAnsi="宋体" w:cs="Times New Roman"/>
          <w:bCs/>
          <w:sz w:val="24"/>
          <w:szCs w:val="24"/>
        </w:rPr>
        <w:t>等组成。</w:t>
      </w:r>
    </w:p>
    <w:p w14:paraId="38DDB77B"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6) 双侧卸料车</w:t>
      </w:r>
    </w:p>
    <w:p w14:paraId="2CD4B1F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 设备描述</w:t>
      </w:r>
    </w:p>
    <w:p w14:paraId="76BD1B9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双侧</w:t>
      </w:r>
      <w:r w:rsidRPr="00E640F3">
        <w:rPr>
          <w:rFonts w:ascii="宋体" w:eastAsia="宋体" w:hAnsi="宋体" w:cs="Times New Roman"/>
          <w:bCs/>
          <w:sz w:val="24"/>
          <w:szCs w:val="24"/>
        </w:rPr>
        <w:t>卸</w:t>
      </w:r>
      <w:r w:rsidRPr="00E640F3">
        <w:rPr>
          <w:rFonts w:ascii="宋体" w:eastAsia="宋体" w:hAnsi="宋体" w:cs="Times New Roman" w:hint="eastAsia"/>
          <w:bCs/>
          <w:sz w:val="24"/>
          <w:szCs w:val="24"/>
        </w:rPr>
        <w:t>料</w:t>
      </w:r>
      <w:r w:rsidRPr="00E640F3">
        <w:rPr>
          <w:rFonts w:ascii="宋体" w:eastAsia="宋体" w:hAnsi="宋体" w:cs="Times New Roman"/>
          <w:bCs/>
          <w:sz w:val="24"/>
          <w:szCs w:val="24"/>
        </w:rPr>
        <w:t>车主要是将转炉所需的</w:t>
      </w:r>
      <w:proofErr w:type="gramStart"/>
      <w:r w:rsidRPr="00E640F3">
        <w:rPr>
          <w:rFonts w:ascii="宋体" w:eastAsia="宋体" w:hAnsi="宋体" w:cs="Times New Roman" w:hint="eastAsia"/>
          <w:bCs/>
          <w:sz w:val="24"/>
          <w:szCs w:val="24"/>
        </w:rPr>
        <w:t>各类</w:t>
      </w:r>
      <w:r w:rsidRPr="00E640F3">
        <w:rPr>
          <w:rFonts w:ascii="宋体" w:eastAsia="宋体" w:hAnsi="宋体" w:cs="Times New Roman"/>
          <w:bCs/>
          <w:sz w:val="24"/>
          <w:szCs w:val="24"/>
        </w:rPr>
        <w:t>副原料</w:t>
      </w:r>
      <w:proofErr w:type="gramEnd"/>
      <w:r w:rsidRPr="00E640F3">
        <w:rPr>
          <w:rFonts w:ascii="宋体" w:eastAsia="宋体" w:hAnsi="宋体" w:cs="Times New Roman"/>
          <w:bCs/>
          <w:sz w:val="24"/>
          <w:szCs w:val="24"/>
        </w:rPr>
        <w:t>有选择的</w:t>
      </w:r>
      <w:r w:rsidRPr="00E640F3">
        <w:rPr>
          <w:rFonts w:ascii="宋体" w:eastAsia="宋体" w:hAnsi="宋体" w:cs="Times New Roman" w:hint="eastAsia"/>
          <w:bCs/>
          <w:sz w:val="24"/>
          <w:szCs w:val="24"/>
        </w:rPr>
        <w:t>卸</w:t>
      </w:r>
      <w:r w:rsidRPr="00E640F3">
        <w:rPr>
          <w:rFonts w:ascii="宋体" w:eastAsia="宋体" w:hAnsi="宋体" w:cs="Times New Roman"/>
          <w:bCs/>
          <w:sz w:val="24"/>
          <w:szCs w:val="24"/>
        </w:rPr>
        <w:t>入对应的高位料仓内。</w:t>
      </w:r>
      <w:r w:rsidRPr="00E640F3">
        <w:rPr>
          <w:rFonts w:ascii="宋体" w:eastAsia="宋体" w:hAnsi="宋体" w:cs="Times New Roman" w:hint="eastAsia"/>
          <w:bCs/>
          <w:sz w:val="24"/>
          <w:szCs w:val="24"/>
        </w:rPr>
        <w:t>卸料小车被动轮上装设有编码器能实时检测小车位置，并在工位</w:t>
      </w:r>
      <w:proofErr w:type="gramStart"/>
      <w:r w:rsidRPr="00E640F3">
        <w:rPr>
          <w:rFonts w:ascii="宋体" w:eastAsia="宋体" w:hAnsi="宋体" w:cs="Times New Roman" w:hint="eastAsia"/>
          <w:bCs/>
          <w:sz w:val="24"/>
          <w:szCs w:val="24"/>
        </w:rPr>
        <w:t>料仓范围</w:t>
      </w:r>
      <w:proofErr w:type="gramEnd"/>
      <w:r w:rsidRPr="00E640F3">
        <w:rPr>
          <w:rFonts w:ascii="宋体" w:eastAsia="宋体" w:hAnsi="宋体" w:cs="Times New Roman" w:hint="eastAsia"/>
          <w:bCs/>
          <w:sz w:val="24"/>
          <w:szCs w:val="24"/>
        </w:rPr>
        <w:t>内以20米距离为限设置同步装置。卸料小车上装设有无线遥控器。</w:t>
      </w:r>
    </w:p>
    <w:p w14:paraId="4FD934A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2) 技术参数</w:t>
      </w:r>
    </w:p>
    <w:p w14:paraId="5AC66DD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 xml:space="preserve">卸料形式        </w:t>
      </w: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双侧同时卸料</w:t>
      </w:r>
    </w:p>
    <w:p w14:paraId="0970DCA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BW</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1000mm</w:t>
      </w:r>
    </w:p>
    <w:p w14:paraId="49CCA1D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Q</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t>600t/h</w:t>
      </w:r>
      <w:r w:rsidRPr="00E640F3">
        <w:rPr>
          <w:rFonts w:ascii="宋体" w:eastAsia="宋体" w:hAnsi="宋体" w:cs="Times New Roman" w:hint="eastAsia"/>
          <w:bCs/>
          <w:sz w:val="24"/>
          <w:szCs w:val="24"/>
        </w:rPr>
        <w:t>(石灰 400t/h)</w:t>
      </w:r>
    </w:p>
    <w:p w14:paraId="4A69AC6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V</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2.0</w:t>
      </w:r>
      <w:r w:rsidRPr="00E640F3">
        <w:rPr>
          <w:rFonts w:ascii="宋体" w:eastAsia="宋体" w:hAnsi="宋体" w:cs="Times New Roman"/>
          <w:bCs/>
          <w:sz w:val="24"/>
          <w:szCs w:val="24"/>
        </w:rPr>
        <w:t>m/s(皮带)</w:t>
      </w:r>
    </w:p>
    <w:p w14:paraId="530758C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V</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t>0.3m/s(走行)</w:t>
      </w:r>
    </w:p>
    <w:p w14:paraId="5BE501E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传动方式：       变频控制</w:t>
      </w:r>
    </w:p>
    <w:p w14:paraId="7B87360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小车定位精度： ±10mm</w:t>
      </w:r>
    </w:p>
    <w:p w14:paraId="0D30004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3) 设备组成</w:t>
      </w:r>
    </w:p>
    <w:p w14:paraId="0587B94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主要由车架、行走机构</w:t>
      </w:r>
      <w:r w:rsidRPr="00E640F3">
        <w:rPr>
          <w:rFonts w:ascii="宋体" w:eastAsia="宋体" w:hAnsi="宋体" w:cs="Times New Roman" w:hint="eastAsia"/>
          <w:bCs/>
          <w:sz w:val="24"/>
          <w:szCs w:val="24"/>
        </w:rPr>
        <w:t>、</w:t>
      </w:r>
      <w:proofErr w:type="gramStart"/>
      <w:r w:rsidRPr="00E640F3">
        <w:rPr>
          <w:rFonts w:ascii="宋体" w:eastAsia="宋体" w:hAnsi="宋体" w:cs="Times New Roman" w:hint="eastAsia"/>
          <w:bCs/>
          <w:sz w:val="24"/>
          <w:szCs w:val="24"/>
        </w:rPr>
        <w:t>电液推杆制动器</w:t>
      </w:r>
      <w:proofErr w:type="gramEnd"/>
      <w:r w:rsidRPr="00E640F3">
        <w:rPr>
          <w:rFonts w:ascii="宋体" w:eastAsia="宋体" w:hAnsi="宋体" w:cs="Times New Roman"/>
          <w:bCs/>
          <w:sz w:val="24"/>
          <w:szCs w:val="24"/>
        </w:rPr>
        <w:t>、滚筒、托辊、清扫器、压带轮、漏斗及溜槽、声光报警装置、</w:t>
      </w:r>
      <w:r w:rsidRPr="00E640F3">
        <w:rPr>
          <w:rFonts w:ascii="宋体" w:eastAsia="宋体" w:hAnsi="宋体" w:cs="Times New Roman" w:hint="eastAsia"/>
          <w:bCs/>
          <w:sz w:val="24"/>
          <w:szCs w:val="24"/>
        </w:rPr>
        <w:t>编码器、无线遥控器、</w:t>
      </w:r>
      <w:r w:rsidRPr="00E640F3">
        <w:rPr>
          <w:rFonts w:ascii="宋体" w:eastAsia="宋体" w:hAnsi="宋体" w:cs="Times New Roman"/>
          <w:bCs/>
          <w:sz w:val="24"/>
          <w:szCs w:val="24"/>
        </w:rPr>
        <w:t>手动干</w:t>
      </w:r>
      <w:proofErr w:type="gramStart"/>
      <w:r w:rsidRPr="00E640F3">
        <w:rPr>
          <w:rFonts w:ascii="宋体" w:eastAsia="宋体" w:hAnsi="宋体" w:cs="Times New Roman"/>
          <w:bCs/>
          <w:sz w:val="24"/>
          <w:szCs w:val="24"/>
        </w:rPr>
        <w:t>油集中</w:t>
      </w:r>
      <w:proofErr w:type="gramEnd"/>
      <w:r w:rsidRPr="00E640F3">
        <w:rPr>
          <w:rFonts w:ascii="宋体" w:eastAsia="宋体" w:hAnsi="宋体" w:cs="Times New Roman"/>
          <w:bCs/>
          <w:sz w:val="24"/>
          <w:szCs w:val="24"/>
        </w:rPr>
        <w:t>润滑装置</w:t>
      </w:r>
      <w:r w:rsidRPr="00E640F3">
        <w:rPr>
          <w:rFonts w:ascii="宋体" w:eastAsia="宋体" w:hAnsi="宋体" w:cs="Times New Roman" w:hint="eastAsia"/>
          <w:bCs/>
          <w:sz w:val="24"/>
          <w:szCs w:val="24"/>
        </w:rPr>
        <w:t>、卸料车滑触线</w:t>
      </w:r>
      <w:r w:rsidRPr="00E640F3">
        <w:rPr>
          <w:rFonts w:ascii="宋体" w:eastAsia="宋体" w:hAnsi="宋体" w:cs="Times New Roman"/>
          <w:bCs/>
          <w:sz w:val="24"/>
          <w:szCs w:val="24"/>
        </w:rPr>
        <w:t>等组成。</w:t>
      </w:r>
    </w:p>
    <w:p w14:paraId="42DB9A95"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7)</w:t>
      </w:r>
      <w:r w:rsidRPr="00E640F3">
        <w:rPr>
          <w:rFonts w:ascii="宋体" w:eastAsia="宋体" w:hAnsi="宋体" w:cs="Times New Roman"/>
          <w:b/>
          <w:bCs/>
          <w:sz w:val="24"/>
          <w:szCs w:val="24"/>
        </w:rPr>
        <w:t xml:space="preserve"> 电</w:t>
      </w:r>
      <w:r w:rsidRPr="00E640F3">
        <w:rPr>
          <w:rFonts w:ascii="宋体" w:eastAsia="宋体" w:hAnsi="宋体" w:cs="Times New Roman" w:hint="eastAsia"/>
          <w:b/>
          <w:bCs/>
          <w:sz w:val="24"/>
          <w:szCs w:val="24"/>
        </w:rPr>
        <w:t>动</w:t>
      </w:r>
      <w:r w:rsidRPr="00E640F3">
        <w:rPr>
          <w:rFonts w:ascii="宋体" w:eastAsia="宋体" w:hAnsi="宋体" w:cs="Times New Roman"/>
          <w:b/>
          <w:bCs/>
          <w:sz w:val="24"/>
          <w:szCs w:val="24"/>
        </w:rPr>
        <w:t>葫芦</w:t>
      </w:r>
    </w:p>
    <w:p w14:paraId="7DC60C0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 功能描述</w:t>
      </w:r>
    </w:p>
    <w:p w14:paraId="31C8A12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设置在</w:t>
      </w:r>
      <w:proofErr w:type="gramStart"/>
      <w:r w:rsidRPr="00E640F3">
        <w:rPr>
          <w:rFonts w:ascii="宋体" w:eastAsia="宋体" w:hAnsi="宋体" w:cs="Times New Roman"/>
          <w:bCs/>
          <w:sz w:val="24"/>
          <w:szCs w:val="24"/>
        </w:rPr>
        <w:t>地下料</w:t>
      </w:r>
      <w:proofErr w:type="gramEnd"/>
      <w:r w:rsidRPr="00E640F3">
        <w:rPr>
          <w:rFonts w:ascii="宋体" w:eastAsia="宋体" w:hAnsi="宋体" w:cs="Times New Roman"/>
          <w:bCs/>
          <w:sz w:val="24"/>
          <w:szCs w:val="24"/>
        </w:rPr>
        <w:t>仓</w:t>
      </w:r>
      <w:r w:rsidRPr="00E640F3">
        <w:rPr>
          <w:rFonts w:ascii="宋体" w:eastAsia="宋体" w:hAnsi="宋体" w:cs="Times New Roman" w:hint="eastAsia"/>
          <w:bCs/>
          <w:sz w:val="24"/>
          <w:szCs w:val="24"/>
        </w:rPr>
        <w:t>内及各转运站内</w:t>
      </w:r>
      <w:r w:rsidRPr="00E640F3">
        <w:rPr>
          <w:rFonts w:ascii="宋体" w:eastAsia="宋体" w:hAnsi="宋体" w:cs="Times New Roman"/>
          <w:bCs/>
          <w:sz w:val="24"/>
          <w:szCs w:val="24"/>
        </w:rPr>
        <w:t>，用于设备检修。</w:t>
      </w:r>
    </w:p>
    <w:p w14:paraId="78DBB7A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w:t>
      </w:r>
      <w:r w:rsidRPr="00E640F3">
        <w:rPr>
          <w:rFonts w:ascii="宋体" w:eastAsia="宋体" w:hAnsi="宋体" w:cs="Times New Roman"/>
          <w:bCs/>
          <w:sz w:val="24"/>
          <w:szCs w:val="24"/>
        </w:rPr>
        <w:t>2) 技术参数</w:t>
      </w:r>
    </w:p>
    <w:p w14:paraId="2022458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型号：            CD1型</w:t>
      </w:r>
      <w:r w:rsidRPr="00E640F3">
        <w:rPr>
          <w:rFonts w:ascii="宋体" w:eastAsia="宋体" w:hAnsi="宋体" w:cs="Times New Roman" w:hint="eastAsia"/>
          <w:bCs/>
          <w:sz w:val="24"/>
          <w:szCs w:val="24"/>
        </w:rPr>
        <w:t>、CCD型</w:t>
      </w:r>
    </w:p>
    <w:p w14:paraId="5DD1682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 xml:space="preserve">起重量：          </w:t>
      </w:r>
      <w:r w:rsidRPr="00E640F3">
        <w:rPr>
          <w:rFonts w:ascii="宋体" w:eastAsia="宋体" w:hAnsi="宋体" w:cs="Times New Roman" w:hint="eastAsia"/>
          <w:bCs/>
          <w:sz w:val="24"/>
          <w:szCs w:val="24"/>
        </w:rPr>
        <w:t>2</w:t>
      </w:r>
      <w:r w:rsidRPr="00E640F3">
        <w:rPr>
          <w:rFonts w:ascii="宋体" w:eastAsia="宋体" w:hAnsi="宋体" w:cs="Times New Roman"/>
          <w:bCs/>
          <w:sz w:val="24"/>
          <w:szCs w:val="24"/>
        </w:rPr>
        <w:t>t</w:t>
      </w:r>
      <w:r w:rsidRPr="00E640F3">
        <w:rPr>
          <w:rFonts w:ascii="宋体" w:eastAsia="宋体" w:hAnsi="宋体" w:cs="Times New Roman" w:hint="eastAsia"/>
          <w:bCs/>
          <w:sz w:val="24"/>
          <w:szCs w:val="24"/>
        </w:rPr>
        <w:t>、5t、10t</w:t>
      </w:r>
    </w:p>
    <w:p w14:paraId="4595E83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3) 设备组成</w:t>
      </w:r>
    </w:p>
    <w:p w14:paraId="22FAD22A" w14:textId="1FD3CE0D"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标准设备</w:t>
      </w:r>
      <w:r w:rsidRPr="00E640F3">
        <w:rPr>
          <w:rFonts w:ascii="宋体" w:eastAsia="宋体" w:hAnsi="宋体" w:cs="Times New Roman" w:hint="eastAsia"/>
          <w:bCs/>
          <w:sz w:val="24"/>
          <w:szCs w:val="24"/>
        </w:rPr>
        <w:t>（配套电气控制系统及</w:t>
      </w:r>
      <w:del w:id="97" w:author="wejanjo@outlook.com" w:date="2019-11-09T14:09:00Z">
        <w:r w:rsidRPr="00E640F3" w:rsidDel="008341DC">
          <w:rPr>
            <w:rFonts w:ascii="宋体" w:eastAsia="宋体" w:hAnsi="宋体" w:cs="Times New Roman" w:hint="eastAsia"/>
            <w:bCs/>
            <w:sz w:val="24"/>
            <w:szCs w:val="24"/>
          </w:rPr>
          <w:delText>电缆</w:delText>
        </w:r>
      </w:del>
      <w:ins w:id="98" w:author="wejanjo@outlook.com" w:date="2019-11-09T14:09:00Z">
        <w:r w:rsidR="008341DC">
          <w:rPr>
            <w:rFonts w:ascii="宋体" w:eastAsia="宋体" w:hAnsi="宋体" w:cs="Times New Roman" w:hint="eastAsia"/>
            <w:bCs/>
            <w:sz w:val="24"/>
            <w:szCs w:val="24"/>
          </w:rPr>
          <w:t>安全</w:t>
        </w:r>
      </w:ins>
      <w:r w:rsidRPr="00E640F3">
        <w:rPr>
          <w:rFonts w:ascii="宋体" w:eastAsia="宋体" w:hAnsi="宋体" w:cs="Times New Roman" w:hint="eastAsia"/>
          <w:bCs/>
          <w:sz w:val="24"/>
          <w:szCs w:val="24"/>
        </w:rPr>
        <w:t>滑触线）</w:t>
      </w:r>
      <w:r w:rsidRPr="00E640F3">
        <w:rPr>
          <w:rFonts w:ascii="宋体" w:eastAsia="宋体" w:hAnsi="宋体" w:cs="Times New Roman"/>
          <w:bCs/>
          <w:sz w:val="24"/>
          <w:szCs w:val="24"/>
        </w:rPr>
        <w:t>。</w:t>
      </w:r>
    </w:p>
    <w:p w14:paraId="0B5D479D"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8）</w:t>
      </w:r>
      <w:proofErr w:type="gramStart"/>
      <w:r w:rsidRPr="00E640F3">
        <w:rPr>
          <w:rFonts w:ascii="宋体" w:eastAsia="宋体" w:hAnsi="宋体" w:cs="Times New Roman" w:hint="eastAsia"/>
          <w:b/>
          <w:bCs/>
          <w:sz w:val="24"/>
          <w:szCs w:val="24"/>
        </w:rPr>
        <w:t>电液动</w:t>
      </w:r>
      <w:proofErr w:type="gramEnd"/>
      <w:r w:rsidRPr="00E640F3">
        <w:rPr>
          <w:rFonts w:ascii="宋体" w:eastAsia="宋体" w:hAnsi="宋体" w:cs="Times New Roman" w:hint="eastAsia"/>
          <w:b/>
          <w:bCs/>
          <w:sz w:val="24"/>
          <w:szCs w:val="24"/>
        </w:rPr>
        <w:t>闸门</w:t>
      </w:r>
    </w:p>
    <w:p w14:paraId="149107E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 xml:space="preserve">功能描述 </w:t>
      </w:r>
    </w:p>
    <w:p w14:paraId="1AE9402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设置在集灰斗下，平时处于关闭状态，当灰集到一定量时打开闸门，</w:t>
      </w:r>
      <w:proofErr w:type="gramStart"/>
      <w:r w:rsidRPr="00E640F3">
        <w:rPr>
          <w:rFonts w:ascii="宋体" w:eastAsia="宋体" w:hAnsi="宋体" w:cs="Times New Roman"/>
          <w:bCs/>
          <w:sz w:val="24"/>
          <w:szCs w:val="24"/>
        </w:rPr>
        <w:t>将灰卸到</w:t>
      </w:r>
      <w:proofErr w:type="gramEnd"/>
      <w:r w:rsidRPr="00E640F3">
        <w:rPr>
          <w:rFonts w:ascii="宋体" w:eastAsia="宋体" w:hAnsi="宋体" w:cs="Times New Roman"/>
          <w:bCs/>
          <w:sz w:val="24"/>
          <w:szCs w:val="24"/>
        </w:rPr>
        <w:t>汽车上外运。</w:t>
      </w:r>
    </w:p>
    <w:p w14:paraId="014DD43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2</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设备组成</w:t>
      </w:r>
    </w:p>
    <w:p w14:paraId="21D3B5A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主要由阀体、油缸、行程开关、密封件、紧固件等组成。</w:t>
      </w:r>
    </w:p>
    <w:p w14:paraId="51EC6F75" w14:textId="77777777" w:rsidR="00E640F3" w:rsidRPr="00E640F3" w:rsidRDefault="00E640F3" w:rsidP="00E640F3">
      <w:pPr>
        <w:spacing w:before="100" w:beforeAutospacing="1" w:after="100" w:afterAutospacing="1" w:line="360" w:lineRule="auto"/>
        <w:ind w:firstLineChars="177" w:firstLine="426"/>
        <w:jc w:val="left"/>
        <w:rPr>
          <w:rFonts w:ascii="宋体" w:eastAsia="宋体" w:hAnsi="宋体" w:cs="Times New Roman"/>
          <w:b/>
          <w:bCs/>
          <w:sz w:val="24"/>
          <w:szCs w:val="24"/>
        </w:rPr>
      </w:pPr>
      <w:r w:rsidRPr="00E640F3">
        <w:rPr>
          <w:rFonts w:ascii="宋体" w:eastAsia="宋体" w:hAnsi="宋体" w:cs="Times New Roman" w:hint="eastAsia"/>
          <w:b/>
          <w:bCs/>
          <w:sz w:val="24"/>
          <w:szCs w:val="24"/>
        </w:rPr>
        <w:t>9）皮带秤</w:t>
      </w:r>
    </w:p>
    <w:p w14:paraId="767CABC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1</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 xml:space="preserve">功能描述 </w:t>
      </w:r>
    </w:p>
    <w:p w14:paraId="27D7431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用于</w:t>
      </w:r>
      <w:proofErr w:type="gramStart"/>
      <w:r w:rsidRPr="00E640F3">
        <w:rPr>
          <w:rFonts w:ascii="宋体" w:eastAsia="宋体" w:hAnsi="宋体" w:cs="Times New Roman" w:hint="eastAsia"/>
          <w:bCs/>
          <w:sz w:val="24"/>
          <w:szCs w:val="24"/>
        </w:rPr>
        <w:t>地下料仓</w:t>
      </w:r>
      <w:proofErr w:type="gramEnd"/>
      <w:r w:rsidRPr="00E640F3">
        <w:rPr>
          <w:rFonts w:ascii="宋体" w:eastAsia="宋体" w:hAnsi="宋体" w:cs="Times New Roman" w:hint="eastAsia"/>
          <w:bCs/>
          <w:sz w:val="24"/>
          <w:szCs w:val="24"/>
        </w:rPr>
        <w:t>下料重量测量。</w:t>
      </w:r>
    </w:p>
    <w:p w14:paraId="0835B9F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(2)系统要求</w:t>
      </w:r>
    </w:p>
    <w:p w14:paraId="102C5F86" w14:textId="55BA8D53"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测量精度：     ±0.</w:t>
      </w:r>
      <w:commentRangeStart w:id="99"/>
      <w:del w:id="100" w:author="wejanjo@outlook.com" w:date="2019-11-09T14:09:00Z">
        <w:r w:rsidRPr="00E640F3" w:rsidDel="008341DC">
          <w:rPr>
            <w:rFonts w:ascii="宋体" w:eastAsia="宋体" w:hAnsi="宋体" w:cs="Times New Roman" w:hint="eastAsia"/>
            <w:bCs/>
            <w:sz w:val="24"/>
            <w:szCs w:val="24"/>
          </w:rPr>
          <w:delText>3</w:delText>
        </w:r>
      </w:del>
      <w:ins w:id="101" w:author="wejanjo@outlook.com" w:date="2019-11-09T14:09:00Z">
        <w:r w:rsidR="008341DC">
          <w:rPr>
            <w:rFonts w:ascii="宋体" w:eastAsia="宋体" w:hAnsi="宋体" w:cs="Times New Roman"/>
            <w:bCs/>
            <w:sz w:val="24"/>
            <w:szCs w:val="24"/>
          </w:rPr>
          <w:t>5</w:t>
        </w:r>
        <w:commentRangeEnd w:id="99"/>
        <w:r w:rsidR="008341DC">
          <w:rPr>
            <w:rStyle w:val="a9"/>
            <w:rFonts w:ascii="Times New Roman" w:eastAsia="宋体" w:hAnsi="Times New Roman" w:cs="Times New Roman"/>
            <w:lang w:val="x-none" w:eastAsia="x-none"/>
          </w:rPr>
          <w:commentReference w:id="99"/>
        </w:r>
      </w:ins>
      <w:r w:rsidRPr="00E640F3">
        <w:rPr>
          <w:rFonts w:ascii="宋体" w:eastAsia="宋体" w:hAnsi="宋体" w:cs="Times New Roman" w:hint="eastAsia"/>
          <w:bCs/>
          <w:sz w:val="24"/>
          <w:szCs w:val="24"/>
        </w:rPr>
        <w:t>%</w:t>
      </w:r>
    </w:p>
    <w:p w14:paraId="115957E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(3)</w:t>
      </w:r>
      <w:r w:rsidRPr="00E640F3">
        <w:rPr>
          <w:rFonts w:ascii="宋体" w:eastAsia="宋体" w:hAnsi="宋体" w:cs="Times New Roman"/>
          <w:bCs/>
          <w:sz w:val="24"/>
          <w:szCs w:val="24"/>
        </w:rPr>
        <w:t>设备组成</w:t>
      </w:r>
    </w:p>
    <w:p w14:paraId="2B8DB93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主要由</w:t>
      </w:r>
      <w:r w:rsidRPr="00E640F3">
        <w:rPr>
          <w:rFonts w:ascii="宋体" w:eastAsia="宋体" w:hAnsi="宋体" w:cs="Times New Roman" w:hint="eastAsia"/>
          <w:bCs/>
          <w:sz w:val="24"/>
          <w:szCs w:val="24"/>
        </w:rPr>
        <w:t>测量支架、传感器、</w:t>
      </w:r>
      <w:proofErr w:type="gramStart"/>
      <w:r w:rsidRPr="00E640F3">
        <w:rPr>
          <w:rFonts w:ascii="宋体" w:eastAsia="宋体" w:hAnsi="宋体" w:cs="Times New Roman" w:hint="eastAsia"/>
          <w:bCs/>
          <w:sz w:val="24"/>
          <w:szCs w:val="24"/>
        </w:rPr>
        <w:t>链轮校称装置</w:t>
      </w:r>
      <w:proofErr w:type="gramEnd"/>
      <w:r w:rsidRPr="00E640F3">
        <w:rPr>
          <w:rFonts w:ascii="宋体" w:eastAsia="宋体" w:hAnsi="宋体" w:cs="Times New Roman" w:hint="eastAsia"/>
          <w:bCs/>
          <w:sz w:val="24"/>
          <w:szCs w:val="24"/>
        </w:rPr>
        <w:t>等设备组成</w:t>
      </w:r>
      <w:r w:rsidRPr="00E640F3">
        <w:rPr>
          <w:rFonts w:ascii="宋体" w:eastAsia="宋体" w:hAnsi="宋体" w:cs="Times New Roman"/>
          <w:bCs/>
          <w:sz w:val="24"/>
          <w:szCs w:val="24"/>
        </w:rPr>
        <w:t>。</w:t>
      </w:r>
    </w:p>
    <w:p w14:paraId="770768B1" w14:textId="77777777" w:rsidR="00E640F3" w:rsidRPr="00E640F3" w:rsidRDefault="00E640F3" w:rsidP="00E640F3">
      <w:pPr>
        <w:spacing w:beforeLines="50" w:before="156" w:afterLines="50" w:after="156" w:line="360" w:lineRule="auto"/>
        <w:jc w:val="left"/>
        <w:rPr>
          <w:rFonts w:ascii="宋体" w:eastAsia="宋体" w:hAnsi="宋体" w:cs="Times New Roman"/>
          <w:b/>
          <w:sz w:val="24"/>
          <w:szCs w:val="24"/>
        </w:rPr>
      </w:pPr>
      <w:bookmarkStart w:id="102" w:name="_Toc22550"/>
      <w:bookmarkStart w:id="103" w:name="_Toc3505"/>
      <w:bookmarkStart w:id="104" w:name="_Toc5627085"/>
      <w:bookmarkStart w:id="105" w:name="_Toc12534"/>
      <w:bookmarkStart w:id="106" w:name="_Toc30783"/>
      <w:bookmarkStart w:id="107" w:name="_Toc31292"/>
      <w:bookmarkStart w:id="108" w:name="_Toc28403"/>
      <w:bookmarkStart w:id="109" w:name="_Toc31178"/>
      <w:bookmarkStart w:id="110" w:name="_Toc11917"/>
      <w:bookmarkStart w:id="111" w:name="_Toc16772406"/>
      <w:r w:rsidRPr="00E640F3">
        <w:rPr>
          <w:rFonts w:ascii="宋体" w:eastAsia="宋体" w:hAnsi="宋体" w:cs="Times New Roman"/>
          <w:b/>
          <w:sz w:val="24"/>
          <w:szCs w:val="24"/>
        </w:rPr>
        <w:t>2.2  电气</w:t>
      </w:r>
      <w:bookmarkEnd w:id="102"/>
      <w:bookmarkEnd w:id="103"/>
      <w:bookmarkEnd w:id="104"/>
      <w:bookmarkEnd w:id="105"/>
      <w:bookmarkEnd w:id="106"/>
      <w:bookmarkEnd w:id="107"/>
      <w:bookmarkEnd w:id="108"/>
      <w:bookmarkEnd w:id="109"/>
      <w:bookmarkEnd w:id="110"/>
      <w:r w:rsidRPr="00E640F3">
        <w:rPr>
          <w:rFonts w:ascii="宋体" w:eastAsia="宋体" w:hAnsi="宋体" w:cs="Times New Roman" w:hint="eastAsia"/>
          <w:b/>
          <w:sz w:val="24"/>
          <w:szCs w:val="24"/>
        </w:rPr>
        <w:t>传动</w:t>
      </w:r>
      <w:bookmarkEnd w:id="111"/>
      <w:r w:rsidRPr="00E640F3">
        <w:rPr>
          <w:rFonts w:ascii="宋体" w:eastAsia="宋体" w:hAnsi="宋体" w:cs="Times New Roman" w:hint="eastAsia"/>
          <w:b/>
          <w:sz w:val="24"/>
          <w:szCs w:val="24"/>
        </w:rPr>
        <w:t>设备技术规格要求</w:t>
      </w:r>
    </w:p>
    <w:p w14:paraId="724835D9"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2</w:t>
      </w:r>
      <w:r w:rsidRPr="00E640F3">
        <w:rPr>
          <w:rFonts w:ascii="宋体" w:eastAsia="宋体" w:hAnsi="宋体" w:cs="Times New Roman"/>
          <w:b/>
          <w:sz w:val="24"/>
          <w:szCs w:val="24"/>
        </w:rPr>
        <w:t>.2.1</w:t>
      </w:r>
      <w:r w:rsidRPr="00E640F3">
        <w:rPr>
          <w:rFonts w:ascii="宋体" w:eastAsia="宋体" w:hAnsi="宋体" w:cs="Times New Roman" w:hint="eastAsia"/>
          <w:b/>
          <w:sz w:val="24"/>
          <w:szCs w:val="24"/>
        </w:rPr>
        <w:t>设计原则</w:t>
      </w:r>
    </w:p>
    <w:p w14:paraId="5746C73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 xml:space="preserve">1) </w:t>
      </w:r>
      <w:r w:rsidRPr="00E640F3">
        <w:rPr>
          <w:rFonts w:ascii="宋体" w:eastAsia="宋体" w:hAnsi="宋体" w:cs="Times New Roman" w:hint="eastAsia"/>
          <w:bCs/>
          <w:sz w:val="24"/>
          <w:szCs w:val="24"/>
        </w:rPr>
        <w:t>传动和基础自动化设备采用成熟可靠的技术和装备，同时使设备便于维护，以提高产品质量和节省人力；</w:t>
      </w:r>
    </w:p>
    <w:p w14:paraId="515616F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 xml:space="preserve">2) </w:t>
      </w:r>
      <w:r w:rsidRPr="00E640F3">
        <w:rPr>
          <w:rFonts w:ascii="宋体" w:eastAsia="宋体" w:hAnsi="宋体" w:cs="Times New Roman" w:hint="eastAsia"/>
          <w:bCs/>
          <w:sz w:val="24"/>
          <w:szCs w:val="24"/>
        </w:rPr>
        <w:t>电气传动均采用交流传动技术，各生产工艺设备全部采用交流电机传动；变速设备的传动一般采用交流变频调速，控制调节系统全部采用全数字式控制系统；</w:t>
      </w:r>
    </w:p>
    <w:p w14:paraId="6EBB2D0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 xml:space="preserve">3) </w:t>
      </w:r>
      <w:r w:rsidRPr="00E640F3">
        <w:rPr>
          <w:rFonts w:ascii="宋体" w:eastAsia="宋体" w:hAnsi="宋体" w:cs="Times New Roman" w:hint="eastAsia"/>
          <w:bCs/>
          <w:sz w:val="24"/>
          <w:szCs w:val="24"/>
        </w:rPr>
        <w:t>集中控制和操作，以减少操作维护人员。</w:t>
      </w:r>
    </w:p>
    <w:p w14:paraId="1DBC8EE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4）现场移动设备：皮带运行、卸料小车运行等移动设备需配置声光报警器。</w:t>
      </w:r>
    </w:p>
    <w:p w14:paraId="65C3613A"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2</w:t>
      </w:r>
      <w:r w:rsidRPr="00E640F3">
        <w:rPr>
          <w:rFonts w:ascii="宋体" w:eastAsia="宋体" w:hAnsi="宋体" w:cs="Times New Roman"/>
          <w:b/>
          <w:sz w:val="24"/>
          <w:szCs w:val="24"/>
        </w:rPr>
        <w:t>.2.2</w:t>
      </w:r>
      <w:r w:rsidRPr="00E640F3">
        <w:rPr>
          <w:rFonts w:ascii="宋体" w:eastAsia="宋体" w:hAnsi="宋体" w:cs="Times New Roman" w:hint="eastAsia"/>
          <w:b/>
          <w:sz w:val="24"/>
          <w:szCs w:val="24"/>
        </w:rPr>
        <w:t>乙方责任范围</w:t>
      </w:r>
    </w:p>
    <w:p w14:paraId="1375CD1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包括：综合上料系统及配套辅助设备配套三电设施如操作台（箱）、</w:t>
      </w:r>
      <w:r w:rsidRPr="00E640F3">
        <w:rPr>
          <w:rFonts w:ascii="宋体" w:eastAsia="宋体" w:hAnsi="宋体" w:cs="Times New Roman"/>
          <w:bCs/>
          <w:sz w:val="24"/>
          <w:szCs w:val="24"/>
        </w:rPr>
        <w:t>MCC</w:t>
      </w:r>
      <w:r w:rsidRPr="00E640F3">
        <w:rPr>
          <w:rFonts w:ascii="宋体" w:eastAsia="宋体" w:hAnsi="宋体" w:cs="Times New Roman" w:hint="eastAsia"/>
          <w:bCs/>
          <w:sz w:val="24"/>
          <w:szCs w:val="24"/>
        </w:rPr>
        <w:t>、低压变频柜</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含变频装置及附件</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、控制柜、</w:t>
      </w:r>
      <w:r w:rsidRPr="00E640F3">
        <w:rPr>
          <w:rFonts w:ascii="宋体" w:eastAsia="宋体" w:hAnsi="宋体" w:cs="Times New Roman"/>
          <w:bCs/>
          <w:sz w:val="24"/>
          <w:szCs w:val="24"/>
        </w:rPr>
        <w:t>PLC</w:t>
      </w:r>
      <w:r w:rsidRPr="00E640F3">
        <w:rPr>
          <w:rFonts w:ascii="宋体" w:eastAsia="宋体" w:hAnsi="宋体" w:cs="Times New Roman" w:hint="eastAsia"/>
          <w:bCs/>
          <w:sz w:val="24"/>
          <w:szCs w:val="24"/>
        </w:rPr>
        <w:t>设备、</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UPS</w:t>
      </w:r>
      <w:r w:rsidRPr="00E640F3">
        <w:rPr>
          <w:rFonts w:ascii="宋体" w:eastAsia="宋体" w:hAnsi="宋体" w:cs="Times New Roman" w:hint="eastAsia"/>
          <w:bCs/>
          <w:sz w:val="24"/>
          <w:szCs w:val="24"/>
        </w:rPr>
        <w:t>、网络设备等。</w:t>
      </w:r>
    </w:p>
    <w:p w14:paraId="29495E65"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2</w:t>
      </w:r>
      <w:r w:rsidRPr="00E640F3">
        <w:rPr>
          <w:rFonts w:ascii="宋体" w:eastAsia="宋体" w:hAnsi="宋体" w:cs="Times New Roman"/>
          <w:b/>
          <w:sz w:val="24"/>
          <w:szCs w:val="24"/>
        </w:rPr>
        <w:t>.2.3</w:t>
      </w:r>
      <w:r w:rsidRPr="00E640F3">
        <w:rPr>
          <w:rFonts w:ascii="宋体" w:eastAsia="宋体" w:hAnsi="宋体" w:cs="Times New Roman" w:hint="eastAsia"/>
          <w:b/>
          <w:sz w:val="24"/>
          <w:szCs w:val="24"/>
        </w:rPr>
        <w:t>传动方式</w:t>
      </w:r>
    </w:p>
    <w:p w14:paraId="7EB7124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大部分传动装置为普通恒速交流传动，部分要求调速的传动设备采用交流变频调速。</w:t>
      </w:r>
    </w:p>
    <w:p w14:paraId="5044C924"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2</w:t>
      </w:r>
      <w:r w:rsidRPr="00E640F3">
        <w:rPr>
          <w:rFonts w:ascii="宋体" w:eastAsia="宋体" w:hAnsi="宋体" w:cs="Times New Roman"/>
          <w:b/>
          <w:sz w:val="24"/>
          <w:szCs w:val="24"/>
        </w:rPr>
        <w:t>.2.4</w:t>
      </w:r>
      <w:r w:rsidRPr="00E640F3">
        <w:rPr>
          <w:rFonts w:ascii="宋体" w:eastAsia="宋体" w:hAnsi="宋体" w:cs="Times New Roman" w:hint="eastAsia"/>
          <w:b/>
          <w:sz w:val="24"/>
          <w:szCs w:val="24"/>
        </w:rPr>
        <w:t>主要传动控制设备设置原则</w:t>
      </w:r>
    </w:p>
    <w:p w14:paraId="79E54F7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电气传动采用</w:t>
      </w:r>
      <w:proofErr w:type="gramStart"/>
      <w:r w:rsidRPr="00E640F3">
        <w:rPr>
          <w:rFonts w:ascii="宋体" w:eastAsia="宋体" w:hAnsi="宋体" w:cs="Times New Roman" w:hint="eastAsia"/>
          <w:bCs/>
          <w:sz w:val="24"/>
          <w:szCs w:val="24"/>
        </w:rPr>
        <w:t>全交流化</w:t>
      </w:r>
      <w:proofErr w:type="gramEnd"/>
      <w:r w:rsidRPr="00E640F3">
        <w:rPr>
          <w:rFonts w:ascii="宋体" w:eastAsia="宋体" w:hAnsi="宋体" w:cs="Times New Roman" w:hint="eastAsia"/>
          <w:bCs/>
          <w:sz w:val="24"/>
          <w:szCs w:val="24"/>
        </w:rPr>
        <w:t>技术，全</w:t>
      </w:r>
      <w:r w:rsidRPr="00E640F3">
        <w:rPr>
          <w:rFonts w:ascii="宋体" w:eastAsia="宋体" w:hAnsi="宋体" w:cs="Times New Roman"/>
          <w:bCs/>
          <w:sz w:val="24"/>
          <w:szCs w:val="24"/>
        </w:rPr>
        <w:t>PLC</w:t>
      </w:r>
      <w:r w:rsidRPr="00E640F3">
        <w:rPr>
          <w:rFonts w:ascii="宋体" w:eastAsia="宋体" w:hAnsi="宋体" w:cs="Times New Roman" w:hint="eastAsia"/>
          <w:bCs/>
          <w:sz w:val="24"/>
          <w:szCs w:val="24"/>
        </w:rPr>
        <w:t>控制，采用三电一体化的系统，集中控制，集中操作，机旁设调试及维修操作箱。重要的工艺安全</w:t>
      </w:r>
      <w:proofErr w:type="gramStart"/>
      <w:r w:rsidRPr="00E640F3">
        <w:rPr>
          <w:rFonts w:ascii="宋体" w:eastAsia="宋体" w:hAnsi="宋体" w:cs="Times New Roman" w:hint="eastAsia"/>
          <w:bCs/>
          <w:sz w:val="24"/>
          <w:szCs w:val="24"/>
        </w:rPr>
        <w:t>联锁</w:t>
      </w:r>
      <w:proofErr w:type="gramEnd"/>
      <w:r w:rsidRPr="00E640F3">
        <w:rPr>
          <w:rFonts w:ascii="宋体" w:eastAsia="宋体" w:hAnsi="宋体" w:cs="Times New Roman" w:hint="eastAsia"/>
          <w:bCs/>
          <w:sz w:val="24"/>
          <w:szCs w:val="24"/>
        </w:rPr>
        <w:t>除</w:t>
      </w:r>
      <w:r w:rsidRPr="00E640F3">
        <w:rPr>
          <w:rFonts w:ascii="宋体" w:eastAsia="宋体" w:hAnsi="宋体" w:cs="Times New Roman"/>
          <w:bCs/>
          <w:sz w:val="24"/>
          <w:szCs w:val="24"/>
        </w:rPr>
        <w:t>PLC</w:t>
      </w:r>
      <w:proofErr w:type="gramStart"/>
      <w:r w:rsidRPr="00E640F3">
        <w:rPr>
          <w:rFonts w:ascii="宋体" w:eastAsia="宋体" w:hAnsi="宋体" w:cs="Times New Roman" w:hint="eastAsia"/>
          <w:bCs/>
          <w:sz w:val="24"/>
          <w:szCs w:val="24"/>
        </w:rPr>
        <w:t>联锁</w:t>
      </w:r>
      <w:proofErr w:type="gramEnd"/>
      <w:r w:rsidRPr="00E640F3">
        <w:rPr>
          <w:rFonts w:ascii="宋体" w:eastAsia="宋体" w:hAnsi="宋体" w:cs="Times New Roman" w:hint="eastAsia"/>
          <w:bCs/>
          <w:sz w:val="24"/>
          <w:szCs w:val="24"/>
        </w:rPr>
        <w:t>外，还应考虑有触点</w:t>
      </w:r>
      <w:proofErr w:type="gramStart"/>
      <w:r w:rsidRPr="00E640F3">
        <w:rPr>
          <w:rFonts w:ascii="宋体" w:eastAsia="宋体" w:hAnsi="宋体" w:cs="Times New Roman" w:hint="eastAsia"/>
          <w:bCs/>
          <w:sz w:val="24"/>
          <w:szCs w:val="24"/>
        </w:rPr>
        <w:t>联锁</w:t>
      </w:r>
      <w:proofErr w:type="gramEnd"/>
      <w:r w:rsidRPr="00E640F3">
        <w:rPr>
          <w:rFonts w:ascii="宋体" w:eastAsia="宋体" w:hAnsi="宋体" w:cs="Times New Roman" w:hint="eastAsia"/>
          <w:bCs/>
          <w:sz w:val="24"/>
          <w:szCs w:val="24"/>
        </w:rPr>
        <w:t>以确保安全。</w:t>
      </w:r>
    </w:p>
    <w:p w14:paraId="6D260C2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≥37KW以上传动</w:t>
      </w:r>
      <w:proofErr w:type="gramStart"/>
      <w:r w:rsidRPr="00E640F3">
        <w:rPr>
          <w:rFonts w:ascii="宋体" w:eastAsia="宋体" w:hAnsi="宋体" w:cs="Times New Roman" w:hint="eastAsia"/>
          <w:bCs/>
          <w:sz w:val="24"/>
          <w:szCs w:val="24"/>
        </w:rPr>
        <w:t>回路出线测设置</w:t>
      </w:r>
      <w:proofErr w:type="gramEnd"/>
      <w:r w:rsidRPr="00E640F3">
        <w:rPr>
          <w:rFonts w:ascii="宋体" w:eastAsia="宋体" w:hAnsi="宋体" w:cs="Times New Roman" w:hint="eastAsia"/>
          <w:bCs/>
          <w:sz w:val="24"/>
          <w:szCs w:val="24"/>
        </w:rPr>
        <w:t>隔离开关，保证检修安全。</w:t>
      </w:r>
    </w:p>
    <w:p w14:paraId="67AC128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≥30KW电机设置电流检测装置，信号传输至PLC。</w:t>
      </w:r>
    </w:p>
    <w:p w14:paraId="4F50667E"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2</w:t>
      </w:r>
      <w:r w:rsidRPr="00E640F3">
        <w:rPr>
          <w:rFonts w:ascii="宋体" w:eastAsia="宋体" w:hAnsi="宋体" w:cs="Times New Roman"/>
          <w:b/>
          <w:sz w:val="24"/>
          <w:szCs w:val="24"/>
        </w:rPr>
        <w:t>.2.5电气</w:t>
      </w:r>
      <w:r w:rsidRPr="00E640F3">
        <w:rPr>
          <w:rFonts w:ascii="宋体" w:eastAsia="宋体" w:hAnsi="宋体" w:cs="Times New Roman" w:hint="eastAsia"/>
          <w:b/>
          <w:sz w:val="24"/>
          <w:szCs w:val="24"/>
        </w:rPr>
        <w:t>盘箱柜主要设备技术规格</w:t>
      </w:r>
    </w:p>
    <w:p w14:paraId="5A78BD3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电气</w:t>
      </w:r>
      <w:proofErr w:type="gramStart"/>
      <w:r w:rsidRPr="00E640F3">
        <w:rPr>
          <w:rFonts w:ascii="宋体" w:eastAsia="宋体" w:hAnsi="宋体" w:cs="Times New Roman" w:hint="eastAsia"/>
          <w:bCs/>
          <w:sz w:val="24"/>
          <w:szCs w:val="24"/>
        </w:rPr>
        <w:t>柜设计</w:t>
      </w:r>
      <w:proofErr w:type="gramEnd"/>
      <w:r w:rsidRPr="00E640F3">
        <w:rPr>
          <w:rFonts w:ascii="宋体" w:eastAsia="宋体" w:hAnsi="宋体" w:cs="Times New Roman" w:hint="eastAsia"/>
          <w:bCs/>
          <w:sz w:val="24"/>
          <w:szCs w:val="24"/>
        </w:rPr>
        <w:t>严格按照国家规范要求设计。</w:t>
      </w:r>
    </w:p>
    <w:p w14:paraId="6501130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1）电气柜</w:t>
      </w:r>
    </w:p>
    <w:p w14:paraId="7544822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柜材质：冷轧钢板</w:t>
      </w:r>
    </w:p>
    <w:p w14:paraId="6043223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框架厚度：≥2.5mm</w:t>
      </w:r>
    </w:p>
    <w:p w14:paraId="0A84431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门板厚度：≥1.8mm</w:t>
      </w:r>
    </w:p>
    <w:p w14:paraId="0F0DA7A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变频柜：IP31</w:t>
      </w:r>
    </w:p>
    <w:p w14:paraId="19E5D8F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MCC柜：IP31</w:t>
      </w:r>
    </w:p>
    <w:p w14:paraId="21C2062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PLC柜：IP41</w:t>
      </w:r>
    </w:p>
    <w:p w14:paraId="2B73C2E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颜色：宝钢色608</w:t>
      </w:r>
    </w:p>
    <w:p w14:paraId="130876C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2）操作箱、端子箱、操作台（现场）</w:t>
      </w:r>
    </w:p>
    <w:p w14:paraId="46C2655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材质：不锈钢双层门</w:t>
      </w:r>
    </w:p>
    <w:p w14:paraId="2AB7D19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板材厚度：1.8mm</w:t>
      </w:r>
    </w:p>
    <w:p w14:paraId="68F167A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防护等级：IP55</w:t>
      </w:r>
    </w:p>
    <w:p w14:paraId="10222F9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3）室内操作台</w:t>
      </w:r>
    </w:p>
    <w:p w14:paraId="0A875C2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箱体材质：冷轧钢板</w:t>
      </w:r>
    </w:p>
    <w:p w14:paraId="05E686B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面板材质：不锈钢（304）</w:t>
      </w:r>
    </w:p>
    <w:p w14:paraId="77CB698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板材厚度：1.8mm</w:t>
      </w:r>
    </w:p>
    <w:p w14:paraId="519B753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防护等级：IP55</w:t>
      </w:r>
    </w:p>
    <w:p w14:paraId="53EBD86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颜色：宝钢色608</w:t>
      </w:r>
    </w:p>
    <w:p w14:paraId="19D9CE13" w14:textId="77777777" w:rsidR="00E640F3" w:rsidRPr="00E640F3" w:rsidRDefault="00E640F3" w:rsidP="00E640F3">
      <w:pPr>
        <w:spacing w:line="360" w:lineRule="auto"/>
        <w:ind w:firstLineChars="200" w:firstLine="480"/>
        <w:rPr>
          <w:rFonts w:ascii="宋体" w:eastAsia="宋体" w:hAnsi="宋体" w:cs="Times New Roman"/>
          <w:bCs/>
          <w:sz w:val="24"/>
          <w:szCs w:val="24"/>
        </w:rPr>
      </w:pPr>
      <w:bookmarkStart w:id="112" w:name="_Toc241730188"/>
      <w:bookmarkStart w:id="113" w:name="_Toc241419183"/>
      <w:r w:rsidRPr="00E640F3">
        <w:rPr>
          <w:rFonts w:ascii="宋体" w:eastAsia="宋体" w:hAnsi="宋体" w:cs="Times New Roman" w:hint="eastAsia"/>
          <w:bCs/>
          <w:sz w:val="24"/>
          <w:szCs w:val="24"/>
        </w:rPr>
        <w:t>4）</w:t>
      </w:r>
      <w:r w:rsidRPr="00E640F3">
        <w:rPr>
          <w:rFonts w:ascii="宋体" w:eastAsia="宋体" w:hAnsi="宋体" w:cs="Times New Roman"/>
          <w:bCs/>
          <w:sz w:val="24"/>
          <w:szCs w:val="24"/>
        </w:rPr>
        <w:t>低压</w:t>
      </w:r>
      <w:proofErr w:type="gramStart"/>
      <w:r w:rsidRPr="00E640F3">
        <w:rPr>
          <w:rFonts w:ascii="宋体" w:eastAsia="宋体" w:hAnsi="宋体" w:cs="Times New Roman"/>
          <w:bCs/>
          <w:sz w:val="24"/>
          <w:szCs w:val="24"/>
        </w:rPr>
        <w:t>软启动</w:t>
      </w:r>
      <w:proofErr w:type="gramEnd"/>
      <w:r w:rsidRPr="00E640F3">
        <w:rPr>
          <w:rFonts w:ascii="宋体" w:eastAsia="宋体" w:hAnsi="宋体" w:cs="Times New Roman"/>
          <w:bCs/>
          <w:sz w:val="24"/>
          <w:szCs w:val="24"/>
        </w:rPr>
        <w:t>装置</w:t>
      </w:r>
      <w:bookmarkEnd w:id="112"/>
      <w:bookmarkEnd w:id="113"/>
    </w:p>
    <w:p w14:paraId="53C35C8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适用于额定电压~</w:t>
      </w:r>
      <w:r w:rsidRPr="00E640F3">
        <w:rPr>
          <w:rFonts w:ascii="宋体" w:eastAsia="宋体" w:hAnsi="宋体" w:cs="Times New Roman" w:hint="eastAsia"/>
          <w:bCs/>
          <w:sz w:val="24"/>
          <w:szCs w:val="24"/>
        </w:rPr>
        <w:t>38</w:t>
      </w:r>
      <w:r w:rsidRPr="00E640F3">
        <w:rPr>
          <w:rFonts w:ascii="宋体" w:eastAsia="宋体" w:hAnsi="宋体" w:cs="Times New Roman"/>
          <w:bCs/>
          <w:sz w:val="24"/>
          <w:szCs w:val="24"/>
        </w:rPr>
        <w:t>0V的笼型交流异步电动机软启动、软停机及保护。</w:t>
      </w:r>
    </w:p>
    <w:p w14:paraId="08C1BF0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可靠性高，启动过程平滑，对电动机、电网以及机械传动系统无冲击。</w:t>
      </w:r>
    </w:p>
    <w:p w14:paraId="0BC9249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具有完善的报警提示功能和电机保护功能，并且具有旁路功能，安全可靠。</w:t>
      </w:r>
    </w:p>
    <w:p w14:paraId="3E8C7FAE" w14:textId="77777777" w:rsidR="00E640F3" w:rsidRPr="00E640F3" w:rsidRDefault="00E640F3" w:rsidP="00E640F3">
      <w:pPr>
        <w:spacing w:line="360" w:lineRule="auto"/>
        <w:ind w:firstLineChars="200" w:firstLine="480"/>
        <w:rPr>
          <w:rFonts w:ascii="宋体" w:eastAsia="宋体" w:hAnsi="宋体" w:cs="Times New Roman"/>
          <w:bCs/>
          <w:sz w:val="24"/>
          <w:szCs w:val="24"/>
        </w:rPr>
      </w:pPr>
      <w:proofErr w:type="gramStart"/>
      <w:r w:rsidRPr="00E640F3">
        <w:rPr>
          <w:rFonts w:ascii="宋体" w:eastAsia="宋体" w:hAnsi="宋体" w:cs="Times New Roman"/>
          <w:bCs/>
          <w:sz w:val="24"/>
          <w:szCs w:val="24"/>
        </w:rPr>
        <w:t>软起时间</w:t>
      </w:r>
      <w:proofErr w:type="gramEnd"/>
      <w:r w:rsidRPr="00E640F3">
        <w:rPr>
          <w:rFonts w:ascii="宋体" w:eastAsia="宋体" w:hAnsi="宋体" w:cs="Times New Roman"/>
          <w:bCs/>
          <w:sz w:val="24"/>
          <w:szCs w:val="24"/>
        </w:rPr>
        <w:t>：0~120秒，可设定</w:t>
      </w:r>
    </w:p>
    <w:p w14:paraId="2F0B081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功率：</w:t>
      </w:r>
      <w:r w:rsidRPr="00E640F3">
        <w:rPr>
          <w:rFonts w:ascii="宋体" w:eastAsia="宋体" w:hAnsi="宋体" w:cs="Times New Roman" w:hint="eastAsia"/>
          <w:bCs/>
          <w:sz w:val="24"/>
          <w:szCs w:val="24"/>
        </w:rPr>
        <w:t>75</w:t>
      </w:r>
      <w:r w:rsidRPr="00E640F3">
        <w:rPr>
          <w:rFonts w:ascii="宋体" w:eastAsia="宋体" w:hAnsi="宋体" w:cs="Times New Roman"/>
          <w:bCs/>
          <w:sz w:val="24"/>
          <w:szCs w:val="24"/>
        </w:rPr>
        <w:t>kW及以上</w:t>
      </w:r>
    </w:p>
    <w:p w14:paraId="5542E21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柜防护等级：IP31</w:t>
      </w:r>
    </w:p>
    <w:p w14:paraId="01E8E7A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5）变频器传动装置要求</w:t>
      </w:r>
    </w:p>
    <w:p w14:paraId="5F0C7E5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控制系统：采用以微处理器为基础的全数字控制系统，采用</w:t>
      </w:r>
      <w:proofErr w:type="spellStart"/>
      <w:r w:rsidRPr="00E640F3">
        <w:rPr>
          <w:rFonts w:ascii="宋体" w:eastAsia="宋体" w:hAnsi="宋体" w:cs="Times New Roman" w:hint="eastAsia"/>
          <w:bCs/>
          <w:sz w:val="24"/>
          <w:szCs w:val="24"/>
        </w:rPr>
        <w:t>ProfiNet</w:t>
      </w:r>
      <w:proofErr w:type="spellEnd"/>
      <w:r w:rsidRPr="00E640F3">
        <w:rPr>
          <w:rFonts w:ascii="宋体" w:eastAsia="宋体" w:hAnsi="宋体" w:cs="Times New Roman" w:hint="eastAsia"/>
          <w:bCs/>
          <w:sz w:val="24"/>
          <w:szCs w:val="24"/>
        </w:rPr>
        <w:t>与基础自动化系统联网，实现控制和数据通讯。</w:t>
      </w:r>
    </w:p>
    <w:p w14:paraId="7D58773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技术特点：采用工业型矢量变频器；</w:t>
      </w:r>
      <w:r w:rsidRPr="00E640F3">
        <w:rPr>
          <w:rFonts w:ascii="宋体" w:eastAsia="宋体" w:hAnsi="宋体" w:cs="Times New Roman"/>
          <w:bCs/>
          <w:sz w:val="24"/>
          <w:szCs w:val="24"/>
        </w:rPr>
        <w:t>IGBT</w:t>
      </w:r>
      <w:r w:rsidRPr="00E640F3">
        <w:rPr>
          <w:rFonts w:ascii="宋体" w:eastAsia="宋体" w:hAnsi="宋体" w:cs="Times New Roman" w:hint="eastAsia"/>
          <w:bCs/>
          <w:sz w:val="24"/>
          <w:szCs w:val="24"/>
        </w:rPr>
        <w:t>功率元件，</w:t>
      </w:r>
      <w:proofErr w:type="gramStart"/>
      <w:r w:rsidRPr="00E640F3">
        <w:rPr>
          <w:rFonts w:ascii="宋体" w:eastAsia="宋体" w:hAnsi="宋体" w:cs="Times New Roman" w:hint="eastAsia"/>
          <w:bCs/>
          <w:sz w:val="24"/>
          <w:szCs w:val="24"/>
        </w:rPr>
        <w:t>交直交电</w:t>
      </w:r>
      <w:proofErr w:type="gramEnd"/>
      <w:r w:rsidRPr="00E640F3">
        <w:rPr>
          <w:rFonts w:ascii="宋体" w:eastAsia="宋体" w:hAnsi="宋体" w:cs="Times New Roman" w:hint="eastAsia"/>
          <w:bCs/>
          <w:sz w:val="24"/>
          <w:szCs w:val="24"/>
        </w:rPr>
        <w:t>压型</w:t>
      </w:r>
      <w:r w:rsidRPr="00E640F3">
        <w:rPr>
          <w:rFonts w:ascii="宋体" w:eastAsia="宋体" w:hAnsi="宋体" w:cs="Times New Roman"/>
          <w:bCs/>
          <w:sz w:val="24"/>
          <w:szCs w:val="24"/>
        </w:rPr>
        <w:t>PWM</w:t>
      </w:r>
      <w:r w:rsidRPr="00E640F3">
        <w:rPr>
          <w:rFonts w:ascii="宋体" w:eastAsia="宋体" w:hAnsi="宋体" w:cs="Times New Roman" w:hint="eastAsia"/>
          <w:bCs/>
          <w:sz w:val="24"/>
          <w:szCs w:val="24"/>
        </w:rPr>
        <w:t>调制，矢量控制技术；功率因数高，速度响应快；保护功能齐全；具有极强的故障自诊断和故障报警显示功能。</w:t>
      </w:r>
    </w:p>
    <w:p w14:paraId="45E1BFF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主回路要求：采用固定式控制柜体，标准传动系统的主要电器部件配置有：</w:t>
      </w:r>
    </w:p>
    <w:p w14:paraId="008E118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－进线</w:t>
      </w:r>
      <w:r w:rsidRPr="00E640F3">
        <w:rPr>
          <w:rFonts w:ascii="宋体" w:eastAsia="宋体" w:hAnsi="宋体" w:cs="Times New Roman" w:hint="eastAsia"/>
          <w:bCs/>
          <w:sz w:val="24"/>
          <w:szCs w:val="24"/>
        </w:rPr>
        <w:t>断路器（电机功率≥30KW带电动执行机构）</w:t>
      </w:r>
    </w:p>
    <w:p w14:paraId="6542C3E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进线接触器（电机功率＜30KW）</w:t>
      </w:r>
    </w:p>
    <w:p w14:paraId="4D63462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－变频器及进线电抗器</w:t>
      </w:r>
    </w:p>
    <w:p w14:paraId="7487DA9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－制动单元及制动电阻</w:t>
      </w:r>
    </w:p>
    <w:p w14:paraId="1AD93C6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－出线电抗器</w:t>
      </w:r>
    </w:p>
    <w:p w14:paraId="1AEE1C3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－输出</w:t>
      </w:r>
      <w:r w:rsidRPr="00E640F3">
        <w:rPr>
          <w:rFonts w:ascii="宋体" w:eastAsia="宋体" w:hAnsi="宋体" w:cs="Times New Roman" w:hint="eastAsia"/>
          <w:bCs/>
          <w:sz w:val="24"/>
          <w:szCs w:val="24"/>
        </w:rPr>
        <w:t>隔离开关</w:t>
      </w:r>
    </w:p>
    <w:p w14:paraId="3BBC848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6</w:t>
      </w:r>
      <w:r w:rsidRPr="00E640F3">
        <w:rPr>
          <w:rFonts w:ascii="宋体" w:eastAsia="宋体" w:hAnsi="宋体" w:cs="Times New Roman"/>
          <w:bCs/>
          <w:sz w:val="24"/>
          <w:szCs w:val="24"/>
        </w:rPr>
        <w:t>) 主要设备的马达表</w:t>
      </w:r>
    </w:p>
    <w:p w14:paraId="4A350B2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主要设备的马达表如下：（</w:t>
      </w:r>
      <w:r w:rsidRPr="00E640F3">
        <w:rPr>
          <w:rFonts w:ascii="宋体" w:eastAsia="宋体" w:hAnsi="宋体" w:cs="Times New Roman" w:hint="eastAsia"/>
          <w:bCs/>
          <w:sz w:val="24"/>
          <w:szCs w:val="24"/>
        </w:rPr>
        <w:t>HF</w:t>
      </w:r>
      <w:r w:rsidRPr="00E640F3">
        <w:rPr>
          <w:rFonts w:ascii="宋体" w:eastAsia="宋体" w:hAnsi="宋体" w:cs="Times New Roman"/>
          <w:bCs/>
          <w:sz w:val="24"/>
          <w:szCs w:val="24"/>
        </w:rPr>
        <w:t>C：</w:t>
      </w:r>
      <w:r w:rsidRPr="00E640F3">
        <w:rPr>
          <w:rFonts w:ascii="宋体" w:eastAsia="宋体" w:hAnsi="宋体" w:cs="Times New Roman" w:hint="eastAsia"/>
          <w:bCs/>
          <w:sz w:val="24"/>
          <w:szCs w:val="24"/>
        </w:rPr>
        <w:t>10kV变频</w:t>
      </w:r>
      <w:r w:rsidRPr="00E640F3">
        <w:rPr>
          <w:rFonts w:ascii="宋体" w:eastAsia="宋体" w:hAnsi="宋体" w:cs="Times New Roman"/>
          <w:bCs/>
          <w:sz w:val="24"/>
          <w:szCs w:val="24"/>
        </w:rPr>
        <w:t>调速</w:t>
      </w:r>
      <w:r w:rsidRPr="00E640F3">
        <w:rPr>
          <w:rFonts w:ascii="宋体" w:eastAsia="宋体" w:hAnsi="宋体" w:cs="Times New Roman" w:hint="eastAsia"/>
          <w:bCs/>
          <w:sz w:val="24"/>
          <w:szCs w:val="24"/>
        </w:rPr>
        <w:t>控制</w:t>
      </w:r>
      <w:r w:rsidRPr="00E640F3">
        <w:rPr>
          <w:rFonts w:ascii="宋体" w:eastAsia="宋体" w:hAnsi="宋体" w:cs="Times New Roman"/>
          <w:bCs/>
          <w:sz w:val="24"/>
          <w:szCs w:val="24"/>
        </w:rPr>
        <w:t>；MC：</w:t>
      </w:r>
      <w:r w:rsidRPr="00E640F3">
        <w:rPr>
          <w:rFonts w:ascii="宋体" w:eastAsia="宋体" w:hAnsi="宋体" w:cs="Times New Roman" w:hint="eastAsia"/>
          <w:bCs/>
          <w:sz w:val="24"/>
          <w:szCs w:val="24"/>
        </w:rPr>
        <w:t>380V</w:t>
      </w:r>
      <w:proofErr w:type="gramStart"/>
      <w:r w:rsidRPr="00E640F3">
        <w:rPr>
          <w:rFonts w:ascii="宋体" w:eastAsia="宋体" w:hAnsi="宋体" w:cs="Times New Roman"/>
          <w:bCs/>
          <w:sz w:val="24"/>
          <w:szCs w:val="24"/>
        </w:rPr>
        <w:t>不</w:t>
      </w:r>
      <w:proofErr w:type="gramEnd"/>
      <w:r w:rsidRPr="00E640F3">
        <w:rPr>
          <w:rFonts w:ascii="宋体" w:eastAsia="宋体" w:hAnsi="宋体" w:cs="Times New Roman"/>
          <w:bCs/>
          <w:sz w:val="24"/>
          <w:szCs w:val="24"/>
        </w:rPr>
        <w:t>调速直接启动</w:t>
      </w: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VC：矢量变频</w:t>
      </w:r>
      <w:r w:rsidRPr="00E640F3">
        <w:rPr>
          <w:rFonts w:ascii="宋体" w:eastAsia="宋体" w:hAnsi="宋体" w:cs="Times New Roman" w:hint="eastAsia"/>
          <w:bCs/>
          <w:sz w:val="24"/>
          <w:szCs w:val="24"/>
        </w:rPr>
        <w:t>;  FC:变频调速控制；RS:</w:t>
      </w:r>
      <w:proofErr w:type="gramStart"/>
      <w:r w:rsidRPr="00E640F3">
        <w:rPr>
          <w:rFonts w:ascii="宋体" w:eastAsia="宋体" w:hAnsi="宋体" w:cs="Times New Roman"/>
          <w:bCs/>
          <w:sz w:val="24"/>
          <w:szCs w:val="24"/>
        </w:rPr>
        <w:t>不</w:t>
      </w:r>
      <w:proofErr w:type="gramEnd"/>
      <w:r w:rsidRPr="00E640F3">
        <w:rPr>
          <w:rFonts w:ascii="宋体" w:eastAsia="宋体" w:hAnsi="宋体" w:cs="Times New Roman"/>
          <w:bCs/>
          <w:sz w:val="24"/>
          <w:szCs w:val="24"/>
        </w:rPr>
        <w:t>调速软启动）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0"/>
        <w:gridCol w:w="2248"/>
        <w:gridCol w:w="902"/>
        <w:gridCol w:w="994"/>
        <w:gridCol w:w="708"/>
        <w:gridCol w:w="993"/>
        <w:gridCol w:w="868"/>
        <w:gridCol w:w="1116"/>
      </w:tblGrid>
      <w:tr w:rsidR="00E640F3" w:rsidRPr="00E640F3" w14:paraId="70BF3B65" w14:textId="77777777" w:rsidTr="00ED363A">
        <w:trPr>
          <w:tblHeader/>
        </w:trPr>
        <w:tc>
          <w:tcPr>
            <w:tcW w:w="700" w:type="dxa"/>
            <w:vMerge w:val="restart"/>
            <w:vAlign w:val="center"/>
          </w:tcPr>
          <w:p w14:paraId="6FF8D3E4"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序号</w:t>
            </w:r>
          </w:p>
        </w:tc>
        <w:tc>
          <w:tcPr>
            <w:tcW w:w="3150" w:type="dxa"/>
            <w:gridSpan w:val="2"/>
            <w:vAlign w:val="center"/>
          </w:tcPr>
          <w:p w14:paraId="37E5C90A"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设备</w:t>
            </w:r>
          </w:p>
        </w:tc>
        <w:tc>
          <w:tcPr>
            <w:tcW w:w="994" w:type="dxa"/>
            <w:vMerge w:val="restart"/>
            <w:vAlign w:val="center"/>
          </w:tcPr>
          <w:p w14:paraId="055E5E2D"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电动机</w:t>
            </w:r>
          </w:p>
          <w:p w14:paraId="104F9A26"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容量(kW)</w:t>
            </w:r>
          </w:p>
        </w:tc>
        <w:tc>
          <w:tcPr>
            <w:tcW w:w="708" w:type="dxa"/>
            <w:vMerge w:val="restart"/>
            <w:vAlign w:val="center"/>
          </w:tcPr>
          <w:p w14:paraId="58D96750"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传动方式</w:t>
            </w:r>
          </w:p>
        </w:tc>
        <w:tc>
          <w:tcPr>
            <w:tcW w:w="1861" w:type="dxa"/>
            <w:gridSpan w:val="2"/>
          </w:tcPr>
          <w:p w14:paraId="275D5B27"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变频器/软启动器</w:t>
            </w:r>
          </w:p>
        </w:tc>
        <w:tc>
          <w:tcPr>
            <w:tcW w:w="1116" w:type="dxa"/>
            <w:vMerge w:val="restart"/>
            <w:vAlign w:val="center"/>
          </w:tcPr>
          <w:p w14:paraId="437EC102"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备注</w:t>
            </w:r>
          </w:p>
        </w:tc>
      </w:tr>
      <w:tr w:rsidR="00E640F3" w:rsidRPr="00E640F3" w14:paraId="2A29C7BC" w14:textId="77777777" w:rsidTr="00ED363A">
        <w:trPr>
          <w:trHeight w:val="70"/>
          <w:tblHeader/>
        </w:trPr>
        <w:tc>
          <w:tcPr>
            <w:tcW w:w="700" w:type="dxa"/>
            <w:vMerge/>
            <w:vAlign w:val="center"/>
          </w:tcPr>
          <w:p w14:paraId="73569171" w14:textId="77777777" w:rsidR="00E640F3" w:rsidRPr="00E640F3" w:rsidRDefault="00E640F3" w:rsidP="00E640F3">
            <w:pPr>
              <w:spacing w:line="0" w:lineRule="atLeast"/>
              <w:rPr>
                <w:rFonts w:ascii="宋体" w:eastAsia="宋体" w:hAnsi="宋体" w:cs="Times New Roman"/>
                <w:szCs w:val="21"/>
              </w:rPr>
            </w:pPr>
          </w:p>
        </w:tc>
        <w:tc>
          <w:tcPr>
            <w:tcW w:w="2248" w:type="dxa"/>
            <w:vAlign w:val="center"/>
          </w:tcPr>
          <w:p w14:paraId="5B1690B6"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b/>
                <w:szCs w:val="21"/>
              </w:rPr>
              <w:t>名称</w:t>
            </w:r>
          </w:p>
        </w:tc>
        <w:tc>
          <w:tcPr>
            <w:tcW w:w="902" w:type="dxa"/>
            <w:vAlign w:val="center"/>
          </w:tcPr>
          <w:p w14:paraId="0BBA8F48"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b/>
                <w:szCs w:val="21"/>
              </w:rPr>
              <w:t>数量(台)</w:t>
            </w:r>
          </w:p>
        </w:tc>
        <w:tc>
          <w:tcPr>
            <w:tcW w:w="994" w:type="dxa"/>
            <w:vMerge/>
            <w:vAlign w:val="center"/>
          </w:tcPr>
          <w:p w14:paraId="0F17659F" w14:textId="77777777" w:rsidR="00E640F3" w:rsidRPr="00E640F3" w:rsidRDefault="00E640F3" w:rsidP="00E640F3">
            <w:pPr>
              <w:spacing w:line="0" w:lineRule="atLeast"/>
              <w:rPr>
                <w:rFonts w:ascii="宋体" w:eastAsia="宋体" w:hAnsi="宋体" w:cs="Times New Roman"/>
                <w:b/>
                <w:szCs w:val="21"/>
              </w:rPr>
            </w:pPr>
          </w:p>
        </w:tc>
        <w:tc>
          <w:tcPr>
            <w:tcW w:w="708" w:type="dxa"/>
            <w:vMerge/>
          </w:tcPr>
          <w:p w14:paraId="0FA23B8A" w14:textId="77777777" w:rsidR="00E640F3" w:rsidRPr="00E640F3" w:rsidRDefault="00E640F3" w:rsidP="00E640F3">
            <w:pPr>
              <w:spacing w:line="0" w:lineRule="atLeast"/>
              <w:rPr>
                <w:rFonts w:ascii="宋体" w:eastAsia="宋体" w:hAnsi="宋体" w:cs="Times New Roman"/>
                <w:b/>
                <w:szCs w:val="21"/>
              </w:rPr>
            </w:pPr>
          </w:p>
        </w:tc>
        <w:tc>
          <w:tcPr>
            <w:tcW w:w="993" w:type="dxa"/>
            <w:vAlign w:val="center"/>
          </w:tcPr>
          <w:p w14:paraId="5DD2C824"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b/>
                <w:szCs w:val="21"/>
              </w:rPr>
              <w:t>容量(kW)</w:t>
            </w:r>
          </w:p>
        </w:tc>
        <w:tc>
          <w:tcPr>
            <w:tcW w:w="868" w:type="dxa"/>
            <w:vAlign w:val="center"/>
          </w:tcPr>
          <w:p w14:paraId="7A54F0F4"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b/>
                <w:szCs w:val="21"/>
              </w:rPr>
              <w:t>数量(台)</w:t>
            </w:r>
          </w:p>
        </w:tc>
        <w:tc>
          <w:tcPr>
            <w:tcW w:w="1116" w:type="dxa"/>
            <w:vMerge/>
            <w:vAlign w:val="center"/>
          </w:tcPr>
          <w:p w14:paraId="27ACC5B7" w14:textId="77777777" w:rsidR="00E640F3" w:rsidRPr="00E640F3" w:rsidRDefault="00E640F3" w:rsidP="00E640F3">
            <w:pPr>
              <w:spacing w:line="0" w:lineRule="atLeast"/>
              <w:rPr>
                <w:rFonts w:ascii="宋体" w:eastAsia="宋体" w:hAnsi="宋体" w:cs="Times New Roman"/>
                <w:szCs w:val="21"/>
              </w:rPr>
            </w:pPr>
          </w:p>
        </w:tc>
      </w:tr>
      <w:tr w:rsidR="00E640F3" w:rsidRPr="00E640F3" w14:paraId="5D058FED" w14:textId="77777777" w:rsidTr="00ED363A">
        <w:trPr>
          <w:trHeight w:val="70"/>
        </w:trPr>
        <w:tc>
          <w:tcPr>
            <w:tcW w:w="700" w:type="dxa"/>
            <w:vAlign w:val="center"/>
          </w:tcPr>
          <w:p w14:paraId="1FE0515D" w14:textId="77777777" w:rsidR="00E640F3" w:rsidRPr="00E640F3" w:rsidRDefault="00E640F3" w:rsidP="00E640F3">
            <w:pPr>
              <w:spacing w:line="0" w:lineRule="atLeast"/>
              <w:jc w:val="center"/>
              <w:rPr>
                <w:rFonts w:ascii="宋体" w:eastAsia="宋体" w:hAnsi="宋体" w:cs="Times New Roman"/>
                <w:szCs w:val="21"/>
              </w:rPr>
            </w:pPr>
          </w:p>
        </w:tc>
        <w:tc>
          <w:tcPr>
            <w:tcW w:w="2248" w:type="dxa"/>
            <w:vAlign w:val="center"/>
          </w:tcPr>
          <w:p w14:paraId="7B9E1CFF" w14:textId="77777777" w:rsidR="00E640F3" w:rsidRPr="00E640F3" w:rsidRDefault="00E640F3" w:rsidP="00E640F3">
            <w:pPr>
              <w:spacing w:line="0" w:lineRule="atLeast"/>
              <w:rPr>
                <w:rFonts w:ascii="宋体" w:eastAsia="宋体" w:hAnsi="宋体" w:cs="Times New Roman"/>
                <w:color w:val="000000"/>
                <w:szCs w:val="21"/>
              </w:rPr>
            </w:pPr>
            <w:r w:rsidRPr="00E640F3">
              <w:rPr>
                <w:rFonts w:ascii="宋体" w:eastAsia="宋体" w:hAnsi="宋体" w:cs="Times New Roman" w:hint="eastAsia"/>
                <w:b/>
                <w:color w:val="000000"/>
                <w:szCs w:val="21"/>
              </w:rPr>
              <w:t>车间外区域</w:t>
            </w:r>
          </w:p>
        </w:tc>
        <w:tc>
          <w:tcPr>
            <w:tcW w:w="902" w:type="dxa"/>
          </w:tcPr>
          <w:p w14:paraId="7BCB5606" w14:textId="77777777" w:rsidR="00E640F3" w:rsidRPr="00E640F3" w:rsidRDefault="00E640F3" w:rsidP="00E640F3">
            <w:pPr>
              <w:spacing w:line="0" w:lineRule="atLeast"/>
              <w:rPr>
                <w:rFonts w:ascii="宋体" w:eastAsia="宋体" w:hAnsi="宋体" w:cs="Times New Roman"/>
                <w:color w:val="000000"/>
                <w:szCs w:val="21"/>
              </w:rPr>
            </w:pPr>
          </w:p>
        </w:tc>
        <w:tc>
          <w:tcPr>
            <w:tcW w:w="994" w:type="dxa"/>
            <w:vAlign w:val="center"/>
          </w:tcPr>
          <w:p w14:paraId="42B019E4" w14:textId="77777777" w:rsidR="00E640F3" w:rsidRPr="00E640F3" w:rsidRDefault="00E640F3" w:rsidP="00E640F3">
            <w:pPr>
              <w:spacing w:line="0" w:lineRule="atLeast"/>
              <w:rPr>
                <w:rFonts w:ascii="宋体" w:eastAsia="宋体" w:hAnsi="宋体" w:cs="Times New Roman"/>
                <w:szCs w:val="21"/>
              </w:rPr>
            </w:pPr>
          </w:p>
        </w:tc>
        <w:tc>
          <w:tcPr>
            <w:tcW w:w="708" w:type="dxa"/>
          </w:tcPr>
          <w:p w14:paraId="78DE2773" w14:textId="77777777" w:rsidR="00E640F3" w:rsidRPr="00E640F3" w:rsidRDefault="00E640F3" w:rsidP="00E640F3">
            <w:pPr>
              <w:spacing w:line="0" w:lineRule="atLeast"/>
              <w:rPr>
                <w:rFonts w:ascii="宋体" w:eastAsia="宋体" w:hAnsi="宋体" w:cs="Times New Roman"/>
                <w:szCs w:val="21"/>
              </w:rPr>
            </w:pPr>
          </w:p>
        </w:tc>
        <w:tc>
          <w:tcPr>
            <w:tcW w:w="993" w:type="dxa"/>
          </w:tcPr>
          <w:p w14:paraId="7D9C6EFE" w14:textId="77777777" w:rsidR="00E640F3" w:rsidRPr="00E640F3" w:rsidRDefault="00E640F3" w:rsidP="00E640F3">
            <w:pPr>
              <w:spacing w:line="0" w:lineRule="atLeast"/>
              <w:rPr>
                <w:rFonts w:ascii="宋体" w:eastAsia="宋体" w:hAnsi="宋体" w:cs="Times New Roman"/>
                <w:szCs w:val="21"/>
              </w:rPr>
            </w:pPr>
          </w:p>
        </w:tc>
        <w:tc>
          <w:tcPr>
            <w:tcW w:w="868" w:type="dxa"/>
          </w:tcPr>
          <w:p w14:paraId="755B0F2A"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4161B911" w14:textId="77777777" w:rsidR="00E640F3" w:rsidRPr="00E640F3" w:rsidRDefault="00E640F3" w:rsidP="00E640F3">
            <w:pPr>
              <w:spacing w:line="0" w:lineRule="atLeast"/>
              <w:rPr>
                <w:rFonts w:ascii="宋体" w:eastAsia="宋体" w:hAnsi="宋体" w:cs="Times New Roman"/>
                <w:szCs w:val="21"/>
              </w:rPr>
            </w:pPr>
          </w:p>
        </w:tc>
      </w:tr>
      <w:tr w:rsidR="00E640F3" w:rsidRPr="00E640F3" w14:paraId="02FF2F59" w14:textId="77777777" w:rsidTr="00ED363A">
        <w:trPr>
          <w:trHeight w:val="70"/>
        </w:trPr>
        <w:tc>
          <w:tcPr>
            <w:tcW w:w="700" w:type="dxa"/>
            <w:vAlign w:val="center"/>
          </w:tcPr>
          <w:p w14:paraId="396F4D44"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szCs w:val="21"/>
              </w:rPr>
              <w:t>1</w:t>
            </w:r>
          </w:p>
        </w:tc>
        <w:tc>
          <w:tcPr>
            <w:tcW w:w="2248" w:type="dxa"/>
            <w:vAlign w:val="center"/>
          </w:tcPr>
          <w:p w14:paraId="7DF3FF31" w14:textId="77777777" w:rsidR="00E640F3" w:rsidRPr="00E640F3" w:rsidRDefault="00E640F3" w:rsidP="00E640F3">
            <w:pPr>
              <w:spacing w:line="0" w:lineRule="atLeast"/>
              <w:rPr>
                <w:rFonts w:ascii="宋体" w:eastAsia="宋体" w:hAnsi="宋体" w:cs="Times New Roman"/>
                <w:color w:val="000000"/>
                <w:szCs w:val="21"/>
              </w:rPr>
            </w:pPr>
            <w:r w:rsidRPr="00E640F3">
              <w:rPr>
                <w:rFonts w:ascii="宋体" w:eastAsia="宋体" w:hAnsi="宋体" w:cs="Times New Roman" w:hint="eastAsia"/>
                <w:color w:val="000000"/>
                <w:szCs w:val="21"/>
              </w:rPr>
              <w:t>电动给料机电机</w:t>
            </w:r>
          </w:p>
        </w:tc>
        <w:tc>
          <w:tcPr>
            <w:tcW w:w="902" w:type="dxa"/>
          </w:tcPr>
          <w:p w14:paraId="149204AC" w14:textId="77777777" w:rsidR="00E640F3" w:rsidRPr="00E640F3" w:rsidRDefault="00E640F3" w:rsidP="00E640F3">
            <w:pPr>
              <w:spacing w:line="0" w:lineRule="atLeast"/>
              <w:rPr>
                <w:rFonts w:ascii="宋体" w:eastAsia="宋体" w:hAnsi="宋体" w:cs="Times New Roman"/>
                <w:color w:val="000000"/>
                <w:szCs w:val="21"/>
              </w:rPr>
            </w:pPr>
            <w:r w:rsidRPr="00E640F3">
              <w:rPr>
                <w:rFonts w:ascii="宋体" w:eastAsia="宋体" w:hAnsi="宋体" w:cs="Times New Roman" w:hint="eastAsia"/>
                <w:color w:val="000000"/>
                <w:szCs w:val="21"/>
              </w:rPr>
              <w:t>19</w:t>
            </w:r>
          </w:p>
        </w:tc>
        <w:tc>
          <w:tcPr>
            <w:tcW w:w="994" w:type="dxa"/>
            <w:vAlign w:val="center"/>
          </w:tcPr>
          <w:p w14:paraId="40C9F65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2x1.5</w:t>
            </w:r>
          </w:p>
        </w:tc>
        <w:tc>
          <w:tcPr>
            <w:tcW w:w="708" w:type="dxa"/>
          </w:tcPr>
          <w:p w14:paraId="1EFCB98F"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MC</w:t>
            </w:r>
          </w:p>
        </w:tc>
        <w:tc>
          <w:tcPr>
            <w:tcW w:w="993" w:type="dxa"/>
          </w:tcPr>
          <w:p w14:paraId="606754C6" w14:textId="74B24048" w:rsidR="00E640F3" w:rsidRPr="00E640F3" w:rsidRDefault="00E640F3" w:rsidP="00E640F3">
            <w:pPr>
              <w:spacing w:line="0" w:lineRule="atLeast"/>
              <w:rPr>
                <w:rFonts w:ascii="宋体" w:eastAsia="宋体" w:hAnsi="宋体" w:cs="Times New Roman"/>
                <w:szCs w:val="21"/>
              </w:rPr>
            </w:pPr>
            <w:del w:id="114" w:author="wejanjo@outlook.com" w:date="2019-11-09T14:14:00Z">
              <w:r w:rsidRPr="00E640F3" w:rsidDel="00904096">
                <w:rPr>
                  <w:rFonts w:ascii="宋体" w:eastAsia="宋体" w:hAnsi="宋体" w:cs="Times New Roman"/>
                  <w:szCs w:val="21"/>
                </w:rPr>
                <w:delText>-</w:delText>
              </w:r>
            </w:del>
          </w:p>
        </w:tc>
        <w:tc>
          <w:tcPr>
            <w:tcW w:w="868" w:type="dxa"/>
          </w:tcPr>
          <w:p w14:paraId="772C281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740BC7DC"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B709D4E" w14:textId="77777777" w:rsidTr="00ED363A">
        <w:trPr>
          <w:trHeight w:val="70"/>
        </w:trPr>
        <w:tc>
          <w:tcPr>
            <w:tcW w:w="700" w:type="dxa"/>
            <w:vAlign w:val="center"/>
          </w:tcPr>
          <w:p w14:paraId="12C81684"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2</w:t>
            </w:r>
          </w:p>
        </w:tc>
        <w:tc>
          <w:tcPr>
            <w:tcW w:w="2248" w:type="dxa"/>
            <w:vAlign w:val="center"/>
          </w:tcPr>
          <w:p w14:paraId="21148DB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G101胶带机电机</w:t>
            </w:r>
          </w:p>
        </w:tc>
        <w:tc>
          <w:tcPr>
            <w:tcW w:w="902" w:type="dxa"/>
          </w:tcPr>
          <w:p w14:paraId="2C8E569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6B9CAAE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7</w:t>
            </w:r>
            <w:r w:rsidRPr="00E640F3">
              <w:rPr>
                <w:rFonts w:ascii="宋体" w:eastAsia="宋体" w:hAnsi="宋体" w:cs="Times New Roman" w:hint="eastAsia"/>
                <w:szCs w:val="21"/>
              </w:rPr>
              <w:t>5</w:t>
            </w:r>
          </w:p>
        </w:tc>
        <w:tc>
          <w:tcPr>
            <w:tcW w:w="708" w:type="dxa"/>
          </w:tcPr>
          <w:p w14:paraId="74556E21"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w:t>
            </w:r>
            <w:r w:rsidRPr="00E640F3">
              <w:rPr>
                <w:rFonts w:ascii="宋体" w:eastAsia="宋体" w:hAnsi="宋体" w:cs="Times New Roman"/>
                <w:szCs w:val="21"/>
              </w:rPr>
              <w:t>C</w:t>
            </w:r>
          </w:p>
        </w:tc>
        <w:tc>
          <w:tcPr>
            <w:tcW w:w="993" w:type="dxa"/>
          </w:tcPr>
          <w:p w14:paraId="0C6EDEE7" w14:textId="7558FDEB" w:rsidR="00E640F3" w:rsidRPr="00E640F3" w:rsidRDefault="00E640F3" w:rsidP="00E640F3">
            <w:pPr>
              <w:spacing w:line="0" w:lineRule="atLeast"/>
              <w:rPr>
                <w:rFonts w:ascii="宋体" w:eastAsia="宋体" w:hAnsi="宋体" w:cs="Times New Roman"/>
                <w:szCs w:val="21"/>
              </w:rPr>
            </w:pPr>
            <w:del w:id="115" w:author="wejanjo@outlook.com" w:date="2019-11-09T14:14:00Z">
              <w:r w:rsidRPr="00E640F3" w:rsidDel="00904096">
                <w:rPr>
                  <w:rFonts w:ascii="宋体" w:eastAsia="宋体" w:hAnsi="宋体" w:cs="Times New Roman" w:hint="eastAsia"/>
                  <w:szCs w:val="21"/>
                </w:rPr>
                <w:delText>75</w:delText>
              </w:r>
            </w:del>
          </w:p>
        </w:tc>
        <w:tc>
          <w:tcPr>
            <w:tcW w:w="868" w:type="dxa"/>
          </w:tcPr>
          <w:p w14:paraId="146A0196"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41CB9DC6"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6E760FD" w14:textId="77777777" w:rsidTr="00ED363A">
        <w:trPr>
          <w:trHeight w:val="70"/>
        </w:trPr>
        <w:tc>
          <w:tcPr>
            <w:tcW w:w="700" w:type="dxa"/>
            <w:vAlign w:val="center"/>
          </w:tcPr>
          <w:p w14:paraId="6A4F9426"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3</w:t>
            </w:r>
          </w:p>
        </w:tc>
        <w:tc>
          <w:tcPr>
            <w:tcW w:w="2248" w:type="dxa"/>
            <w:vAlign w:val="center"/>
          </w:tcPr>
          <w:p w14:paraId="09F3555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G102胶带机电机</w:t>
            </w:r>
          </w:p>
        </w:tc>
        <w:tc>
          <w:tcPr>
            <w:tcW w:w="902" w:type="dxa"/>
          </w:tcPr>
          <w:p w14:paraId="571DB4C9"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29AD561E"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250</w:t>
            </w:r>
          </w:p>
        </w:tc>
        <w:tc>
          <w:tcPr>
            <w:tcW w:w="708" w:type="dxa"/>
          </w:tcPr>
          <w:p w14:paraId="79CD813B"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HFC</w:t>
            </w:r>
          </w:p>
        </w:tc>
        <w:tc>
          <w:tcPr>
            <w:tcW w:w="993" w:type="dxa"/>
          </w:tcPr>
          <w:p w14:paraId="5BE3A772" w14:textId="721212A2" w:rsidR="00E640F3" w:rsidRPr="00E640F3" w:rsidRDefault="00E640F3" w:rsidP="00E640F3">
            <w:pPr>
              <w:spacing w:line="0" w:lineRule="atLeast"/>
              <w:rPr>
                <w:rFonts w:ascii="宋体" w:eastAsia="宋体" w:hAnsi="宋体" w:cs="Times New Roman"/>
                <w:szCs w:val="21"/>
              </w:rPr>
            </w:pPr>
            <w:del w:id="116" w:author="wejanjo@outlook.com" w:date="2019-11-09T14:14:00Z">
              <w:r w:rsidRPr="00E640F3" w:rsidDel="00904096">
                <w:rPr>
                  <w:rFonts w:ascii="宋体" w:eastAsia="宋体" w:hAnsi="宋体" w:cs="Times New Roman" w:hint="eastAsia"/>
                  <w:szCs w:val="21"/>
                </w:rPr>
                <w:delText>315</w:delText>
              </w:r>
            </w:del>
          </w:p>
        </w:tc>
        <w:tc>
          <w:tcPr>
            <w:tcW w:w="868" w:type="dxa"/>
          </w:tcPr>
          <w:p w14:paraId="479BB9B9"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3C30CAF8" w14:textId="77777777" w:rsidR="00E640F3" w:rsidRPr="00E640F3" w:rsidRDefault="00E640F3" w:rsidP="00E640F3">
            <w:pPr>
              <w:spacing w:line="0" w:lineRule="atLeast"/>
              <w:rPr>
                <w:rFonts w:ascii="宋体" w:eastAsia="宋体" w:hAnsi="宋体" w:cs="Times New Roman"/>
                <w:szCs w:val="21"/>
              </w:rPr>
            </w:pPr>
          </w:p>
        </w:tc>
      </w:tr>
      <w:tr w:rsidR="00E640F3" w:rsidRPr="00E640F3" w14:paraId="1CC1B4E4" w14:textId="77777777" w:rsidTr="00ED363A">
        <w:trPr>
          <w:trHeight w:val="70"/>
        </w:trPr>
        <w:tc>
          <w:tcPr>
            <w:tcW w:w="700" w:type="dxa"/>
            <w:vAlign w:val="center"/>
          </w:tcPr>
          <w:p w14:paraId="65809C08"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4</w:t>
            </w:r>
          </w:p>
        </w:tc>
        <w:tc>
          <w:tcPr>
            <w:tcW w:w="2248" w:type="dxa"/>
            <w:vAlign w:val="center"/>
          </w:tcPr>
          <w:p w14:paraId="11EEBBBF"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G103胶带机电机</w:t>
            </w:r>
          </w:p>
        </w:tc>
        <w:tc>
          <w:tcPr>
            <w:tcW w:w="902" w:type="dxa"/>
          </w:tcPr>
          <w:p w14:paraId="0EA543E4"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752A2976"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45</w:t>
            </w:r>
          </w:p>
        </w:tc>
        <w:tc>
          <w:tcPr>
            <w:tcW w:w="708" w:type="dxa"/>
          </w:tcPr>
          <w:p w14:paraId="6D85977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w:t>
            </w:r>
            <w:r w:rsidRPr="00E640F3">
              <w:rPr>
                <w:rFonts w:ascii="宋体" w:eastAsia="宋体" w:hAnsi="宋体" w:cs="Times New Roman"/>
                <w:szCs w:val="21"/>
              </w:rPr>
              <w:t>C</w:t>
            </w:r>
          </w:p>
        </w:tc>
        <w:tc>
          <w:tcPr>
            <w:tcW w:w="993" w:type="dxa"/>
          </w:tcPr>
          <w:p w14:paraId="390FA264" w14:textId="3A61D134" w:rsidR="00E640F3" w:rsidRPr="00E640F3" w:rsidRDefault="00E640F3" w:rsidP="00E640F3">
            <w:pPr>
              <w:spacing w:line="0" w:lineRule="atLeast"/>
              <w:rPr>
                <w:rFonts w:ascii="宋体" w:eastAsia="宋体" w:hAnsi="宋体" w:cs="Times New Roman"/>
                <w:szCs w:val="21"/>
              </w:rPr>
            </w:pPr>
            <w:del w:id="117" w:author="wejanjo@outlook.com" w:date="2019-11-09T14:14:00Z">
              <w:r w:rsidRPr="00E640F3" w:rsidDel="00904096">
                <w:rPr>
                  <w:rFonts w:ascii="宋体" w:eastAsia="宋体" w:hAnsi="宋体" w:cs="Times New Roman" w:hint="eastAsia"/>
                  <w:szCs w:val="21"/>
                </w:rPr>
                <w:delText>75</w:delText>
              </w:r>
            </w:del>
          </w:p>
        </w:tc>
        <w:tc>
          <w:tcPr>
            <w:tcW w:w="868" w:type="dxa"/>
          </w:tcPr>
          <w:p w14:paraId="27D5B62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4CBA28F2" w14:textId="77777777" w:rsidR="00E640F3" w:rsidRPr="00E640F3" w:rsidRDefault="00E640F3" w:rsidP="00E640F3">
            <w:pPr>
              <w:spacing w:line="0" w:lineRule="atLeast"/>
              <w:rPr>
                <w:rFonts w:ascii="宋体" w:eastAsia="宋体" w:hAnsi="宋体" w:cs="Times New Roman"/>
                <w:szCs w:val="21"/>
              </w:rPr>
            </w:pPr>
          </w:p>
        </w:tc>
      </w:tr>
      <w:tr w:rsidR="00E640F3" w:rsidRPr="00E640F3" w14:paraId="5FC4C568" w14:textId="77777777" w:rsidTr="00ED363A">
        <w:trPr>
          <w:trHeight w:val="70"/>
        </w:trPr>
        <w:tc>
          <w:tcPr>
            <w:tcW w:w="700" w:type="dxa"/>
            <w:vAlign w:val="center"/>
          </w:tcPr>
          <w:p w14:paraId="4E4554A9"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5</w:t>
            </w:r>
          </w:p>
        </w:tc>
        <w:tc>
          <w:tcPr>
            <w:tcW w:w="2248" w:type="dxa"/>
            <w:vAlign w:val="center"/>
          </w:tcPr>
          <w:p w14:paraId="54CDBC52"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G201胶带机电机</w:t>
            </w:r>
          </w:p>
        </w:tc>
        <w:tc>
          <w:tcPr>
            <w:tcW w:w="902" w:type="dxa"/>
          </w:tcPr>
          <w:p w14:paraId="73BE8953"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6FA738C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7</w:t>
            </w:r>
            <w:r w:rsidRPr="00E640F3">
              <w:rPr>
                <w:rFonts w:ascii="宋体" w:eastAsia="宋体" w:hAnsi="宋体" w:cs="Times New Roman" w:hint="eastAsia"/>
                <w:szCs w:val="21"/>
              </w:rPr>
              <w:t>5</w:t>
            </w:r>
          </w:p>
        </w:tc>
        <w:tc>
          <w:tcPr>
            <w:tcW w:w="708" w:type="dxa"/>
          </w:tcPr>
          <w:p w14:paraId="7D3AEFD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FC</w:t>
            </w:r>
          </w:p>
        </w:tc>
        <w:tc>
          <w:tcPr>
            <w:tcW w:w="993" w:type="dxa"/>
          </w:tcPr>
          <w:p w14:paraId="5910873D" w14:textId="55A39793" w:rsidR="00E640F3" w:rsidRPr="00E640F3" w:rsidRDefault="00E640F3" w:rsidP="00E640F3">
            <w:pPr>
              <w:spacing w:line="0" w:lineRule="atLeast"/>
              <w:rPr>
                <w:rFonts w:ascii="宋体" w:eastAsia="宋体" w:hAnsi="宋体" w:cs="Times New Roman"/>
                <w:szCs w:val="21"/>
              </w:rPr>
            </w:pPr>
            <w:del w:id="118" w:author="wejanjo@outlook.com" w:date="2019-11-09T14:14:00Z">
              <w:r w:rsidRPr="00E640F3" w:rsidDel="00904096">
                <w:rPr>
                  <w:rFonts w:ascii="宋体" w:eastAsia="宋体" w:hAnsi="宋体" w:cs="Times New Roman" w:hint="eastAsia"/>
                  <w:szCs w:val="21"/>
                </w:rPr>
                <w:delText>75</w:delText>
              </w:r>
            </w:del>
          </w:p>
        </w:tc>
        <w:tc>
          <w:tcPr>
            <w:tcW w:w="868" w:type="dxa"/>
          </w:tcPr>
          <w:p w14:paraId="6A21118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11AAC7EF" w14:textId="77777777" w:rsidR="00E640F3" w:rsidRPr="00E640F3" w:rsidRDefault="00E640F3" w:rsidP="00E640F3">
            <w:pPr>
              <w:spacing w:line="0" w:lineRule="atLeast"/>
              <w:rPr>
                <w:rFonts w:ascii="宋体" w:eastAsia="宋体" w:hAnsi="宋体" w:cs="Times New Roman"/>
                <w:szCs w:val="21"/>
              </w:rPr>
            </w:pPr>
          </w:p>
        </w:tc>
      </w:tr>
      <w:tr w:rsidR="00E640F3" w:rsidRPr="00E640F3" w14:paraId="5606D685" w14:textId="77777777" w:rsidTr="00ED363A">
        <w:trPr>
          <w:trHeight w:val="70"/>
        </w:trPr>
        <w:tc>
          <w:tcPr>
            <w:tcW w:w="700" w:type="dxa"/>
            <w:vAlign w:val="center"/>
          </w:tcPr>
          <w:p w14:paraId="1AD61FB8"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lastRenderedPageBreak/>
              <w:t>6</w:t>
            </w:r>
          </w:p>
        </w:tc>
        <w:tc>
          <w:tcPr>
            <w:tcW w:w="2248" w:type="dxa"/>
            <w:vAlign w:val="center"/>
          </w:tcPr>
          <w:p w14:paraId="238B8FC4"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G202胶带机电机</w:t>
            </w:r>
          </w:p>
        </w:tc>
        <w:tc>
          <w:tcPr>
            <w:tcW w:w="902" w:type="dxa"/>
          </w:tcPr>
          <w:p w14:paraId="3C17155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5C9A7AD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250</w:t>
            </w:r>
          </w:p>
        </w:tc>
        <w:tc>
          <w:tcPr>
            <w:tcW w:w="708" w:type="dxa"/>
          </w:tcPr>
          <w:p w14:paraId="2D67EBA4"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HFC</w:t>
            </w:r>
          </w:p>
        </w:tc>
        <w:tc>
          <w:tcPr>
            <w:tcW w:w="993" w:type="dxa"/>
          </w:tcPr>
          <w:p w14:paraId="06C7C261" w14:textId="7FFABA84" w:rsidR="00E640F3" w:rsidRPr="00E640F3" w:rsidRDefault="00E640F3" w:rsidP="00E640F3">
            <w:pPr>
              <w:spacing w:line="0" w:lineRule="atLeast"/>
              <w:rPr>
                <w:rFonts w:ascii="宋体" w:eastAsia="宋体" w:hAnsi="宋体" w:cs="Times New Roman"/>
                <w:szCs w:val="21"/>
              </w:rPr>
            </w:pPr>
            <w:del w:id="119" w:author="wejanjo@outlook.com" w:date="2019-11-09T14:14:00Z">
              <w:r w:rsidRPr="00E640F3" w:rsidDel="00904096">
                <w:rPr>
                  <w:rFonts w:ascii="宋体" w:eastAsia="宋体" w:hAnsi="宋体" w:cs="Times New Roman" w:hint="eastAsia"/>
                  <w:szCs w:val="21"/>
                </w:rPr>
                <w:delText>315</w:delText>
              </w:r>
            </w:del>
          </w:p>
        </w:tc>
        <w:tc>
          <w:tcPr>
            <w:tcW w:w="868" w:type="dxa"/>
          </w:tcPr>
          <w:p w14:paraId="3878C7E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0C989E8A" w14:textId="77777777" w:rsidR="00E640F3" w:rsidRPr="00E640F3" w:rsidRDefault="00E640F3" w:rsidP="00E640F3">
            <w:pPr>
              <w:spacing w:line="0" w:lineRule="atLeast"/>
              <w:rPr>
                <w:rFonts w:ascii="宋体" w:eastAsia="宋体" w:hAnsi="宋体" w:cs="Times New Roman"/>
                <w:szCs w:val="21"/>
              </w:rPr>
            </w:pPr>
          </w:p>
        </w:tc>
      </w:tr>
      <w:tr w:rsidR="00E640F3" w:rsidRPr="00E640F3" w14:paraId="1A825E75" w14:textId="77777777" w:rsidTr="00ED363A">
        <w:trPr>
          <w:trHeight w:val="70"/>
        </w:trPr>
        <w:tc>
          <w:tcPr>
            <w:tcW w:w="700" w:type="dxa"/>
            <w:vAlign w:val="center"/>
          </w:tcPr>
          <w:p w14:paraId="5F60839B"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7</w:t>
            </w:r>
          </w:p>
        </w:tc>
        <w:tc>
          <w:tcPr>
            <w:tcW w:w="2248" w:type="dxa"/>
            <w:vAlign w:val="center"/>
          </w:tcPr>
          <w:p w14:paraId="14A5C29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G203胶带机电机</w:t>
            </w:r>
          </w:p>
        </w:tc>
        <w:tc>
          <w:tcPr>
            <w:tcW w:w="902" w:type="dxa"/>
          </w:tcPr>
          <w:p w14:paraId="36275A0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1EB4737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45</w:t>
            </w:r>
          </w:p>
        </w:tc>
        <w:tc>
          <w:tcPr>
            <w:tcW w:w="708" w:type="dxa"/>
          </w:tcPr>
          <w:p w14:paraId="0BBF52D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w:t>
            </w:r>
            <w:r w:rsidRPr="00E640F3">
              <w:rPr>
                <w:rFonts w:ascii="宋体" w:eastAsia="宋体" w:hAnsi="宋体" w:cs="Times New Roman"/>
                <w:szCs w:val="21"/>
              </w:rPr>
              <w:t>C</w:t>
            </w:r>
          </w:p>
        </w:tc>
        <w:tc>
          <w:tcPr>
            <w:tcW w:w="993" w:type="dxa"/>
          </w:tcPr>
          <w:p w14:paraId="45D8A538" w14:textId="50D24B2B" w:rsidR="00E640F3" w:rsidRPr="00E640F3" w:rsidRDefault="00E640F3" w:rsidP="00E640F3">
            <w:pPr>
              <w:spacing w:line="0" w:lineRule="atLeast"/>
              <w:rPr>
                <w:rFonts w:ascii="宋体" w:eastAsia="宋体" w:hAnsi="宋体" w:cs="Times New Roman"/>
                <w:szCs w:val="21"/>
              </w:rPr>
            </w:pPr>
            <w:del w:id="120" w:author="wejanjo@outlook.com" w:date="2019-11-09T14:14:00Z">
              <w:r w:rsidRPr="00E640F3" w:rsidDel="00904096">
                <w:rPr>
                  <w:rFonts w:ascii="宋体" w:eastAsia="宋体" w:hAnsi="宋体" w:cs="Times New Roman" w:hint="eastAsia"/>
                  <w:szCs w:val="21"/>
                </w:rPr>
                <w:delText>75</w:delText>
              </w:r>
            </w:del>
          </w:p>
        </w:tc>
        <w:tc>
          <w:tcPr>
            <w:tcW w:w="868" w:type="dxa"/>
          </w:tcPr>
          <w:p w14:paraId="23471CE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7A2C8F4C" w14:textId="77777777" w:rsidR="00E640F3" w:rsidRPr="00E640F3" w:rsidRDefault="00E640F3" w:rsidP="00E640F3">
            <w:pPr>
              <w:spacing w:line="0" w:lineRule="atLeast"/>
              <w:rPr>
                <w:rFonts w:ascii="宋体" w:eastAsia="宋体" w:hAnsi="宋体" w:cs="Times New Roman"/>
                <w:szCs w:val="21"/>
              </w:rPr>
            </w:pPr>
          </w:p>
        </w:tc>
      </w:tr>
      <w:tr w:rsidR="00E640F3" w:rsidRPr="00E640F3" w14:paraId="0C2E9688" w14:textId="77777777" w:rsidTr="00ED363A">
        <w:trPr>
          <w:trHeight w:val="70"/>
        </w:trPr>
        <w:tc>
          <w:tcPr>
            <w:tcW w:w="700" w:type="dxa"/>
            <w:vAlign w:val="center"/>
          </w:tcPr>
          <w:p w14:paraId="166E6E1F"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8</w:t>
            </w:r>
          </w:p>
        </w:tc>
        <w:tc>
          <w:tcPr>
            <w:tcW w:w="2248" w:type="dxa"/>
            <w:vAlign w:val="center"/>
          </w:tcPr>
          <w:p w14:paraId="258356E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三通分料器</w:t>
            </w:r>
          </w:p>
        </w:tc>
        <w:tc>
          <w:tcPr>
            <w:tcW w:w="902" w:type="dxa"/>
          </w:tcPr>
          <w:p w14:paraId="3AA9CC3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4</w:t>
            </w:r>
          </w:p>
        </w:tc>
        <w:tc>
          <w:tcPr>
            <w:tcW w:w="994" w:type="dxa"/>
            <w:vAlign w:val="center"/>
          </w:tcPr>
          <w:p w14:paraId="1F0CFE5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3</w:t>
            </w:r>
          </w:p>
        </w:tc>
        <w:tc>
          <w:tcPr>
            <w:tcW w:w="708" w:type="dxa"/>
          </w:tcPr>
          <w:p w14:paraId="50869364"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MC</w:t>
            </w:r>
          </w:p>
        </w:tc>
        <w:tc>
          <w:tcPr>
            <w:tcW w:w="993" w:type="dxa"/>
          </w:tcPr>
          <w:p w14:paraId="55D15538" w14:textId="77777777" w:rsidR="00E640F3" w:rsidRPr="00E640F3" w:rsidRDefault="00E640F3" w:rsidP="00E640F3">
            <w:pPr>
              <w:spacing w:line="0" w:lineRule="atLeast"/>
              <w:rPr>
                <w:rFonts w:ascii="宋体" w:eastAsia="宋体" w:hAnsi="宋体" w:cs="Times New Roman"/>
                <w:szCs w:val="21"/>
              </w:rPr>
            </w:pPr>
          </w:p>
        </w:tc>
        <w:tc>
          <w:tcPr>
            <w:tcW w:w="868" w:type="dxa"/>
          </w:tcPr>
          <w:p w14:paraId="5ABF22C7"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71A61989" w14:textId="77777777" w:rsidR="00E640F3" w:rsidRPr="00E640F3" w:rsidRDefault="00E640F3" w:rsidP="00E640F3">
            <w:pPr>
              <w:spacing w:line="0" w:lineRule="atLeast"/>
              <w:rPr>
                <w:rFonts w:ascii="宋体" w:eastAsia="宋体" w:hAnsi="宋体" w:cs="Times New Roman"/>
                <w:szCs w:val="21"/>
              </w:rPr>
            </w:pPr>
          </w:p>
        </w:tc>
      </w:tr>
      <w:tr w:rsidR="00E640F3" w:rsidRPr="00E640F3" w14:paraId="450E072C" w14:textId="77777777" w:rsidTr="00ED363A">
        <w:trPr>
          <w:trHeight w:val="70"/>
        </w:trPr>
        <w:tc>
          <w:tcPr>
            <w:tcW w:w="700" w:type="dxa"/>
            <w:vAlign w:val="center"/>
          </w:tcPr>
          <w:p w14:paraId="72519953"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9</w:t>
            </w:r>
          </w:p>
        </w:tc>
        <w:tc>
          <w:tcPr>
            <w:tcW w:w="2248" w:type="dxa"/>
            <w:vAlign w:val="center"/>
          </w:tcPr>
          <w:p w14:paraId="3F73EEA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除尘阀</w:t>
            </w:r>
          </w:p>
        </w:tc>
        <w:tc>
          <w:tcPr>
            <w:tcW w:w="902" w:type="dxa"/>
          </w:tcPr>
          <w:p w14:paraId="5D974CE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w:t>
            </w:r>
          </w:p>
        </w:tc>
        <w:tc>
          <w:tcPr>
            <w:tcW w:w="994" w:type="dxa"/>
            <w:vAlign w:val="center"/>
          </w:tcPr>
          <w:p w14:paraId="106E9B7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3</w:t>
            </w:r>
          </w:p>
        </w:tc>
        <w:tc>
          <w:tcPr>
            <w:tcW w:w="708" w:type="dxa"/>
          </w:tcPr>
          <w:p w14:paraId="7E4E80F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MC</w:t>
            </w:r>
          </w:p>
        </w:tc>
        <w:tc>
          <w:tcPr>
            <w:tcW w:w="993" w:type="dxa"/>
          </w:tcPr>
          <w:p w14:paraId="24B56230" w14:textId="2E9A9C25" w:rsidR="00E640F3" w:rsidRPr="00E640F3" w:rsidRDefault="00E640F3" w:rsidP="00E640F3">
            <w:pPr>
              <w:spacing w:line="0" w:lineRule="atLeast"/>
              <w:rPr>
                <w:rFonts w:ascii="宋体" w:eastAsia="宋体" w:hAnsi="宋体" w:cs="Times New Roman"/>
                <w:szCs w:val="21"/>
              </w:rPr>
            </w:pPr>
            <w:del w:id="121" w:author="wejanjo@outlook.com" w:date="2019-11-09T14:14:00Z">
              <w:r w:rsidRPr="00E640F3" w:rsidDel="00904096">
                <w:rPr>
                  <w:rFonts w:ascii="宋体" w:eastAsia="宋体" w:hAnsi="宋体" w:cs="Times New Roman"/>
                  <w:szCs w:val="21"/>
                </w:rPr>
                <w:delText>-</w:delText>
              </w:r>
            </w:del>
          </w:p>
        </w:tc>
        <w:tc>
          <w:tcPr>
            <w:tcW w:w="868" w:type="dxa"/>
          </w:tcPr>
          <w:p w14:paraId="5D848D99"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41390F55" w14:textId="77777777" w:rsidR="00E640F3" w:rsidRPr="00E640F3" w:rsidRDefault="00E640F3" w:rsidP="00E640F3">
            <w:pPr>
              <w:spacing w:line="0" w:lineRule="atLeast"/>
              <w:rPr>
                <w:rFonts w:ascii="宋体" w:eastAsia="宋体" w:hAnsi="宋体" w:cs="Times New Roman"/>
                <w:szCs w:val="21"/>
              </w:rPr>
            </w:pPr>
          </w:p>
        </w:tc>
      </w:tr>
      <w:tr w:rsidR="00E640F3" w:rsidRPr="00E640F3" w14:paraId="25752B5C" w14:textId="77777777" w:rsidTr="00ED363A">
        <w:trPr>
          <w:trHeight w:val="70"/>
        </w:trPr>
        <w:tc>
          <w:tcPr>
            <w:tcW w:w="700" w:type="dxa"/>
            <w:vAlign w:val="center"/>
          </w:tcPr>
          <w:p w14:paraId="4635EDEA"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10</w:t>
            </w:r>
          </w:p>
        </w:tc>
        <w:tc>
          <w:tcPr>
            <w:tcW w:w="2248" w:type="dxa"/>
            <w:vAlign w:val="center"/>
          </w:tcPr>
          <w:p w14:paraId="1DF4F610"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hint="eastAsia"/>
                <w:szCs w:val="21"/>
              </w:rPr>
              <w:t>2t电动葫芦</w:t>
            </w:r>
          </w:p>
        </w:tc>
        <w:tc>
          <w:tcPr>
            <w:tcW w:w="902" w:type="dxa"/>
          </w:tcPr>
          <w:p w14:paraId="5990854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3</w:t>
            </w:r>
          </w:p>
        </w:tc>
        <w:tc>
          <w:tcPr>
            <w:tcW w:w="994" w:type="dxa"/>
            <w:vAlign w:val="center"/>
          </w:tcPr>
          <w:p w14:paraId="1856AB6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3+0.4</w:t>
            </w:r>
          </w:p>
        </w:tc>
        <w:tc>
          <w:tcPr>
            <w:tcW w:w="708" w:type="dxa"/>
          </w:tcPr>
          <w:p w14:paraId="4FF9318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FDL</w:t>
            </w:r>
          </w:p>
        </w:tc>
        <w:tc>
          <w:tcPr>
            <w:tcW w:w="993" w:type="dxa"/>
          </w:tcPr>
          <w:p w14:paraId="25EDF5F7" w14:textId="77777777" w:rsidR="00E640F3" w:rsidRPr="00E640F3" w:rsidRDefault="00E640F3" w:rsidP="00E640F3">
            <w:pPr>
              <w:spacing w:line="0" w:lineRule="atLeast"/>
              <w:rPr>
                <w:rFonts w:ascii="宋体" w:eastAsia="宋体" w:hAnsi="宋体" w:cs="Times New Roman"/>
                <w:szCs w:val="21"/>
              </w:rPr>
            </w:pPr>
          </w:p>
        </w:tc>
        <w:tc>
          <w:tcPr>
            <w:tcW w:w="868" w:type="dxa"/>
          </w:tcPr>
          <w:p w14:paraId="3501CA1D"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20B39C05" w14:textId="77777777" w:rsidR="00E640F3" w:rsidRPr="00E640F3" w:rsidRDefault="00E640F3" w:rsidP="00E640F3">
            <w:pPr>
              <w:spacing w:line="0" w:lineRule="atLeast"/>
              <w:rPr>
                <w:rFonts w:ascii="宋体" w:eastAsia="宋体" w:hAnsi="宋体" w:cs="Times New Roman"/>
                <w:szCs w:val="21"/>
              </w:rPr>
            </w:pPr>
          </w:p>
        </w:tc>
      </w:tr>
      <w:tr w:rsidR="00E640F3" w:rsidRPr="00E640F3" w14:paraId="139A9CC9" w14:textId="77777777" w:rsidTr="00ED363A">
        <w:trPr>
          <w:trHeight w:val="70"/>
        </w:trPr>
        <w:tc>
          <w:tcPr>
            <w:tcW w:w="700" w:type="dxa"/>
            <w:vAlign w:val="center"/>
          </w:tcPr>
          <w:p w14:paraId="1B0D1D19"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11</w:t>
            </w:r>
          </w:p>
        </w:tc>
        <w:tc>
          <w:tcPr>
            <w:tcW w:w="2248" w:type="dxa"/>
            <w:vAlign w:val="center"/>
          </w:tcPr>
          <w:p w14:paraId="61221628"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hint="eastAsia"/>
                <w:szCs w:val="21"/>
              </w:rPr>
              <w:t>5t电动葫芦</w:t>
            </w:r>
          </w:p>
        </w:tc>
        <w:tc>
          <w:tcPr>
            <w:tcW w:w="902" w:type="dxa"/>
          </w:tcPr>
          <w:p w14:paraId="73B8E0B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3</w:t>
            </w:r>
          </w:p>
        </w:tc>
        <w:tc>
          <w:tcPr>
            <w:tcW w:w="994" w:type="dxa"/>
            <w:vAlign w:val="center"/>
          </w:tcPr>
          <w:p w14:paraId="16917A5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13+0.8</w:t>
            </w:r>
          </w:p>
        </w:tc>
        <w:tc>
          <w:tcPr>
            <w:tcW w:w="708" w:type="dxa"/>
          </w:tcPr>
          <w:p w14:paraId="660F156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FDL</w:t>
            </w:r>
          </w:p>
        </w:tc>
        <w:tc>
          <w:tcPr>
            <w:tcW w:w="993" w:type="dxa"/>
          </w:tcPr>
          <w:p w14:paraId="6BB3DF6F" w14:textId="77777777" w:rsidR="00E640F3" w:rsidRPr="00E640F3" w:rsidRDefault="00E640F3" w:rsidP="00E640F3">
            <w:pPr>
              <w:spacing w:line="0" w:lineRule="atLeast"/>
              <w:rPr>
                <w:rFonts w:ascii="宋体" w:eastAsia="宋体" w:hAnsi="宋体" w:cs="Times New Roman"/>
                <w:szCs w:val="21"/>
              </w:rPr>
            </w:pPr>
          </w:p>
        </w:tc>
        <w:tc>
          <w:tcPr>
            <w:tcW w:w="868" w:type="dxa"/>
          </w:tcPr>
          <w:p w14:paraId="6E8FA42D"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179A401F" w14:textId="77777777" w:rsidR="00E640F3" w:rsidRPr="00E640F3" w:rsidRDefault="00E640F3" w:rsidP="00E640F3">
            <w:pPr>
              <w:spacing w:line="0" w:lineRule="atLeast"/>
              <w:rPr>
                <w:rFonts w:ascii="宋体" w:eastAsia="宋体" w:hAnsi="宋体" w:cs="Times New Roman"/>
                <w:szCs w:val="21"/>
              </w:rPr>
            </w:pPr>
          </w:p>
        </w:tc>
      </w:tr>
      <w:tr w:rsidR="00E640F3" w:rsidRPr="00E640F3" w14:paraId="55281A00" w14:textId="77777777" w:rsidTr="00ED363A">
        <w:trPr>
          <w:trHeight w:val="70"/>
        </w:trPr>
        <w:tc>
          <w:tcPr>
            <w:tcW w:w="700" w:type="dxa"/>
            <w:vAlign w:val="center"/>
          </w:tcPr>
          <w:p w14:paraId="2D7D955A"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12</w:t>
            </w:r>
          </w:p>
        </w:tc>
        <w:tc>
          <w:tcPr>
            <w:tcW w:w="2248" w:type="dxa"/>
            <w:vAlign w:val="center"/>
          </w:tcPr>
          <w:p w14:paraId="45D7585D"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hint="eastAsia"/>
                <w:szCs w:val="21"/>
              </w:rPr>
              <w:t>10t电动葫芦</w:t>
            </w:r>
          </w:p>
        </w:tc>
        <w:tc>
          <w:tcPr>
            <w:tcW w:w="902" w:type="dxa"/>
          </w:tcPr>
          <w:p w14:paraId="7165CA3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690C79E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13+0.8</w:t>
            </w:r>
          </w:p>
        </w:tc>
        <w:tc>
          <w:tcPr>
            <w:tcW w:w="708" w:type="dxa"/>
          </w:tcPr>
          <w:p w14:paraId="1EAE4501"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FDL</w:t>
            </w:r>
          </w:p>
        </w:tc>
        <w:tc>
          <w:tcPr>
            <w:tcW w:w="993" w:type="dxa"/>
          </w:tcPr>
          <w:p w14:paraId="1E99EAEB" w14:textId="77777777" w:rsidR="00E640F3" w:rsidRPr="00E640F3" w:rsidRDefault="00E640F3" w:rsidP="00E640F3">
            <w:pPr>
              <w:spacing w:line="0" w:lineRule="atLeast"/>
              <w:rPr>
                <w:rFonts w:ascii="宋体" w:eastAsia="宋体" w:hAnsi="宋体" w:cs="Times New Roman"/>
                <w:szCs w:val="21"/>
              </w:rPr>
            </w:pPr>
          </w:p>
        </w:tc>
        <w:tc>
          <w:tcPr>
            <w:tcW w:w="868" w:type="dxa"/>
          </w:tcPr>
          <w:p w14:paraId="11D5EBA7"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56BE1492" w14:textId="77777777" w:rsidR="00E640F3" w:rsidRPr="00E640F3" w:rsidRDefault="00E640F3" w:rsidP="00E640F3">
            <w:pPr>
              <w:spacing w:line="0" w:lineRule="atLeast"/>
              <w:rPr>
                <w:rFonts w:ascii="宋体" w:eastAsia="宋体" w:hAnsi="宋体" w:cs="Times New Roman"/>
                <w:szCs w:val="21"/>
              </w:rPr>
            </w:pPr>
          </w:p>
        </w:tc>
      </w:tr>
      <w:tr w:rsidR="00E640F3" w:rsidRPr="00E640F3" w14:paraId="4F5F8E10" w14:textId="77777777" w:rsidTr="00ED363A">
        <w:trPr>
          <w:trHeight w:val="70"/>
        </w:trPr>
        <w:tc>
          <w:tcPr>
            <w:tcW w:w="700" w:type="dxa"/>
            <w:vAlign w:val="center"/>
          </w:tcPr>
          <w:p w14:paraId="7E7A6097" w14:textId="77777777" w:rsidR="00E640F3" w:rsidRPr="00E640F3" w:rsidRDefault="00E640F3" w:rsidP="00E640F3">
            <w:pPr>
              <w:spacing w:line="0" w:lineRule="atLeast"/>
              <w:jc w:val="center"/>
              <w:rPr>
                <w:rFonts w:ascii="宋体" w:eastAsia="宋体" w:hAnsi="宋体" w:cs="Times New Roman"/>
                <w:szCs w:val="21"/>
              </w:rPr>
            </w:pPr>
          </w:p>
        </w:tc>
        <w:tc>
          <w:tcPr>
            <w:tcW w:w="2248" w:type="dxa"/>
            <w:vAlign w:val="center"/>
          </w:tcPr>
          <w:p w14:paraId="37D884F4"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hint="eastAsia"/>
                <w:b/>
                <w:szCs w:val="21"/>
              </w:rPr>
              <w:t>车间内区域</w:t>
            </w:r>
          </w:p>
        </w:tc>
        <w:tc>
          <w:tcPr>
            <w:tcW w:w="902" w:type="dxa"/>
          </w:tcPr>
          <w:p w14:paraId="0871677A" w14:textId="77777777" w:rsidR="00E640F3" w:rsidRPr="00E640F3" w:rsidRDefault="00E640F3" w:rsidP="00E640F3">
            <w:pPr>
              <w:spacing w:line="0" w:lineRule="atLeast"/>
              <w:rPr>
                <w:rFonts w:ascii="宋体" w:eastAsia="宋体" w:hAnsi="宋体" w:cs="Times New Roman"/>
                <w:szCs w:val="21"/>
              </w:rPr>
            </w:pPr>
          </w:p>
        </w:tc>
        <w:tc>
          <w:tcPr>
            <w:tcW w:w="994" w:type="dxa"/>
            <w:vAlign w:val="center"/>
          </w:tcPr>
          <w:p w14:paraId="019B56D7" w14:textId="77777777" w:rsidR="00E640F3" w:rsidRPr="00E640F3" w:rsidRDefault="00E640F3" w:rsidP="00E640F3">
            <w:pPr>
              <w:spacing w:line="0" w:lineRule="atLeast"/>
              <w:rPr>
                <w:rFonts w:ascii="宋体" w:eastAsia="宋体" w:hAnsi="宋体" w:cs="Times New Roman"/>
                <w:szCs w:val="21"/>
              </w:rPr>
            </w:pPr>
          </w:p>
        </w:tc>
        <w:tc>
          <w:tcPr>
            <w:tcW w:w="708" w:type="dxa"/>
          </w:tcPr>
          <w:p w14:paraId="3F5F2D54" w14:textId="77777777" w:rsidR="00E640F3" w:rsidRPr="00E640F3" w:rsidRDefault="00E640F3" w:rsidP="00E640F3">
            <w:pPr>
              <w:spacing w:line="0" w:lineRule="atLeast"/>
              <w:rPr>
                <w:rFonts w:ascii="宋体" w:eastAsia="宋体" w:hAnsi="宋体" w:cs="Times New Roman"/>
                <w:szCs w:val="21"/>
              </w:rPr>
            </w:pPr>
          </w:p>
        </w:tc>
        <w:tc>
          <w:tcPr>
            <w:tcW w:w="993" w:type="dxa"/>
          </w:tcPr>
          <w:p w14:paraId="415AC456" w14:textId="77777777" w:rsidR="00E640F3" w:rsidRPr="00E640F3" w:rsidRDefault="00E640F3" w:rsidP="00E640F3">
            <w:pPr>
              <w:spacing w:line="0" w:lineRule="atLeast"/>
              <w:rPr>
                <w:rFonts w:ascii="宋体" w:eastAsia="宋体" w:hAnsi="宋体" w:cs="Times New Roman"/>
                <w:szCs w:val="21"/>
              </w:rPr>
            </w:pPr>
          </w:p>
        </w:tc>
        <w:tc>
          <w:tcPr>
            <w:tcW w:w="868" w:type="dxa"/>
          </w:tcPr>
          <w:p w14:paraId="522AEDDC"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53F3E9DC"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F21A8AD" w14:textId="77777777" w:rsidTr="00ED363A">
        <w:trPr>
          <w:trHeight w:val="70"/>
        </w:trPr>
        <w:tc>
          <w:tcPr>
            <w:tcW w:w="700" w:type="dxa"/>
            <w:vAlign w:val="center"/>
          </w:tcPr>
          <w:p w14:paraId="1FD9E04B"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1</w:t>
            </w:r>
          </w:p>
        </w:tc>
        <w:tc>
          <w:tcPr>
            <w:tcW w:w="2248" w:type="dxa"/>
            <w:vAlign w:val="center"/>
          </w:tcPr>
          <w:p w14:paraId="047E66FB"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G104</w:t>
            </w:r>
            <w:proofErr w:type="gramStart"/>
            <w:r w:rsidRPr="00E640F3">
              <w:rPr>
                <w:rFonts w:ascii="宋体" w:eastAsia="宋体" w:hAnsi="宋体" w:cs="Times New Roman" w:hint="eastAsia"/>
                <w:szCs w:val="21"/>
              </w:rPr>
              <w:t>胶带机</w:t>
            </w:r>
            <w:proofErr w:type="gramEnd"/>
          </w:p>
        </w:tc>
        <w:tc>
          <w:tcPr>
            <w:tcW w:w="902" w:type="dxa"/>
          </w:tcPr>
          <w:p w14:paraId="00415479"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65525CA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110</w:t>
            </w:r>
          </w:p>
        </w:tc>
        <w:tc>
          <w:tcPr>
            <w:tcW w:w="708" w:type="dxa"/>
          </w:tcPr>
          <w:p w14:paraId="23B9637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FC</w:t>
            </w:r>
          </w:p>
        </w:tc>
        <w:tc>
          <w:tcPr>
            <w:tcW w:w="993" w:type="dxa"/>
          </w:tcPr>
          <w:p w14:paraId="1A288FB7" w14:textId="7C650404" w:rsidR="00E640F3" w:rsidRPr="00E640F3" w:rsidRDefault="00E640F3" w:rsidP="00E640F3">
            <w:pPr>
              <w:spacing w:line="0" w:lineRule="atLeast"/>
              <w:rPr>
                <w:rFonts w:ascii="宋体" w:eastAsia="宋体" w:hAnsi="宋体" w:cs="Times New Roman"/>
                <w:szCs w:val="21"/>
              </w:rPr>
            </w:pPr>
            <w:del w:id="122" w:author="wejanjo@outlook.com" w:date="2019-11-09T14:14:00Z">
              <w:r w:rsidRPr="00E640F3" w:rsidDel="00904096">
                <w:rPr>
                  <w:rFonts w:ascii="宋体" w:eastAsia="宋体" w:hAnsi="宋体" w:cs="Times New Roman" w:hint="eastAsia"/>
                  <w:szCs w:val="21"/>
                </w:rPr>
                <w:delText>160</w:delText>
              </w:r>
            </w:del>
          </w:p>
        </w:tc>
        <w:tc>
          <w:tcPr>
            <w:tcW w:w="868" w:type="dxa"/>
          </w:tcPr>
          <w:p w14:paraId="211E12A9"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19BE9332" w14:textId="77777777" w:rsidR="00E640F3" w:rsidRPr="00E640F3" w:rsidRDefault="00E640F3" w:rsidP="00E640F3">
            <w:pPr>
              <w:spacing w:line="0" w:lineRule="atLeast"/>
              <w:rPr>
                <w:rFonts w:ascii="宋体" w:eastAsia="宋体" w:hAnsi="宋体" w:cs="Times New Roman"/>
                <w:szCs w:val="21"/>
              </w:rPr>
            </w:pPr>
          </w:p>
        </w:tc>
      </w:tr>
      <w:tr w:rsidR="00E640F3" w:rsidRPr="00E640F3" w14:paraId="418C1B50" w14:textId="77777777" w:rsidTr="00ED363A">
        <w:trPr>
          <w:trHeight w:val="70"/>
        </w:trPr>
        <w:tc>
          <w:tcPr>
            <w:tcW w:w="700" w:type="dxa"/>
            <w:vAlign w:val="center"/>
          </w:tcPr>
          <w:p w14:paraId="0950C194"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2</w:t>
            </w:r>
          </w:p>
        </w:tc>
        <w:tc>
          <w:tcPr>
            <w:tcW w:w="2248" w:type="dxa"/>
            <w:vAlign w:val="center"/>
          </w:tcPr>
          <w:p w14:paraId="7A1EFE3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G204</w:t>
            </w:r>
            <w:proofErr w:type="gramStart"/>
            <w:r w:rsidRPr="00E640F3">
              <w:rPr>
                <w:rFonts w:ascii="宋体" w:eastAsia="宋体" w:hAnsi="宋体" w:cs="Times New Roman" w:hint="eastAsia"/>
                <w:szCs w:val="21"/>
              </w:rPr>
              <w:t>胶带机</w:t>
            </w:r>
            <w:proofErr w:type="gramEnd"/>
          </w:p>
        </w:tc>
        <w:tc>
          <w:tcPr>
            <w:tcW w:w="902" w:type="dxa"/>
          </w:tcPr>
          <w:p w14:paraId="120C6233"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001FF1B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110</w:t>
            </w:r>
          </w:p>
        </w:tc>
        <w:tc>
          <w:tcPr>
            <w:tcW w:w="708" w:type="dxa"/>
          </w:tcPr>
          <w:p w14:paraId="6488628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FC</w:t>
            </w:r>
          </w:p>
        </w:tc>
        <w:tc>
          <w:tcPr>
            <w:tcW w:w="993" w:type="dxa"/>
          </w:tcPr>
          <w:p w14:paraId="5F39A519" w14:textId="4A57FFB8" w:rsidR="00E640F3" w:rsidRPr="00E640F3" w:rsidRDefault="00E640F3" w:rsidP="00E640F3">
            <w:pPr>
              <w:spacing w:line="0" w:lineRule="atLeast"/>
              <w:rPr>
                <w:rFonts w:ascii="宋体" w:eastAsia="宋体" w:hAnsi="宋体" w:cs="Times New Roman"/>
                <w:szCs w:val="21"/>
              </w:rPr>
            </w:pPr>
            <w:del w:id="123" w:author="wejanjo@outlook.com" w:date="2019-11-09T14:14:00Z">
              <w:r w:rsidRPr="00E640F3" w:rsidDel="00904096">
                <w:rPr>
                  <w:rFonts w:ascii="宋体" w:eastAsia="宋体" w:hAnsi="宋体" w:cs="Times New Roman" w:hint="eastAsia"/>
                  <w:szCs w:val="21"/>
                </w:rPr>
                <w:delText>160</w:delText>
              </w:r>
            </w:del>
          </w:p>
        </w:tc>
        <w:tc>
          <w:tcPr>
            <w:tcW w:w="868" w:type="dxa"/>
          </w:tcPr>
          <w:p w14:paraId="417F8B32"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550BD235" w14:textId="77777777" w:rsidR="00E640F3" w:rsidRPr="00E640F3" w:rsidRDefault="00E640F3" w:rsidP="00E640F3">
            <w:pPr>
              <w:spacing w:line="0" w:lineRule="atLeast"/>
              <w:rPr>
                <w:rFonts w:ascii="宋体" w:eastAsia="宋体" w:hAnsi="宋体" w:cs="Times New Roman"/>
                <w:szCs w:val="21"/>
              </w:rPr>
            </w:pPr>
          </w:p>
        </w:tc>
      </w:tr>
      <w:tr w:rsidR="00E640F3" w:rsidRPr="00E640F3" w14:paraId="0E562CDB" w14:textId="77777777" w:rsidTr="00ED363A">
        <w:trPr>
          <w:trHeight w:val="70"/>
        </w:trPr>
        <w:tc>
          <w:tcPr>
            <w:tcW w:w="700" w:type="dxa"/>
            <w:vAlign w:val="center"/>
          </w:tcPr>
          <w:p w14:paraId="3700A0A8"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3</w:t>
            </w:r>
          </w:p>
        </w:tc>
        <w:tc>
          <w:tcPr>
            <w:tcW w:w="2248" w:type="dxa"/>
            <w:vAlign w:val="center"/>
          </w:tcPr>
          <w:p w14:paraId="2E2029A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G301</w:t>
            </w:r>
            <w:proofErr w:type="gramStart"/>
            <w:r w:rsidRPr="00E640F3">
              <w:rPr>
                <w:rFonts w:ascii="宋体" w:eastAsia="宋体" w:hAnsi="宋体" w:cs="Times New Roman" w:hint="eastAsia"/>
                <w:szCs w:val="21"/>
              </w:rPr>
              <w:t>胶带机</w:t>
            </w:r>
            <w:proofErr w:type="gramEnd"/>
          </w:p>
        </w:tc>
        <w:tc>
          <w:tcPr>
            <w:tcW w:w="902" w:type="dxa"/>
          </w:tcPr>
          <w:p w14:paraId="22EA65E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155402E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90</w:t>
            </w:r>
          </w:p>
        </w:tc>
        <w:tc>
          <w:tcPr>
            <w:tcW w:w="708" w:type="dxa"/>
          </w:tcPr>
          <w:p w14:paraId="5300CD7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FC</w:t>
            </w:r>
          </w:p>
        </w:tc>
        <w:tc>
          <w:tcPr>
            <w:tcW w:w="993" w:type="dxa"/>
          </w:tcPr>
          <w:p w14:paraId="60D6E468" w14:textId="2CFA0FD6" w:rsidR="00E640F3" w:rsidRPr="00E640F3" w:rsidRDefault="00E640F3" w:rsidP="00E640F3">
            <w:pPr>
              <w:spacing w:line="0" w:lineRule="atLeast"/>
              <w:rPr>
                <w:rFonts w:ascii="宋体" w:eastAsia="宋体" w:hAnsi="宋体" w:cs="Times New Roman"/>
                <w:szCs w:val="21"/>
              </w:rPr>
            </w:pPr>
            <w:del w:id="124" w:author="wejanjo@outlook.com" w:date="2019-11-09T14:14:00Z">
              <w:r w:rsidRPr="00E640F3" w:rsidDel="00904096">
                <w:rPr>
                  <w:rFonts w:ascii="宋体" w:eastAsia="宋体" w:hAnsi="宋体" w:cs="Times New Roman" w:hint="eastAsia"/>
                  <w:szCs w:val="21"/>
                </w:rPr>
                <w:delText>160</w:delText>
              </w:r>
            </w:del>
          </w:p>
        </w:tc>
        <w:tc>
          <w:tcPr>
            <w:tcW w:w="868" w:type="dxa"/>
          </w:tcPr>
          <w:p w14:paraId="2F0560FE"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7C66C9BC" w14:textId="77777777" w:rsidR="00E640F3" w:rsidRPr="00E640F3" w:rsidRDefault="00E640F3" w:rsidP="00E640F3">
            <w:pPr>
              <w:spacing w:line="0" w:lineRule="atLeast"/>
              <w:rPr>
                <w:rFonts w:ascii="宋体" w:eastAsia="宋体" w:hAnsi="宋体" w:cs="Times New Roman"/>
                <w:szCs w:val="21"/>
              </w:rPr>
            </w:pPr>
          </w:p>
        </w:tc>
      </w:tr>
      <w:tr w:rsidR="00E640F3" w:rsidRPr="00E640F3" w14:paraId="4DA02367" w14:textId="77777777" w:rsidTr="00ED363A">
        <w:trPr>
          <w:trHeight w:val="70"/>
        </w:trPr>
        <w:tc>
          <w:tcPr>
            <w:tcW w:w="700" w:type="dxa"/>
            <w:vAlign w:val="center"/>
          </w:tcPr>
          <w:p w14:paraId="1B039544"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4</w:t>
            </w:r>
          </w:p>
        </w:tc>
        <w:tc>
          <w:tcPr>
            <w:tcW w:w="2248" w:type="dxa"/>
            <w:vAlign w:val="center"/>
          </w:tcPr>
          <w:p w14:paraId="7382250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单侧卸料小车</w:t>
            </w:r>
          </w:p>
        </w:tc>
        <w:tc>
          <w:tcPr>
            <w:tcW w:w="902" w:type="dxa"/>
          </w:tcPr>
          <w:p w14:paraId="62D3306B"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4</w:t>
            </w:r>
          </w:p>
        </w:tc>
        <w:tc>
          <w:tcPr>
            <w:tcW w:w="994" w:type="dxa"/>
            <w:vAlign w:val="center"/>
          </w:tcPr>
          <w:p w14:paraId="5AF55F99"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2x5.5</w:t>
            </w:r>
          </w:p>
        </w:tc>
        <w:tc>
          <w:tcPr>
            <w:tcW w:w="708" w:type="dxa"/>
          </w:tcPr>
          <w:p w14:paraId="12614B8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V</w:t>
            </w:r>
            <w:r w:rsidRPr="00E640F3">
              <w:rPr>
                <w:rFonts w:ascii="宋体" w:eastAsia="宋体" w:hAnsi="宋体" w:cs="Times New Roman"/>
                <w:szCs w:val="21"/>
              </w:rPr>
              <w:t>C</w:t>
            </w:r>
          </w:p>
        </w:tc>
        <w:tc>
          <w:tcPr>
            <w:tcW w:w="993" w:type="dxa"/>
          </w:tcPr>
          <w:p w14:paraId="399C00F8" w14:textId="103E3DFE" w:rsidR="00E640F3" w:rsidRPr="00E640F3" w:rsidRDefault="00E640F3" w:rsidP="00E640F3">
            <w:pPr>
              <w:spacing w:line="0" w:lineRule="atLeast"/>
              <w:rPr>
                <w:rFonts w:ascii="宋体" w:eastAsia="宋体" w:hAnsi="宋体" w:cs="Times New Roman"/>
                <w:szCs w:val="21"/>
              </w:rPr>
            </w:pPr>
            <w:del w:id="125" w:author="wejanjo@outlook.com" w:date="2019-11-09T14:14:00Z">
              <w:r w:rsidRPr="00E640F3" w:rsidDel="00904096">
                <w:rPr>
                  <w:rFonts w:ascii="宋体" w:eastAsia="宋体" w:hAnsi="宋体" w:cs="Times New Roman" w:hint="eastAsia"/>
                  <w:szCs w:val="21"/>
                </w:rPr>
                <w:delText>22</w:delText>
              </w:r>
            </w:del>
          </w:p>
        </w:tc>
        <w:tc>
          <w:tcPr>
            <w:tcW w:w="868" w:type="dxa"/>
          </w:tcPr>
          <w:p w14:paraId="30DDEC0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4CB4C2C0"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6B200FF" w14:textId="77777777" w:rsidTr="00ED363A">
        <w:trPr>
          <w:trHeight w:val="70"/>
        </w:trPr>
        <w:tc>
          <w:tcPr>
            <w:tcW w:w="700" w:type="dxa"/>
            <w:vAlign w:val="center"/>
          </w:tcPr>
          <w:p w14:paraId="137B1697"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5</w:t>
            </w:r>
          </w:p>
        </w:tc>
        <w:tc>
          <w:tcPr>
            <w:tcW w:w="2248" w:type="dxa"/>
            <w:vAlign w:val="center"/>
          </w:tcPr>
          <w:p w14:paraId="741E4F1B"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双侧卸料小车（带三通分料器）</w:t>
            </w:r>
          </w:p>
        </w:tc>
        <w:tc>
          <w:tcPr>
            <w:tcW w:w="902" w:type="dxa"/>
          </w:tcPr>
          <w:p w14:paraId="49CDBE1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p>
        </w:tc>
        <w:tc>
          <w:tcPr>
            <w:tcW w:w="994" w:type="dxa"/>
            <w:vAlign w:val="center"/>
          </w:tcPr>
          <w:p w14:paraId="75032963"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5.5+5.5+2.2</w:t>
            </w:r>
          </w:p>
        </w:tc>
        <w:tc>
          <w:tcPr>
            <w:tcW w:w="708" w:type="dxa"/>
          </w:tcPr>
          <w:p w14:paraId="1557A66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V</w:t>
            </w:r>
            <w:r w:rsidRPr="00E640F3">
              <w:rPr>
                <w:rFonts w:ascii="宋体" w:eastAsia="宋体" w:hAnsi="宋体" w:cs="Times New Roman"/>
                <w:szCs w:val="21"/>
              </w:rPr>
              <w:t>C</w:t>
            </w:r>
          </w:p>
        </w:tc>
        <w:tc>
          <w:tcPr>
            <w:tcW w:w="993" w:type="dxa"/>
          </w:tcPr>
          <w:p w14:paraId="5E97F644" w14:textId="3EDCE40F" w:rsidR="00E640F3" w:rsidRPr="00E640F3" w:rsidRDefault="00E640F3" w:rsidP="00E640F3">
            <w:pPr>
              <w:spacing w:line="0" w:lineRule="atLeast"/>
              <w:rPr>
                <w:rFonts w:ascii="宋体" w:eastAsia="宋体" w:hAnsi="宋体" w:cs="Times New Roman"/>
                <w:szCs w:val="21"/>
              </w:rPr>
            </w:pPr>
            <w:del w:id="126" w:author="wejanjo@outlook.com" w:date="2019-11-09T14:14:00Z">
              <w:r w:rsidRPr="00E640F3" w:rsidDel="00904096">
                <w:rPr>
                  <w:rFonts w:ascii="宋体" w:eastAsia="宋体" w:hAnsi="宋体" w:cs="Times New Roman" w:hint="eastAsia"/>
                  <w:szCs w:val="21"/>
                </w:rPr>
                <w:delText>22</w:delText>
              </w:r>
            </w:del>
          </w:p>
        </w:tc>
        <w:tc>
          <w:tcPr>
            <w:tcW w:w="868" w:type="dxa"/>
          </w:tcPr>
          <w:p w14:paraId="06CF6CAB"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5E88870E"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8550BCC" w14:textId="77777777" w:rsidTr="00ED363A">
        <w:trPr>
          <w:trHeight w:val="285"/>
        </w:trPr>
        <w:tc>
          <w:tcPr>
            <w:tcW w:w="700" w:type="dxa"/>
            <w:vAlign w:val="center"/>
          </w:tcPr>
          <w:p w14:paraId="65DD1977"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6</w:t>
            </w:r>
          </w:p>
        </w:tc>
        <w:tc>
          <w:tcPr>
            <w:tcW w:w="2248" w:type="dxa"/>
            <w:vAlign w:val="center"/>
          </w:tcPr>
          <w:p w14:paraId="6E26DA78" w14:textId="77777777" w:rsidR="00E640F3" w:rsidRPr="00E640F3" w:rsidRDefault="00E640F3" w:rsidP="00E640F3">
            <w:pPr>
              <w:spacing w:line="0" w:lineRule="atLeast"/>
              <w:rPr>
                <w:rFonts w:ascii="宋体" w:eastAsia="宋体" w:hAnsi="宋体" w:cs="Times New Roman"/>
                <w:color w:val="FF0000"/>
                <w:szCs w:val="21"/>
              </w:rPr>
            </w:pPr>
            <w:r w:rsidRPr="00E640F3">
              <w:rPr>
                <w:rFonts w:ascii="宋体" w:eastAsia="宋体" w:hAnsi="宋体" w:cs="Times New Roman" w:hint="eastAsia"/>
                <w:szCs w:val="21"/>
              </w:rPr>
              <w:t>5t超高电动葫芦</w:t>
            </w:r>
          </w:p>
        </w:tc>
        <w:tc>
          <w:tcPr>
            <w:tcW w:w="902" w:type="dxa"/>
          </w:tcPr>
          <w:p w14:paraId="6398318A" w14:textId="77777777" w:rsidR="00E640F3" w:rsidRPr="00E640F3" w:rsidRDefault="00E640F3" w:rsidP="00E640F3">
            <w:pPr>
              <w:spacing w:line="0" w:lineRule="atLeast"/>
              <w:rPr>
                <w:rFonts w:ascii="宋体" w:eastAsia="宋体" w:hAnsi="宋体" w:cs="Times New Roman"/>
                <w:color w:val="FF0000"/>
                <w:szCs w:val="21"/>
              </w:rPr>
            </w:pPr>
            <w:r w:rsidRPr="00E640F3">
              <w:rPr>
                <w:rFonts w:ascii="宋体" w:eastAsia="宋体" w:hAnsi="宋体" w:cs="Times New Roman" w:hint="eastAsia"/>
                <w:szCs w:val="21"/>
              </w:rPr>
              <w:t>4</w:t>
            </w:r>
          </w:p>
        </w:tc>
        <w:tc>
          <w:tcPr>
            <w:tcW w:w="994" w:type="dxa"/>
            <w:vAlign w:val="center"/>
          </w:tcPr>
          <w:p w14:paraId="60B17663"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13+0.8</w:t>
            </w:r>
          </w:p>
        </w:tc>
        <w:tc>
          <w:tcPr>
            <w:tcW w:w="708" w:type="dxa"/>
          </w:tcPr>
          <w:p w14:paraId="1317AC74"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FDL</w:t>
            </w:r>
          </w:p>
        </w:tc>
        <w:tc>
          <w:tcPr>
            <w:tcW w:w="993" w:type="dxa"/>
          </w:tcPr>
          <w:p w14:paraId="0E3F949E"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868" w:type="dxa"/>
          </w:tcPr>
          <w:p w14:paraId="383526E6"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6A22138E" w14:textId="77777777" w:rsidR="00E640F3" w:rsidRPr="00E640F3" w:rsidRDefault="00E640F3" w:rsidP="00E640F3">
            <w:pPr>
              <w:spacing w:line="0" w:lineRule="atLeast"/>
              <w:rPr>
                <w:rFonts w:ascii="宋体" w:eastAsia="宋体" w:hAnsi="宋体" w:cs="Times New Roman"/>
                <w:szCs w:val="21"/>
              </w:rPr>
            </w:pPr>
          </w:p>
        </w:tc>
      </w:tr>
      <w:tr w:rsidR="00E640F3" w:rsidRPr="00E640F3" w14:paraId="6CEAAAB8" w14:textId="77777777" w:rsidTr="00ED363A">
        <w:trPr>
          <w:trHeight w:val="285"/>
        </w:trPr>
        <w:tc>
          <w:tcPr>
            <w:tcW w:w="700" w:type="dxa"/>
            <w:vAlign w:val="center"/>
          </w:tcPr>
          <w:p w14:paraId="31B26973"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7</w:t>
            </w:r>
          </w:p>
        </w:tc>
        <w:tc>
          <w:tcPr>
            <w:tcW w:w="2248" w:type="dxa"/>
            <w:vAlign w:val="center"/>
          </w:tcPr>
          <w:p w14:paraId="2484408A" w14:textId="77777777" w:rsidR="00E640F3" w:rsidRPr="00E640F3" w:rsidRDefault="00E640F3" w:rsidP="00E640F3">
            <w:pPr>
              <w:spacing w:line="0" w:lineRule="atLeast"/>
              <w:rPr>
                <w:rFonts w:ascii="宋体" w:eastAsia="宋体" w:hAnsi="宋体" w:cs="Times New Roman"/>
                <w:color w:val="FF0000"/>
                <w:szCs w:val="21"/>
              </w:rPr>
            </w:pPr>
            <w:r w:rsidRPr="00E640F3">
              <w:rPr>
                <w:rFonts w:ascii="宋体" w:eastAsia="宋体" w:hAnsi="宋体" w:cs="Times New Roman" w:hint="eastAsia"/>
                <w:szCs w:val="21"/>
              </w:rPr>
              <w:t>10t超高电动葫芦</w:t>
            </w:r>
          </w:p>
        </w:tc>
        <w:tc>
          <w:tcPr>
            <w:tcW w:w="902" w:type="dxa"/>
          </w:tcPr>
          <w:p w14:paraId="00ACA6DC" w14:textId="77777777" w:rsidR="00E640F3" w:rsidRPr="00E640F3" w:rsidRDefault="00E640F3" w:rsidP="00E640F3">
            <w:pPr>
              <w:spacing w:line="0" w:lineRule="atLeast"/>
              <w:rPr>
                <w:rFonts w:ascii="宋体" w:eastAsia="宋体" w:hAnsi="宋体" w:cs="Times New Roman"/>
                <w:color w:val="FF0000"/>
                <w:szCs w:val="21"/>
              </w:rPr>
            </w:pPr>
            <w:r w:rsidRPr="00E640F3">
              <w:rPr>
                <w:rFonts w:ascii="宋体" w:eastAsia="宋体" w:hAnsi="宋体" w:cs="Times New Roman" w:hint="eastAsia"/>
                <w:szCs w:val="21"/>
              </w:rPr>
              <w:t>2</w:t>
            </w:r>
          </w:p>
        </w:tc>
        <w:tc>
          <w:tcPr>
            <w:tcW w:w="994" w:type="dxa"/>
            <w:vAlign w:val="center"/>
          </w:tcPr>
          <w:p w14:paraId="7A89E64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13+0.8</w:t>
            </w:r>
          </w:p>
        </w:tc>
        <w:tc>
          <w:tcPr>
            <w:tcW w:w="708" w:type="dxa"/>
          </w:tcPr>
          <w:p w14:paraId="175490B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FDL</w:t>
            </w:r>
          </w:p>
        </w:tc>
        <w:tc>
          <w:tcPr>
            <w:tcW w:w="993" w:type="dxa"/>
          </w:tcPr>
          <w:p w14:paraId="22403D75"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868" w:type="dxa"/>
          </w:tcPr>
          <w:p w14:paraId="158272D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487C8AEE" w14:textId="77777777" w:rsidR="00E640F3" w:rsidRPr="00E640F3" w:rsidRDefault="00E640F3" w:rsidP="00E640F3">
            <w:pPr>
              <w:spacing w:line="0" w:lineRule="atLeast"/>
              <w:rPr>
                <w:rFonts w:ascii="宋体" w:eastAsia="宋体" w:hAnsi="宋体" w:cs="Times New Roman"/>
                <w:szCs w:val="21"/>
              </w:rPr>
            </w:pPr>
          </w:p>
        </w:tc>
      </w:tr>
      <w:tr w:rsidR="00E640F3" w:rsidRPr="00E640F3" w14:paraId="2ED79712" w14:textId="77777777" w:rsidTr="00ED363A">
        <w:trPr>
          <w:trHeight w:val="285"/>
        </w:trPr>
        <w:tc>
          <w:tcPr>
            <w:tcW w:w="700" w:type="dxa"/>
            <w:vAlign w:val="center"/>
          </w:tcPr>
          <w:p w14:paraId="01A44205"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8</w:t>
            </w:r>
          </w:p>
        </w:tc>
        <w:tc>
          <w:tcPr>
            <w:tcW w:w="2248" w:type="dxa"/>
            <w:vAlign w:val="center"/>
          </w:tcPr>
          <w:p w14:paraId="15855FF5" w14:textId="77777777" w:rsidR="00E640F3" w:rsidRPr="00E640F3" w:rsidRDefault="00E640F3" w:rsidP="00E640F3">
            <w:pPr>
              <w:spacing w:line="0" w:lineRule="atLeast"/>
              <w:rPr>
                <w:rFonts w:ascii="宋体" w:eastAsia="宋体" w:hAnsi="宋体" w:cs="Times New Roman"/>
                <w:szCs w:val="21"/>
              </w:rPr>
            </w:pPr>
            <w:proofErr w:type="gramStart"/>
            <w:r w:rsidRPr="00E640F3">
              <w:rPr>
                <w:rFonts w:ascii="宋体" w:eastAsia="宋体" w:hAnsi="宋体" w:cs="Times New Roman" w:hint="eastAsia"/>
                <w:szCs w:val="21"/>
              </w:rPr>
              <w:t>电液动</w:t>
            </w:r>
            <w:proofErr w:type="gramEnd"/>
            <w:r w:rsidRPr="00E640F3">
              <w:rPr>
                <w:rFonts w:ascii="宋体" w:eastAsia="宋体" w:hAnsi="宋体" w:cs="Times New Roman" w:hint="eastAsia"/>
                <w:szCs w:val="21"/>
              </w:rPr>
              <w:t>闸门</w:t>
            </w:r>
          </w:p>
        </w:tc>
        <w:tc>
          <w:tcPr>
            <w:tcW w:w="902" w:type="dxa"/>
          </w:tcPr>
          <w:p w14:paraId="38BEFEF1"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2</w:t>
            </w:r>
          </w:p>
        </w:tc>
        <w:tc>
          <w:tcPr>
            <w:tcW w:w="994" w:type="dxa"/>
            <w:vAlign w:val="center"/>
          </w:tcPr>
          <w:p w14:paraId="124726B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2.2</w:t>
            </w:r>
          </w:p>
        </w:tc>
        <w:tc>
          <w:tcPr>
            <w:tcW w:w="708" w:type="dxa"/>
          </w:tcPr>
          <w:p w14:paraId="4EA56E2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MC</w:t>
            </w:r>
          </w:p>
        </w:tc>
        <w:tc>
          <w:tcPr>
            <w:tcW w:w="993" w:type="dxa"/>
          </w:tcPr>
          <w:p w14:paraId="3B7FE466" w14:textId="77777777" w:rsidR="00E640F3" w:rsidRPr="00E640F3" w:rsidRDefault="00E640F3" w:rsidP="00E640F3">
            <w:pPr>
              <w:spacing w:line="0" w:lineRule="atLeast"/>
              <w:rPr>
                <w:rFonts w:ascii="宋体" w:eastAsia="宋体" w:hAnsi="宋体" w:cs="Times New Roman"/>
                <w:szCs w:val="21"/>
              </w:rPr>
            </w:pPr>
          </w:p>
        </w:tc>
        <w:tc>
          <w:tcPr>
            <w:tcW w:w="868" w:type="dxa"/>
          </w:tcPr>
          <w:p w14:paraId="3469FE2A" w14:textId="77777777" w:rsidR="00E640F3" w:rsidRPr="00E640F3" w:rsidRDefault="00E640F3" w:rsidP="00E640F3">
            <w:pPr>
              <w:spacing w:line="0" w:lineRule="atLeast"/>
              <w:rPr>
                <w:rFonts w:ascii="宋体" w:eastAsia="宋体" w:hAnsi="宋体" w:cs="Times New Roman"/>
                <w:szCs w:val="21"/>
              </w:rPr>
            </w:pPr>
          </w:p>
        </w:tc>
        <w:tc>
          <w:tcPr>
            <w:tcW w:w="1116" w:type="dxa"/>
            <w:vAlign w:val="center"/>
          </w:tcPr>
          <w:p w14:paraId="61485451" w14:textId="77777777" w:rsidR="00E640F3" w:rsidRPr="00E640F3" w:rsidRDefault="00E640F3" w:rsidP="00E640F3">
            <w:pPr>
              <w:spacing w:line="0" w:lineRule="atLeast"/>
              <w:rPr>
                <w:rFonts w:ascii="宋体" w:eastAsia="宋体" w:hAnsi="宋体" w:cs="Times New Roman"/>
                <w:szCs w:val="21"/>
              </w:rPr>
            </w:pPr>
          </w:p>
        </w:tc>
      </w:tr>
      <w:tr w:rsidR="00E640F3" w:rsidRPr="00E640F3" w14:paraId="69DE4139" w14:textId="77777777" w:rsidTr="00ED363A">
        <w:trPr>
          <w:trHeight w:val="285"/>
        </w:trPr>
        <w:tc>
          <w:tcPr>
            <w:tcW w:w="700" w:type="dxa"/>
            <w:vAlign w:val="center"/>
          </w:tcPr>
          <w:p w14:paraId="1FCB59BE"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9</w:t>
            </w:r>
          </w:p>
        </w:tc>
        <w:tc>
          <w:tcPr>
            <w:tcW w:w="2248" w:type="dxa"/>
            <w:vAlign w:val="center"/>
          </w:tcPr>
          <w:p w14:paraId="573E9D72"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除尘阀</w:t>
            </w:r>
          </w:p>
        </w:tc>
        <w:tc>
          <w:tcPr>
            <w:tcW w:w="902" w:type="dxa"/>
          </w:tcPr>
          <w:p w14:paraId="182B0CF0"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w:t>
            </w:r>
          </w:p>
        </w:tc>
        <w:tc>
          <w:tcPr>
            <w:tcW w:w="994" w:type="dxa"/>
            <w:vAlign w:val="center"/>
          </w:tcPr>
          <w:p w14:paraId="469C0397"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w:t>
            </w:r>
          </w:p>
        </w:tc>
        <w:tc>
          <w:tcPr>
            <w:tcW w:w="708" w:type="dxa"/>
          </w:tcPr>
          <w:p w14:paraId="6A429EBB"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MC</w:t>
            </w:r>
          </w:p>
        </w:tc>
        <w:tc>
          <w:tcPr>
            <w:tcW w:w="993" w:type="dxa"/>
          </w:tcPr>
          <w:p w14:paraId="18D054D6"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868" w:type="dxa"/>
          </w:tcPr>
          <w:p w14:paraId="0B53549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w:t>
            </w:r>
          </w:p>
        </w:tc>
        <w:tc>
          <w:tcPr>
            <w:tcW w:w="1116" w:type="dxa"/>
            <w:vAlign w:val="center"/>
          </w:tcPr>
          <w:p w14:paraId="16E1A75C" w14:textId="77777777" w:rsidR="00E640F3" w:rsidRPr="00E640F3" w:rsidRDefault="00E640F3" w:rsidP="00E640F3">
            <w:pPr>
              <w:spacing w:line="0" w:lineRule="atLeast"/>
              <w:rPr>
                <w:rFonts w:ascii="宋体" w:eastAsia="宋体" w:hAnsi="宋体" w:cs="Times New Roman"/>
                <w:szCs w:val="21"/>
              </w:rPr>
            </w:pPr>
          </w:p>
        </w:tc>
      </w:tr>
    </w:tbl>
    <w:p w14:paraId="0E790885"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hint="eastAsia"/>
          <w:bCs/>
          <w:szCs w:val="21"/>
        </w:rPr>
        <w:t>注：1.以上设备电机马达表数据仅供参考详细参数以设备厂家计算为准。</w:t>
      </w:r>
    </w:p>
    <w:p w14:paraId="54487D81" w14:textId="3B25E26D" w:rsidR="00E640F3" w:rsidRDefault="00E640F3" w:rsidP="00904096">
      <w:pPr>
        <w:spacing w:line="360" w:lineRule="auto"/>
        <w:ind w:firstLineChars="400" w:firstLine="840"/>
        <w:rPr>
          <w:ins w:id="127" w:author="wejanjo@outlook.com" w:date="2019-11-09T14:14:00Z"/>
          <w:rFonts w:ascii="宋体" w:eastAsia="宋体" w:hAnsi="宋体" w:cs="Times New Roman"/>
          <w:bCs/>
          <w:szCs w:val="21"/>
        </w:rPr>
      </w:pPr>
      <w:r w:rsidRPr="00E640F3">
        <w:rPr>
          <w:rFonts w:ascii="宋体" w:eastAsia="宋体" w:hAnsi="宋体" w:cs="Times New Roman" w:hint="eastAsia"/>
          <w:bCs/>
          <w:szCs w:val="21"/>
        </w:rPr>
        <w:t>2.本标段所新建的电机能耗指标不得低于国家2级指标要求。</w:t>
      </w:r>
    </w:p>
    <w:p w14:paraId="376C344F" w14:textId="6C33E011" w:rsidR="00904096" w:rsidRPr="00E640F3" w:rsidRDefault="00904096">
      <w:pPr>
        <w:spacing w:line="360" w:lineRule="auto"/>
        <w:ind w:firstLineChars="400" w:firstLine="840"/>
        <w:rPr>
          <w:rFonts w:ascii="宋体" w:eastAsia="宋体" w:hAnsi="宋体" w:cs="Times New Roman"/>
          <w:bCs/>
          <w:szCs w:val="21"/>
        </w:rPr>
        <w:pPrChange w:id="128" w:author="wejanjo@outlook.com" w:date="2019-11-09T14:14:00Z">
          <w:pPr>
            <w:spacing w:line="360" w:lineRule="auto"/>
            <w:ind w:firstLineChars="200" w:firstLine="420"/>
          </w:pPr>
        </w:pPrChange>
      </w:pPr>
      <w:ins w:id="129" w:author="wejanjo@outlook.com" w:date="2019-11-09T14:14:00Z">
        <w:r>
          <w:rPr>
            <w:rFonts w:ascii="宋体" w:eastAsia="宋体" w:hAnsi="宋体" w:cs="Times New Roman" w:hint="eastAsia"/>
            <w:bCs/>
            <w:szCs w:val="21"/>
          </w:rPr>
          <w:t>3</w:t>
        </w:r>
        <w:r>
          <w:rPr>
            <w:rFonts w:ascii="宋体" w:eastAsia="宋体" w:hAnsi="宋体" w:cs="Times New Roman"/>
            <w:bCs/>
            <w:szCs w:val="21"/>
          </w:rPr>
          <w:t xml:space="preserve">. </w:t>
        </w:r>
        <w:r>
          <w:rPr>
            <w:rFonts w:ascii="宋体" w:eastAsia="宋体" w:hAnsi="宋体" w:cs="Times New Roman" w:hint="eastAsia"/>
            <w:bCs/>
            <w:szCs w:val="21"/>
          </w:rPr>
          <w:t>变频器的容量均比电机容量大一级。</w:t>
        </w:r>
      </w:ins>
    </w:p>
    <w:p w14:paraId="7C0397A0"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2.2.6</w:t>
      </w:r>
      <w:r w:rsidRPr="00E640F3">
        <w:rPr>
          <w:rFonts w:ascii="宋体" w:eastAsia="宋体" w:hAnsi="宋体" w:cs="Times New Roman" w:hint="eastAsia"/>
          <w:b/>
          <w:sz w:val="24"/>
          <w:szCs w:val="24"/>
        </w:rPr>
        <w:t xml:space="preserve">  传动设备</w:t>
      </w:r>
    </w:p>
    <w:p w14:paraId="30DCC631" w14:textId="77777777" w:rsidR="00E640F3" w:rsidRPr="00E640F3" w:rsidRDefault="00E640F3" w:rsidP="00E640F3">
      <w:pPr>
        <w:spacing w:line="360" w:lineRule="auto"/>
        <w:ind w:firstLineChars="200" w:firstLine="482"/>
        <w:rPr>
          <w:rFonts w:ascii="宋体" w:eastAsia="宋体" w:hAnsi="宋体" w:cs="Times New Roman"/>
          <w:b/>
          <w:sz w:val="24"/>
          <w:szCs w:val="24"/>
        </w:rPr>
      </w:pPr>
      <w:bookmarkStart w:id="130" w:name="_Toc503943323"/>
      <w:bookmarkStart w:id="131" w:name="_Toc504600455"/>
      <w:bookmarkStart w:id="132" w:name="_Toc504577562"/>
      <w:bookmarkStart w:id="133" w:name="_Toc374101609"/>
      <w:r w:rsidRPr="00E640F3">
        <w:rPr>
          <w:rFonts w:ascii="宋体" w:eastAsia="宋体" w:hAnsi="宋体" w:cs="Times New Roman" w:hint="eastAsia"/>
          <w:b/>
          <w:sz w:val="24"/>
          <w:szCs w:val="24"/>
        </w:rPr>
        <w:t>1</w:t>
      </w:r>
      <w:r w:rsidRPr="00E640F3">
        <w:rPr>
          <w:rFonts w:ascii="宋体" w:eastAsia="宋体" w:hAnsi="宋体" w:cs="Times New Roman"/>
          <w:b/>
          <w:sz w:val="24"/>
          <w:szCs w:val="24"/>
        </w:rPr>
        <w:t xml:space="preserve">) </w:t>
      </w:r>
      <w:proofErr w:type="gramStart"/>
      <w:r w:rsidRPr="00E640F3">
        <w:rPr>
          <w:rFonts w:ascii="宋体" w:eastAsia="宋体" w:hAnsi="宋体" w:cs="Times New Roman" w:hint="eastAsia"/>
          <w:b/>
          <w:sz w:val="24"/>
          <w:szCs w:val="24"/>
        </w:rPr>
        <w:t>地下料仓</w:t>
      </w:r>
      <w:proofErr w:type="gramEnd"/>
      <w:r w:rsidRPr="00E640F3">
        <w:rPr>
          <w:rFonts w:ascii="宋体" w:eastAsia="宋体" w:hAnsi="宋体" w:cs="Times New Roman" w:hint="eastAsia"/>
          <w:b/>
          <w:sz w:val="24"/>
          <w:szCs w:val="24"/>
        </w:rPr>
        <w:t>给料机</w:t>
      </w:r>
    </w:p>
    <w:p w14:paraId="20AC236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w:t>
      </w:r>
      <w:r w:rsidRPr="00E640F3">
        <w:rPr>
          <w:rFonts w:ascii="宋体" w:eastAsia="宋体" w:hAnsi="宋体" w:cs="Times New Roman"/>
          <w:bCs/>
          <w:sz w:val="24"/>
          <w:szCs w:val="24"/>
        </w:rPr>
        <w:t>) MCC</w:t>
      </w:r>
      <w:r w:rsidRPr="00E640F3">
        <w:rPr>
          <w:rFonts w:ascii="宋体" w:eastAsia="宋体" w:hAnsi="宋体" w:cs="Times New Roman" w:hint="eastAsia"/>
          <w:bCs/>
          <w:sz w:val="24"/>
          <w:szCs w:val="24"/>
        </w:rPr>
        <w:t>柜</w:t>
      </w:r>
    </w:p>
    <w:p w14:paraId="06D661CA"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柜型：</w:t>
      </w:r>
      <w:r w:rsidRPr="00E640F3">
        <w:rPr>
          <w:rFonts w:ascii="宋体" w:eastAsia="宋体" w:hAnsi="宋体" w:cs="Times New Roman"/>
          <w:bCs/>
          <w:sz w:val="24"/>
          <w:szCs w:val="24"/>
        </w:rPr>
        <w:t>GGD</w:t>
      </w:r>
    </w:p>
    <w:p w14:paraId="6972272C"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防护等级：</w:t>
      </w:r>
      <w:r w:rsidRPr="00E640F3">
        <w:rPr>
          <w:rFonts w:ascii="宋体" w:eastAsia="宋体" w:hAnsi="宋体" w:cs="Times New Roman"/>
          <w:bCs/>
          <w:sz w:val="24"/>
          <w:szCs w:val="24"/>
        </w:rPr>
        <w:t>IP31</w:t>
      </w:r>
    </w:p>
    <w:p w14:paraId="5B55A3F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现场操作箱</w:t>
      </w:r>
    </w:p>
    <w:p w14:paraId="7F7F300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类型：双层门结构，金属外壳，防护等级</w:t>
      </w:r>
      <w:r w:rsidRPr="00E640F3">
        <w:rPr>
          <w:rFonts w:ascii="宋体" w:eastAsia="宋体" w:hAnsi="宋体" w:cs="Times New Roman"/>
          <w:bCs/>
          <w:sz w:val="24"/>
          <w:szCs w:val="24"/>
        </w:rPr>
        <w:t xml:space="preserve">IP55 </w:t>
      </w:r>
    </w:p>
    <w:p w14:paraId="4D62C128"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6098E6FB"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具备就地、远程</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等位置操作。</w:t>
      </w:r>
    </w:p>
    <w:p w14:paraId="64E22803"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2</w:t>
      </w:r>
      <w:r w:rsidRPr="00E640F3">
        <w:rPr>
          <w:rFonts w:ascii="宋体" w:eastAsia="宋体" w:hAnsi="宋体" w:cs="Times New Roman"/>
          <w:b/>
          <w:sz w:val="24"/>
          <w:szCs w:val="24"/>
        </w:rPr>
        <w:t xml:space="preserve">) </w:t>
      </w:r>
      <w:r w:rsidRPr="00E640F3">
        <w:rPr>
          <w:rFonts w:ascii="宋体" w:eastAsia="宋体" w:hAnsi="宋体" w:cs="Times New Roman" w:hint="eastAsia"/>
          <w:b/>
          <w:sz w:val="24"/>
          <w:szCs w:val="24"/>
        </w:rPr>
        <w:t>胶带机</w:t>
      </w:r>
    </w:p>
    <w:bookmarkEnd w:id="130"/>
    <w:bookmarkEnd w:id="131"/>
    <w:bookmarkEnd w:id="132"/>
    <w:bookmarkEnd w:id="133"/>
    <w:p w14:paraId="5325EC7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变频传动设备</w:t>
      </w:r>
    </w:p>
    <w:p w14:paraId="70ED1786"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变频器通过现场通讯连接到</w:t>
      </w:r>
      <w:r w:rsidRPr="00E640F3">
        <w:rPr>
          <w:rFonts w:ascii="宋体" w:eastAsia="宋体" w:hAnsi="宋体" w:cs="Times New Roman"/>
          <w:bCs/>
          <w:sz w:val="24"/>
          <w:szCs w:val="24"/>
        </w:rPr>
        <w:t>PLC</w:t>
      </w:r>
      <w:r w:rsidRPr="00E640F3">
        <w:rPr>
          <w:rFonts w:ascii="宋体" w:eastAsia="宋体" w:hAnsi="宋体" w:cs="Times New Roman" w:hint="eastAsia"/>
          <w:bCs/>
          <w:sz w:val="24"/>
          <w:szCs w:val="24"/>
        </w:rPr>
        <w:t>上，变频器技术规格：</w:t>
      </w:r>
    </w:p>
    <w:p w14:paraId="52AC536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金属外壳</w:t>
      </w:r>
      <w:r w:rsidRPr="00E640F3">
        <w:rPr>
          <w:rFonts w:ascii="宋体" w:eastAsia="宋体" w:hAnsi="宋体" w:cs="Times New Roman"/>
          <w:bCs/>
          <w:sz w:val="24"/>
          <w:szCs w:val="24"/>
        </w:rPr>
        <w:t>IP2X</w:t>
      </w:r>
    </w:p>
    <w:p w14:paraId="3808B3FE"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变频器选型：</w:t>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西门子</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G</w:t>
      </w:r>
      <w:r w:rsidRPr="00E640F3">
        <w:rPr>
          <w:rFonts w:ascii="宋体" w:eastAsia="宋体" w:hAnsi="宋体" w:cs="Times New Roman"/>
          <w:bCs/>
          <w:sz w:val="24"/>
          <w:szCs w:val="24"/>
        </w:rPr>
        <w:t>120</w:t>
      </w:r>
    </w:p>
    <w:p w14:paraId="40EDF0BD"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变频柜：</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固定式，</w:t>
      </w:r>
      <w:r w:rsidRPr="00E640F3">
        <w:rPr>
          <w:rFonts w:ascii="宋体" w:eastAsia="宋体" w:hAnsi="宋体" w:cs="Times New Roman"/>
          <w:bCs/>
          <w:sz w:val="24"/>
          <w:szCs w:val="24"/>
        </w:rPr>
        <w:t>IP31</w:t>
      </w:r>
    </w:p>
    <w:p w14:paraId="033957DC"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额定电压：</w:t>
      </w:r>
      <w:r w:rsidRPr="00E640F3">
        <w:rPr>
          <w:rFonts w:ascii="宋体" w:eastAsia="宋体" w:hAnsi="宋体" w:cs="Times New Roman"/>
          <w:bCs/>
          <w:sz w:val="24"/>
          <w:szCs w:val="24"/>
        </w:rPr>
        <w:tab/>
      </w:r>
      <w:r w:rsidRPr="00E640F3">
        <w:rPr>
          <w:rFonts w:ascii="宋体" w:eastAsia="宋体" w:hAnsi="宋体" w:cs="Times New Roman"/>
          <w:bCs/>
          <w:sz w:val="24"/>
          <w:szCs w:val="24"/>
        </w:rPr>
        <w:tab/>
        <w:t>AC380V</w:t>
      </w:r>
    </w:p>
    <w:p w14:paraId="49EC343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现场操作箱</w:t>
      </w:r>
    </w:p>
    <w:p w14:paraId="059B082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类型：双层门结构，金属外壳，防护等级</w:t>
      </w:r>
      <w:r w:rsidRPr="00E640F3">
        <w:rPr>
          <w:rFonts w:ascii="宋体" w:eastAsia="宋体" w:hAnsi="宋体" w:cs="Times New Roman"/>
          <w:bCs/>
          <w:sz w:val="24"/>
          <w:szCs w:val="24"/>
        </w:rPr>
        <w:t xml:space="preserve">IP55 </w:t>
      </w:r>
    </w:p>
    <w:p w14:paraId="2794B48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0EDEA29F"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具备就地、远程</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等位置操作。</w:t>
      </w:r>
    </w:p>
    <w:p w14:paraId="0E115FBE"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带电铃及运行预警等装置。</w:t>
      </w:r>
    </w:p>
    <w:p w14:paraId="4B92B56B"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3) 除尘阀（</w:t>
      </w:r>
      <w:proofErr w:type="gramStart"/>
      <w:r w:rsidRPr="00E640F3">
        <w:rPr>
          <w:rFonts w:ascii="宋体" w:eastAsia="宋体" w:hAnsi="宋体" w:cs="Times New Roman" w:hint="eastAsia"/>
          <w:b/>
          <w:sz w:val="24"/>
          <w:szCs w:val="24"/>
        </w:rPr>
        <w:t>地下料仓</w:t>
      </w:r>
      <w:proofErr w:type="gramEnd"/>
      <w:r w:rsidRPr="00E640F3">
        <w:rPr>
          <w:rFonts w:ascii="宋体" w:eastAsia="宋体" w:hAnsi="宋体" w:cs="Times New Roman" w:hint="eastAsia"/>
          <w:b/>
          <w:sz w:val="24"/>
          <w:szCs w:val="24"/>
        </w:rPr>
        <w:t>）</w:t>
      </w:r>
    </w:p>
    <w:p w14:paraId="5646A8F4" w14:textId="1C9919F6"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根据除尘需要，设置各烟尘捕集点的除尘电动阀（除尘阀门甲方负责供货、乙方负责电控系统</w:t>
      </w:r>
      <w:ins w:id="134" w:author="wejanjo@outlook.com" w:date="2019-11-09T14:16:00Z">
        <w:r w:rsidR="00904096">
          <w:rPr>
            <w:rFonts w:ascii="宋体" w:eastAsia="宋体" w:hAnsi="宋体" w:cs="Times New Roman" w:hint="eastAsia"/>
            <w:bCs/>
            <w:sz w:val="24"/>
            <w:szCs w:val="24"/>
          </w:rPr>
          <w:t>设备供货</w:t>
        </w:r>
      </w:ins>
      <w:r w:rsidRPr="00E640F3">
        <w:rPr>
          <w:rFonts w:ascii="宋体" w:eastAsia="宋体" w:hAnsi="宋体" w:cs="Times New Roman" w:hint="eastAsia"/>
          <w:bCs/>
          <w:sz w:val="24"/>
          <w:szCs w:val="24"/>
        </w:rPr>
        <w:t>）。</w:t>
      </w:r>
    </w:p>
    <w:p w14:paraId="6FCC85B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w:t>
      </w:r>
      <w:r w:rsidRPr="00E640F3">
        <w:rPr>
          <w:rFonts w:ascii="宋体" w:eastAsia="宋体" w:hAnsi="宋体" w:cs="Times New Roman"/>
          <w:bCs/>
          <w:sz w:val="24"/>
          <w:szCs w:val="24"/>
        </w:rPr>
        <w:t>) MCC</w:t>
      </w:r>
      <w:r w:rsidRPr="00E640F3">
        <w:rPr>
          <w:rFonts w:ascii="宋体" w:eastAsia="宋体" w:hAnsi="宋体" w:cs="Times New Roman" w:hint="eastAsia"/>
          <w:bCs/>
          <w:sz w:val="24"/>
          <w:szCs w:val="24"/>
        </w:rPr>
        <w:t>柜</w:t>
      </w:r>
    </w:p>
    <w:p w14:paraId="1433691F"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柜型：</w:t>
      </w:r>
      <w:r w:rsidRPr="00E640F3">
        <w:rPr>
          <w:rFonts w:ascii="宋体" w:eastAsia="宋体" w:hAnsi="宋体" w:cs="Times New Roman"/>
          <w:bCs/>
          <w:sz w:val="24"/>
          <w:szCs w:val="24"/>
        </w:rPr>
        <w:t>GGD</w:t>
      </w:r>
    </w:p>
    <w:p w14:paraId="13548C6D"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防护等级：</w:t>
      </w:r>
      <w:r w:rsidRPr="00E640F3">
        <w:rPr>
          <w:rFonts w:ascii="宋体" w:eastAsia="宋体" w:hAnsi="宋体" w:cs="Times New Roman"/>
          <w:bCs/>
          <w:sz w:val="24"/>
          <w:szCs w:val="24"/>
        </w:rPr>
        <w:t>IP31</w:t>
      </w:r>
    </w:p>
    <w:p w14:paraId="2D9BF3F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现场操作箱</w:t>
      </w:r>
    </w:p>
    <w:p w14:paraId="52EBE1D6"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类型：双层门结构，金属外壳，防护等级</w:t>
      </w:r>
      <w:r w:rsidRPr="00E640F3">
        <w:rPr>
          <w:rFonts w:ascii="宋体" w:eastAsia="宋体" w:hAnsi="宋体" w:cs="Times New Roman"/>
          <w:bCs/>
          <w:sz w:val="24"/>
          <w:szCs w:val="24"/>
        </w:rPr>
        <w:t xml:space="preserve">IP55 </w:t>
      </w:r>
    </w:p>
    <w:p w14:paraId="3E43C00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482AE552"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具备就地、远程</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等位置操作。</w:t>
      </w:r>
    </w:p>
    <w:p w14:paraId="30AC62A4"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4</w:t>
      </w:r>
      <w:r w:rsidRPr="00E640F3">
        <w:rPr>
          <w:rFonts w:ascii="宋体" w:eastAsia="宋体" w:hAnsi="宋体" w:cs="Times New Roman"/>
          <w:b/>
          <w:sz w:val="24"/>
          <w:szCs w:val="24"/>
        </w:rPr>
        <w:t xml:space="preserve">) </w:t>
      </w:r>
      <w:r w:rsidRPr="00E640F3">
        <w:rPr>
          <w:rFonts w:ascii="宋体" w:eastAsia="宋体" w:hAnsi="宋体" w:cs="Times New Roman" w:hint="eastAsia"/>
          <w:b/>
          <w:sz w:val="24"/>
          <w:szCs w:val="24"/>
        </w:rPr>
        <w:t>高压胶带机</w:t>
      </w:r>
    </w:p>
    <w:p w14:paraId="6050FDF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10kV变频器</w:t>
      </w:r>
    </w:p>
    <w:p w14:paraId="1E2C35D7"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高压柜及变频器属甲方范围（乙方提供基本信息）</w:t>
      </w:r>
    </w:p>
    <w:p w14:paraId="211A40AA"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防护等级：</w:t>
      </w:r>
      <w:r w:rsidRPr="00E640F3">
        <w:rPr>
          <w:rFonts w:ascii="宋体" w:eastAsia="宋体" w:hAnsi="宋体" w:cs="Times New Roman"/>
          <w:bCs/>
          <w:sz w:val="24"/>
          <w:szCs w:val="24"/>
        </w:rPr>
        <w:t>IP31</w:t>
      </w:r>
    </w:p>
    <w:p w14:paraId="072F7F2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现场操作箱（含10kV</w:t>
      </w:r>
      <w:proofErr w:type="gramStart"/>
      <w:r w:rsidRPr="00E640F3">
        <w:rPr>
          <w:rFonts w:ascii="宋体" w:eastAsia="宋体" w:hAnsi="宋体" w:cs="Times New Roman" w:hint="eastAsia"/>
          <w:bCs/>
          <w:sz w:val="24"/>
          <w:szCs w:val="24"/>
        </w:rPr>
        <w:t>胶带机</w:t>
      </w:r>
      <w:proofErr w:type="gramEnd"/>
      <w:r w:rsidRPr="00E640F3">
        <w:rPr>
          <w:rFonts w:ascii="宋体" w:eastAsia="宋体" w:hAnsi="宋体" w:cs="Times New Roman" w:hint="eastAsia"/>
          <w:bCs/>
          <w:sz w:val="24"/>
          <w:szCs w:val="24"/>
        </w:rPr>
        <w:t>的操作箱）</w:t>
      </w:r>
    </w:p>
    <w:p w14:paraId="442D698F"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类型：双层门结构，金属外壳，防护等级</w:t>
      </w:r>
      <w:r w:rsidRPr="00E640F3">
        <w:rPr>
          <w:rFonts w:ascii="宋体" w:eastAsia="宋体" w:hAnsi="宋体" w:cs="Times New Roman"/>
          <w:bCs/>
          <w:sz w:val="24"/>
          <w:szCs w:val="24"/>
        </w:rPr>
        <w:t xml:space="preserve">IP55 </w:t>
      </w:r>
    </w:p>
    <w:p w14:paraId="1D3778DB"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74241E3B"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具备就地、远程</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等位置操作。</w:t>
      </w:r>
    </w:p>
    <w:p w14:paraId="28A8B1E0"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带电铃等运行预警装置。</w:t>
      </w:r>
    </w:p>
    <w:p w14:paraId="6ABC9C57"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5</w:t>
      </w:r>
      <w:r w:rsidRPr="00E640F3">
        <w:rPr>
          <w:rFonts w:ascii="宋体" w:eastAsia="宋体" w:hAnsi="宋体" w:cs="Times New Roman"/>
          <w:b/>
          <w:sz w:val="24"/>
          <w:szCs w:val="24"/>
        </w:rPr>
        <w:t>)</w:t>
      </w:r>
      <w:r w:rsidRPr="00E640F3">
        <w:rPr>
          <w:rFonts w:ascii="宋体" w:eastAsia="宋体" w:hAnsi="宋体" w:cs="Times New Roman" w:hint="eastAsia"/>
          <w:b/>
          <w:sz w:val="24"/>
          <w:szCs w:val="24"/>
        </w:rPr>
        <w:t>卸料车控制系统</w:t>
      </w:r>
    </w:p>
    <w:p w14:paraId="60C697C3" w14:textId="59DF12AB"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安装在卸料上，用于卸料车控制，动力电源通过安全滑触线（双</w:t>
      </w:r>
      <w:proofErr w:type="gramStart"/>
      <w:r w:rsidRPr="00E640F3">
        <w:rPr>
          <w:rFonts w:ascii="宋体" w:eastAsia="宋体" w:hAnsi="宋体" w:cs="Times New Roman" w:hint="eastAsia"/>
          <w:bCs/>
          <w:sz w:val="24"/>
          <w:szCs w:val="24"/>
        </w:rPr>
        <w:t>组双刷）与卸</w:t>
      </w:r>
      <w:proofErr w:type="gramEnd"/>
      <w:r w:rsidRPr="00E640F3">
        <w:rPr>
          <w:rFonts w:ascii="宋体" w:eastAsia="宋体" w:hAnsi="宋体" w:cs="Times New Roman" w:hint="eastAsia"/>
          <w:bCs/>
          <w:sz w:val="24"/>
          <w:szCs w:val="24"/>
        </w:rPr>
        <w:t>料车相连，连接部位集电器采用双</w:t>
      </w:r>
      <w:proofErr w:type="gramStart"/>
      <w:r w:rsidRPr="00E640F3">
        <w:rPr>
          <w:rFonts w:ascii="宋体" w:eastAsia="宋体" w:hAnsi="宋体" w:cs="Times New Roman" w:hint="eastAsia"/>
          <w:bCs/>
          <w:sz w:val="24"/>
          <w:szCs w:val="24"/>
        </w:rPr>
        <w:t>组双刷</w:t>
      </w:r>
      <w:proofErr w:type="gramEnd"/>
      <w:r w:rsidRPr="00E640F3">
        <w:rPr>
          <w:rFonts w:ascii="宋体" w:eastAsia="宋体" w:hAnsi="宋体" w:cs="Times New Roman" w:hint="eastAsia"/>
          <w:bCs/>
          <w:sz w:val="24"/>
          <w:szCs w:val="24"/>
        </w:rPr>
        <w:t>结构。卸料车上安装有无线遥控器，遥控器选用要保证全行程内得控制要求</w:t>
      </w:r>
      <w:ins w:id="135" w:author="CS1" w:date="2019-11-10T08:55:00Z">
        <w:r w:rsidR="00FB40E5">
          <w:rPr>
            <w:rFonts w:ascii="宋体" w:eastAsia="宋体" w:hAnsi="宋体" w:cs="Times New Roman" w:hint="eastAsia"/>
            <w:bCs/>
            <w:sz w:val="24"/>
            <w:szCs w:val="24"/>
          </w:rPr>
          <w:t>，</w:t>
        </w:r>
      </w:ins>
      <w:ins w:id="136" w:author="CS1" w:date="2019-11-10T08:56:00Z">
        <w:r w:rsidR="00FB40E5">
          <w:rPr>
            <w:rFonts w:ascii="宋体" w:eastAsia="宋体" w:hAnsi="宋体" w:cs="Times New Roman" w:hint="eastAsia"/>
            <w:bCs/>
            <w:sz w:val="24"/>
            <w:szCs w:val="24"/>
          </w:rPr>
          <w:t>现场</w:t>
        </w:r>
      </w:ins>
      <w:ins w:id="137" w:author="CS1" w:date="2019-11-10T08:55:00Z">
        <w:r w:rsidR="00FB40E5">
          <w:rPr>
            <w:rFonts w:ascii="宋体" w:eastAsia="宋体" w:hAnsi="宋体" w:cs="Times New Roman" w:hint="eastAsia"/>
            <w:bCs/>
            <w:sz w:val="24"/>
            <w:szCs w:val="24"/>
          </w:rPr>
          <w:t>控制柜满足现场防尘要求</w:t>
        </w:r>
      </w:ins>
      <w:r w:rsidRPr="00E640F3">
        <w:rPr>
          <w:rFonts w:ascii="宋体" w:eastAsia="宋体" w:hAnsi="宋体" w:cs="Times New Roman" w:hint="eastAsia"/>
          <w:bCs/>
          <w:sz w:val="24"/>
          <w:szCs w:val="24"/>
        </w:rPr>
        <w:t>。</w:t>
      </w:r>
    </w:p>
    <w:p w14:paraId="3DB8EBB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a</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变频传动设备</w:t>
      </w:r>
    </w:p>
    <w:p w14:paraId="7A38413E"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变频器通过现场通讯连接到</w:t>
      </w:r>
      <w:r w:rsidRPr="00E640F3">
        <w:rPr>
          <w:rFonts w:ascii="宋体" w:eastAsia="宋体" w:hAnsi="宋体" w:cs="Times New Roman"/>
          <w:bCs/>
          <w:sz w:val="24"/>
          <w:szCs w:val="24"/>
        </w:rPr>
        <w:t>PLC</w:t>
      </w:r>
      <w:r w:rsidRPr="00E640F3">
        <w:rPr>
          <w:rFonts w:ascii="宋体" w:eastAsia="宋体" w:hAnsi="宋体" w:cs="Times New Roman" w:hint="eastAsia"/>
          <w:bCs/>
          <w:sz w:val="24"/>
          <w:szCs w:val="24"/>
        </w:rPr>
        <w:t>上，变频器技术规格：</w:t>
      </w:r>
    </w:p>
    <w:p w14:paraId="5B2BDF55"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金属外壳</w:t>
      </w:r>
      <w:r w:rsidRPr="00E640F3">
        <w:rPr>
          <w:rFonts w:ascii="宋体" w:eastAsia="宋体" w:hAnsi="宋体" w:cs="Times New Roman"/>
          <w:bCs/>
          <w:sz w:val="24"/>
          <w:szCs w:val="24"/>
        </w:rPr>
        <w:t>IP2X</w:t>
      </w:r>
    </w:p>
    <w:p w14:paraId="3D23AACD" w14:textId="1FCC6176"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变频器选型：</w:t>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西门子</w:t>
      </w:r>
      <w:r w:rsidRPr="00E640F3">
        <w:rPr>
          <w:rFonts w:ascii="宋体" w:eastAsia="宋体" w:hAnsi="宋体" w:cs="Times New Roman"/>
          <w:bCs/>
          <w:sz w:val="24"/>
          <w:szCs w:val="24"/>
        </w:rPr>
        <w:t xml:space="preserve"> </w:t>
      </w:r>
      <w:del w:id="138" w:author="CS1" w:date="2019-11-10T08:55:00Z">
        <w:r w:rsidRPr="00E640F3" w:rsidDel="00FB40E5">
          <w:rPr>
            <w:rFonts w:ascii="宋体" w:eastAsia="宋体" w:hAnsi="宋体" w:cs="Times New Roman"/>
            <w:bCs/>
            <w:sz w:val="24"/>
            <w:szCs w:val="24"/>
          </w:rPr>
          <w:delText>S120</w:delText>
        </w:r>
      </w:del>
      <w:ins w:id="139" w:author="CS1" w:date="2019-11-10T08:55:00Z">
        <w:r w:rsidR="00FB40E5">
          <w:rPr>
            <w:rFonts w:ascii="宋体" w:eastAsia="宋体" w:hAnsi="宋体" w:cs="Times New Roman"/>
            <w:bCs/>
            <w:sz w:val="24"/>
            <w:szCs w:val="24"/>
          </w:rPr>
          <w:t>G</w:t>
        </w:r>
        <w:r w:rsidR="00FB40E5" w:rsidRPr="00E640F3">
          <w:rPr>
            <w:rFonts w:ascii="宋体" w:eastAsia="宋体" w:hAnsi="宋体" w:cs="Times New Roman"/>
            <w:bCs/>
            <w:sz w:val="24"/>
            <w:szCs w:val="24"/>
          </w:rPr>
          <w:t>120</w:t>
        </w:r>
      </w:ins>
    </w:p>
    <w:p w14:paraId="1C5C5C08"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变频柜：</w:t>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bCs/>
          <w:sz w:val="24"/>
          <w:szCs w:val="24"/>
        </w:rPr>
        <w:tab/>
      </w:r>
      <w:r w:rsidRPr="00E640F3">
        <w:rPr>
          <w:rFonts w:ascii="宋体" w:eastAsia="宋体" w:hAnsi="宋体" w:cs="Times New Roman" w:hint="eastAsia"/>
          <w:bCs/>
          <w:sz w:val="24"/>
          <w:szCs w:val="24"/>
        </w:rPr>
        <w:t>固定式，</w:t>
      </w:r>
      <w:r w:rsidRPr="00E640F3">
        <w:rPr>
          <w:rFonts w:ascii="宋体" w:eastAsia="宋体" w:hAnsi="宋体" w:cs="Times New Roman"/>
          <w:bCs/>
          <w:sz w:val="24"/>
          <w:szCs w:val="24"/>
        </w:rPr>
        <w:t>IP31</w:t>
      </w:r>
    </w:p>
    <w:p w14:paraId="1E43656B"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额定电压：</w:t>
      </w:r>
      <w:r w:rsidRPr="00E640F3">
        <w:rPr>
          <w:rFonts w:ascii="宋体" w:eastAsia="宋体" w:hAnsi="宋体" w:cs="Times New Roman"/>
          <w:bCs/>
          <w:sz w:val="24"/>
          <w:szCs w:val="24"/>
        </w:rPr>
        <w:tab/>
      </w:r>
      <w:r w:rsidRPr="00E640F3">
        <w:rPr>
          <w:rFonts w:ascii="宋体" w:eastAsia="宋体" w:hAnsi="宋体" w:cs="Times New Roman"/>
          <w:bCs/>
          <w:sz w:val="24"/>
          <w:szCs w:val="24"/>
        </w:rPr>
        <w:tab/>
        <w:t>AC380V</w:t>
      </w:r>
    </w:p>
    <w:p w14:paraId="1A966A6D"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数量：        5台</w:t>
      </w:r>
    </w:p>
    <w:p w14:paraId="177DA60D"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 xml:space="preserve">防护等级：    </w:t>
      </w:r>
      <w:r w:rsidRPr="00E640F3">
        <w:rPr>
          <w:rFonts w:ascii="宋体" w:eastAsia="宋体" w:hAnsi="宋体" w:cs="Times New Roman"/>
          <w:bCs/>
          <w:sz w:val="24"/>
          <w:szCs w:val="24"/>
        </w:rPr>
        <w:t xml:space="preserve">IP55 </w:t>
      </w:r>
    </w:p>
    <w:p w14:paraId="4A57FB04" w14:textId="36BB8E39"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现场</w:t>
      </w:r>
      <w:del w:id="140" w:author="CS1" w:date="2019-11-10T08:57:00Z">
        <w:r w:rsidRPr="00E640F3" w:rsidDel="00FB40E5">
          <w:rPr>
            <w:rFonts w:ascii="宋体" w:eastAsia="宋体" w:hAnsi="宋体" w:cs="Times New Roman" w:hint="eastAsia"/>
            <w:bCs/>
            <w:sz w:val="24"/>
            <w:szCs w:val="24"/>
          </w:rPr>
          <w:delText>操作箱</w:delText>
        </w:r>
      </w:del>
      <w:ins w:id="141" w:author="CS1" w:date="2019-11-10T08:57:00Z">
        <w:r w:rsidR="00FB40E5">
          <w:rPr>
            <w:rFonts w:ascii="宋体" w:eastAsia="宋体" w:hAnsi="宋体" w:cs="Times New Roman" w:hint="eastAsia"/>
            <w:bCs/>
            <w:sz w:val="24"/>
            <w:szCs w:val="24"/>
          </w:rPr>
          <w:t>控制柜</w:t>
        </w:r>
      </w:ins>
    </w:p>
    <w:p w14:paraId="2C45AE6F"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类型：双层门结构，金属外壳，防护等级</w:t>
      </w:r>
      <w:r w:rsidRPr="00E640F3">
        <w:rPr>
          <w:rFonts w:ascii="宋体" w:eastAsia="宋体" w:hAnsi="宋体" w:cs="Times New Roman"/>
          <w:bCs/>
          <w:sz w:val="24"/>
          <w:szCs w:val="24"/>
        </w:rPr>
        <w:t xml:space="preserve">IP55 </w:t>
      </w:r>
    </w:p>
    <w:p w14:paraId="084193F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56D65B0C"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具备就地、遥控、远程</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等位置操作。</w:t>
      </w:r>
    </w:p>
    <w:p w14:paraId="786FBFE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带电铃及运行预警等装置。</w:t>
      </w:r>
    </w:p>
    <w:p w14:paraId="722244B4"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数量：        14台</w:t>
      </w:r>
    </w:p>
    <w:p w14:paraId="27B29F5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c) 遥控器</w:t>
      </w:r>
    </w:p>
    <w:p w14:paraId="0A984A8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每台卸料小车设有无线遥控器，在卸料小车行走范围内都应该能满足控制要求。</w:t>
      </w:r>
    </w:p>
    <w:p w14:paraId="0F7059DE"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类型：工业无线遥控器</w:t>
      </w:r>
    </w:p>
    <w:p w14:paraId="643442EF"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数量：每台卸料小车设计一套</w:t>
      </w:r>
    </w:p>
    <w:p w14:paraId="43F8A7E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d) 端子箱</w:t>
      </w:r>
    </w:p>
    <w:p w14:paraId="354D79DF"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类型：金属外壳，防护等级</w:t>
      </w:r>
      <w:r w:rsidRPr="00E640F3">
        <w:rPr>
          <w:rFonts w:ascii="宋体" w:eastAsia="宋体" w:hAnsi="宋体" w:cs="Times New Roman"/>
          <w:bCs/>
          <w:sz w:val="24"/>
          <w:szCs w:val="24"/>
        </w:rPr>
        <w:t xml:space="preserve">IP55 </w:t>
      </w:r>
    </w:p>
    <w:p w14:paraId="784921A5"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289CBBA4"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数量：        5套</w:t>
      </w:r>
    </w:p>
    <w:p w14:paraId="1FD7506E"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6</w:t>
      </w:r>
      <w:r w:rsidRPr="00E640F3">
        <w:rPr>
          <w:rFonts w:ascii="宋体" w:eastAsia="宋体" w:hAnsi="宋体" w:cs="Times New Roman"/>
          <w:b/>
          <w:sz w:val="24"/>
          <w:szCs w:val="24"/>
        </w:rPr>
        <w:t xml:space="preserve">) </w:t>
      </w:r>
      <w:r w:rsidRPr="00E640F3">
        <w:rPr>
          <w:rFonts w:ascii="宋体" w:eastAsia="宋体" w:hAnsi="宋体" w:cs="Times New Roman" w:hint="eastAsia"/>
          <w:b/>
          <w:sz w:val="24"/>
          <w:szCs w:val="24"/>
        </w:rPr>
        <w:t>三通分料器</w:t>
      </w:r>
    </w:p>
    <w:p w14:paraId="22355B3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w:t>
      </w:r>
      <w:r w:rsidRPr="00E640F3">
        <w:rPr>
          <w:rFonts w:ascii="宋体" w:eastAsia="宋体" w:hAnsi="宋体" w:cs="Times New Roman"/>
          <w:bCs/>
          <w:sz w:val="24"/>
          <w:szCs w:val="24"/>
        </w:rPr>
        <w:t>) MCC</w:t>
      </w:r>
      <w:r w:rsidRPr="00E640F3">
        <w:rPr>
          <w:rFonts w:ascii="宋体" w:eastAsia="宋体" w:hAnsi="宋体" w:cs="Times New Roman" w:hint="eastAsia"/>
          <w:bCs/>
          <w:sz w:val="24"/>
          <w:szCs w:val="24"/>
        </w:rPr>
        <w:t>柜</w:t>
      </w:r>
    </w:p>
    <w:p w14:paraId="73F9ED60"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柜型：</w:t>
      </w:r>
      <w:r w:rsidRPr="00E640F3">
        <w:rPr>
          <w:rFonts w:ascii="宋体" w:eastAsia="宋体" w:hAnsi="宋体" w:cs="Times New Roman"/>
          <w:bCs/>
          <w:sz w:val="24"/>
          <w:szCs w:val="24"/>
        </w:rPr>
        <w:t>GGD</w:t>
      </w:r>
    </w:p>
    <w:p w14:paraId="5614813F"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防护等级：</w:t>
      </w:r>
      <w:r w:rsidRPr="00E640F3">
        <w:rPr>
          <w:rFonts w:ascii="宋体" w:eastAsia="宋体" w:hAnsi="宋体" w:cs="Times New Roman"/>
          <w:bCs/>
          <w:sz w:val="24"/>
          <w:szCs w:val="24"/>
        </w:rPr>
        <w:t>IP31</w:t>
      </w:r>
    </w:p>
    <w:p w14:paraId="6BAF340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现场操作箱</w:t>
      </w:r>
    </w:p>
    <w:p w14:paraId="3B6B4709"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类型：双层门结构，金属外壳，防护等级</w:t>
      </w:r>
      <w:r w:rsidRPr="00E640F3">
        <w:rPr>
          <w:rFonts w:ascii="宋体" w:eastAsia="宋体" w:hAnsi="宋体" w:cs="Times New Roman"/>
          <w:bCs/>
          <w:sz w:val="24"/>
          <w:szCs w:val="24"/>
        </w:rPr>
        <w:t xml:space="preserve">IP55 </w:t>
      </w:r>
    </w:p>
    <w:p w14:paraId="1D90E622"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5AD9733A"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数量：6套</w:t>
      </w:r>
    </w:p>
    <w:p w14:paraId="63265FD8"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具备就地、远程</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等位置操作。</w:t>
      </w:r>
    </w:p>
    <w:p w14:paraId="5237D143" w14:textId="3333E334" w:rsidR="00E640F3" w:rsidRPr="00E640F3" w:rsidDel="00904096" w:rsidRDefault="00E640F3" w:rsidP="00E640F3">
      <w:pPr>
        <w:spacing w:line="360" w:lineRule="auto"/>
        <w:ind w:firstLineChars="200" w:firstLine="482"/>
        <w:rPr>
          <w:del w:id="142" w:author="wejanjo@outlook.com" w:date="2019-11-09T14:17:00Z"/>
          <w:rFonts w:ascii="宋体" w:eastAsia="宋体" w:hAnsi="宋体" w:cs="Times New Roman"/>
          <w:b/>
          <w:sz w:val="24"/>
          <w:szCs w:val="24"/>
        </w:rPr>
      </w:pPr>
      <w:del w:id="143" w:author="wejanjo@outlook.com" w:date="2019-11-09T14:17:00Z">
        <w:r w:rsidRPr="00E640F3" w:rsidDel="00904096">
          <w:rPr>
            <w:rFonts w:ascii="宋体" w:eastAsia="宋体" w:hAnsi="宋体" w:cs="Times New Roman" w:hint="eastAsia"/>
            <w:b/>
            <w:sz w:val="24"/>
            <w:szCs w:val="24"/>
          </w:rPr>
          <w:delText>7) 除尘阀(卸料</w:delText>
        </w:r>
        <w:commentRangeStart w:id="144"/>
        <w:r w:rsidRPr="00E640F3" w:rsidDel="00904096">
          <w:rPr>
            <w:rFonts w:ascii="宋体" w:eastAsia="宋体" w:hAnsi="宋体" w:cs="Times New Roman" w:hint="eastAsia"/>
            <w:b/>
            <w:sz w:val="24"/>
            <w:szCs w:val="24"/>
          </w:rPr>
          <w:delText>小车</w:delText>
        </w:r>
      </w:del>
      <w:commentRangeEnd w:id="144"/>
      <w:r w:rsidR="00904096">
        <w:rPr>
          <w:rStyle w:val="a9"/>
          <w:rFonts w:ascii="Times New Roman" w:eastAsia="宋体" w:hAnsi="Times New Roman" w:cs="Times New Roman"/>
          <w:lang w:val="x-none" w:eastAsia="x-none"/>
        </w:rPr>
        <w:commentReference w:id="144"/>
      </w:r>
      <w:del w:id="145" w:author="wejanjo@outlook.com" w:date="2019-11-09T14:17:00Z">
        <w:r w:rsidRPr="00E640F3" w:rsidDel="00904096">
          <w:rPr>
            <w:rFonts w:ascii="宋体" w:eastAsia="宋体" w:hAnsi="宋体" w:cs="Times New Roman" w:hint="eastAsia"/>
            <w:b/>
            <w:sz w:val="24"/>
            <w:szCs w:val="24"/>
          </w:rPr>
          <w:delText>）</w:delText>
        </w:r>
      </w:del>
    </w:p>
    <w:p w14:paraId="4263D17B" w14:textId="60EA4B64" w:rsidR="00E640F3" w:rsidRPr="00E640F3" w:rsidDel="00904096" w:rsidRDefault="00E640F3" w:rsidP="00E640F3">
      <w:pPr>
        <w:spacing w:line="360" w:lineRule="auto"/>
        <w:ind w:firstLineChars="200" w:firstLine="480"/>
        <w:rPr>
          <w:del w:id="146" w:author="wejanjo@outlook.com" w:date="2019-11-09T14:17:00Z"/>
          <w:rFonts w:ascii="宋体" w:eastAsia="宋体" w:hAnsi="宋体" w:cs="Times New Roman"/>
          <w:bCs/>
          <w:sz w:val="24"/>
          <w:szCs w:val="24"/>
        </w:rPr>
      </w:pPr>
      <w:del w:id="147" w:author="wejanjo@outlook.com" w:date="2019-11-09T14:17:00Z">
        <w:r w:rsidRPr="00E640F3" w:rsidDel="00904096">
          <w:rPr>
            <w:rFonts w:ascii="宋体" w:eastAsia="宋体" w:hAnsi="宋体" w:cs="Times New Roman" w:hint="eastAsia"/>
            <w:bCs/>
            <w:sz w:val="24"/>
            <w:szCs w:val="24"/>
          </w:rPr>
          <w:delText>根据除尘需要，设置各烟尘捕集点的除尘电动阀。</w:delText>
        </w:r>
      </w:del>
    </w:p>
    <w:p w14:paraId="0A6822DE" w14:textId="2B454997" w:rsidR="00E640F3" w:rsidRPr="00E640F3" w:rsidDel="00904096" w:rsidRDefault="00E640F3" w:rsidP="00E640F3">
      <w:pPr>
        <w:spacing w:line="360" w:lineRule="auto"/>
        <w:ind w:firstLineChars="200" w:firstLine="480"/>
        <w:rPr>
          <w:del w:id="148" w:author="wejanjo@outlook.com" w:date="2019-11-09T14:17:00Z"/>
          <w:rFonts w:ascii="宋体" w:eastAsia="宋体" w:hAnsi="宋体" w:cs="Times New Roman"/>
          <w:bCs/>
          <w:sz w:val="24"/>
          <w:szCs w:val="24"/>
        </w:rPr>
      </w:pPr>
      <w:del w:id="149" w:author="wejanjo@outlook.com" w:date="2019-11-09T14:17:00Z">
        <w:r w:rsidRPr="00E640F3" w:rsidDel="00904096">
          <w:rPr>
            <w:rFonts w:ascii="宋体" w:eastAsia="宋体" w:hAnsi="宋体" w:cs="Times New Roman" w:hint="eastAsia"/>
            <w:bCs/>
            <w:sz w:val="24"/>
            <w:szCs w:val="24"/>
          </w:rPr>
          <w:delText>a</w:delText>
        </w:r>
        <w:r w:rsidRPr="00E640F3" w:rsidDel="00904096">
          <w:rPr>
            <w:rFonts w:ascii="宋体" w:eastAsia="宋体" w:hAnsi="宋体" w:cs="Times New Roman"/>
            <w:bCs/>
            <w:sz w:val="24"/>
            <w:szCs w:val="24"/>
          </w:rPr>
          <w:delText>) MCC</w:delText>
        </w:r>
        <w:r w:rsidRPr="00E640F3" w:rsidDel="00904096">
          <w:rPr>
            <w:rFonts w:ascii="宋体" w:eastAsia="宋体" w:hAnsi="宋体" w:cs="Times New Roman" w:hint="eastAsia"/>
            <w:bCs/>
            <w:sz w:val="24"/>
            <w:szCs w:val="24"/>
          </w:rPr>
          <w:delText>柜</w:delText>
        </w:r>
      </w:del>
    </w:p>
    <w:p w14:paraId="580E678D" w14:textId="15B7C683" w:rsidR="00E640F3" w:rsidRPr="00E640F3" w:rsidDel="00904096" w:rsidRDefault="00E640F3" w:rsidP="00E640F3">
      <w:pPr>
        <w:spacing w:line="360" w:lineRule="auto"/>
        <w:ind w:firstLineChars="354" w:firstLine="850"/>
        <w:rPr>
          <w:del w:id="150" w:author="wejanjo@outlook.com" w:date="2019-11-09T14:17:00Z"/>
          <w:rFonts w:ascii="宋体" w:eastAsia="宋体" w:hAnsi="宋体" w:cs="Times New Roman"/>
          <w:bCs/>
          <w:sz w:val="24"/>
          <w:szCs w:val="24"/>
        </w:rPr>
      </w:pPr>
      <w:del w:id="151" w:author="wejanjo@outlook.com" w:date="2019-11-09T14:17:00Z">
        <w:r w:rsidRPr="00E640F3" w:rsidDel="00904096">
          <w:rPr>
            <w:rFonts w:ascii="宋体" w:eastAsia="宋体" w:hAnsi="宋体" w:cs="Times New Roman" w:hint="eastAsia"/>
            <w:bCs/>
            <w:sz w:val="24"/>
            <w:szCs w:val="24"/>
          </w:rPr>
          <w:delText>柜型：</w:delText>
        </w:r>
        <w:r w:rsidRPr="00E640F3" w:rsidDel="00904096">
          <w:rPr>
            <w:rFonts w:ascii="宋体" w:eastAsia="宋体" w:hAnsi="宋体" w:cs="Times New Roman"/>
            <w:bCs/>
            <w:sz w:val="24"/>
            <w:szCs w:val="24"/>
          </w:rPr>
          <w:delText>GGD</w:delText>
        </w:r>
      </w:del>
    </w:p>
    <w:p w14:paraId="3BA7824F" w14:textId="5CF205A3" w:rsidR="00E640F3" w:rsidRPr="00E640F3" w:rsidDel="00904096" w:rsidRDefault="00E640F3" w:rsidP="00E640F3">
      <w:pPr>
        <w:spacing w:line="360" w:lineRule="auto"/>
        <w:ind w:firstLineChars="354" w:firstLine="850"/>
        <w:rPr>
          <w:del w:id="152" w:author="wejanjo@outlook.com" w:date="2019-11-09T14:17:00Z"/>
          <w:rFonts w:ascii="宋体" w:eastAsia="宋体" w:hAnsi="宋体" w:cs="Times New Roman"/>
          <w:bCs/>
          <w:sz w:val="24"/>
          <w:szCs w:val="24"/>
        </w:rPr>
      </w:pPr>
      <w:del w:id="153" w:author="wejanjo@outlook.com" w:date="2019-11-09T14:17:00Z">
        <w:r w:rsidRPr="00E640F3" w:rsidDel="00904096">
          <w:rPr>
            <w:rFonts w:ascii="宋体" w:eastAsia="宋体" w:hAnsi="宋体" w:cs="Times New Roman" w:hint="eastAsia"/>
            <w:bCs/>
            <w:sz w:val="24"/>
            <w:szCs w:val="24"/>
          </w:rPr>
          <w:delText>防护等级：</w:delText>
        </w:r>
        <w:r w:rsidRPr="00E640F3" w:rsidDel="00904096">
          <w:rPr>
            <w:rFonts w:ascii="宋体" w:eastAsia="宋体" w:hAnsi="宋体" w:cs="Times New Roman"/>
            <w:bCs/>
            <w:sz w:val="24"/>
            <w:szCs w:val="24"/>
          </w:rPr>
          <w:delText>IP31</w:delText>
        </w:r>
      </w:del>
    </w:p>
    <w:p w14:paraId="243EF4BB" w14:textId="194312F0" w:rsidR="00E640F3" w:rsidRPr="00E640F3" w:rsidDel="00904096" w:rsidRDefault="00E640F3" w:rsidP="00E640F3">
      <w:pPr>
        <w:spacing w:line="360" w:lineRule="auto"/>
        <w:ind w:firstLineChars="200" w:firstLine="480"/>
        <w:rPr>
          <w:del w:id="154" w:author="wejanjo@outlook.com" w:date="2019-11-09T14:17:00Z"/>
          <w:rFonts w:ascii="宋体" w:eastAsia="宋体" w:hAnsi="宋体" w:cs="Times New Roman"/>
          <w:bCs/>
          <w:sz w:val="24"/>
          <w:szCs w:val="24"/>
        </w:rPr>
      </w:pPr>
      <w:del w:id="155" w:author="wejanjo@outlook.com" w:date="2019-11-09T14:17:00Z">
        <w:r w:rsidRPr="00E640F3" w:rsidDel="00904096">
          <w:rPr>
            <w:rFonts w:ascii="宋体" w:eastAsia="宋体" w:hAnsi="宋体" w:cs="Times New Roman" w:hint="eastAsia"/>
            <w:bCs/>
            <w:sz w:val="24"/>
            <w:szCs w:val="24"/>
          </w:rPr>
          <w:delText>b</w:delText>
        </w:r>
        <w:r w:rsidRPr="00E640F3" w:rsidDel="00904096">
          <w:rPr>
            <w:rFonts w:ascii="宋体" w:eastAsia="宋体" w:hAnsi="宋体" w:cs="Times New Roman"/>
            <w:bCs/>
            <w:sz w:val="24"/>
            <w:szCs w:val="24"/>
          </w:rPr>
          <w:delText xml:space="preserve">) </w:delText>
        </w:r>
        <w:r w:rsidRPr="00E640F3" w:rsidDel="00904096">
          <w:rPr>
            <w:rFonts w:ascii="宋体" w:eastAsia="宋体" w:hAnsi="宋体" w:cs="Times New Roman" w:hint="eastAsia"/>
            <w:bCs/>
            <w:sz w:val="24"/>
            <w:szCs w:val="24"/>
          </w:rPr>
          <w:delText>现场操作箱</w:delText>
        </w:r>
      </w:del>
    </w:p>
    <w:p w14:paraId="1E3F7038" w14:textId="72599B89" w:rsidR="00E640F3" w:rsidRPr="00E640F3" w:rsidDel="00904096" w:rsidRDefault="00E640F3" w:rsidP="00E640F3">
      <w:pPr>
        <w:spacing w:line="360" w:lineRule="auto"/>
        <w:ind w:firstLineChars="354" w:firstLine="850"/>
        <w:rPr>
          <w:del w:id="156" w:author="wejanjo@outlook.com" w:date="2019-11-09T14:17:00Z"/>
          <w:rFonts w:ascii="宋体" w:eastAsia="宋体" w:hAnsi="宋体" w:cs="Times New Roman"/>
          <w:bCs/>
          <w:sz w:val="24"/>
          <w:szCs w:val="24"/>
        </w:rPr>
      </w:pPr>
      <w:del w:id="157" w:author="wejanjo@outlook.com" w:date="2019-11-09T14:17:00Z">
        <w:r w:rsidRPr="00E640F3" w:rsidDel="00904096">
          <w:rPr>
            <w:rFonts w:ascii="宋体" w:eastAsia="宋体" w:hAnsi="宋体" w:cs="Times New Roman" w:hint="eastAsia"/>
            <w:bCs/>
            <w:sz w:val="24"/>
            <w:szCs w:val="24"/>
          </w:rPr>
          <w:delText>类型：双层门结构，金属外壳，防护等级</w:delText>
        </w:r>
        <w:r w:rsidRPr="00E640F3" w:rsidDel="00904096">
          <w:rPr>
            <w:rFonts w:ascii="宋体" w:eastAsia="宋体" w:hAnsi="宋体" w:cs="Times New Roman"/>
            <w:bCs/>
            <w:sz w:val="24"/>
            <w:szCs w:val="24"/>
          </w:rPr>
          <w:delText xml:space="preserve">IP55 </w:delText>
        </w:r>
      </w:del>
    </w:p>
    <w:p w14:paraId="02C0D65C" w14:textId="05F197AC" w:rsidR="00E640F3" w:rsidRPr="00E640F3" w:rsidDel="00904096" w:rsidRDefault="00E640F3" w:rsidP="00E640F3">
      <w:pPr>
        <w:spacing w:line="360" w:lineRule="auto"/>
        <w:ind w:firstLineChars="354" w:firstLine="850"/>
        <w:rPr>
          <w:del w:id="158" w:author="wejanjo@outlook.com" w:date="2019-11-09T14:17:00Z"/>
          <w:rFonts w:ascii="宋体" w:eastAsia="宋体" w:hAnsi="宋体" w:cs="Times New Roman"/>
          <w:bCs/>
          <w:sz w:val="24"/>
          <w:szCs w:val="24"/>
        </w:rPr>
      </w:pPr>
      <w:del w:id="159" w:author="wejanjo@outlook.com" w:date="2019-11-09T14:17:00Z">
        <w:r w:rsidRPr="00E640F3" w:rsidDel="00904096">
          <w:rPr>
            <w:rFonts w:ascii="宋体" w:eastAsia="宋体" w:hAnsi="宋体" w:cs="Times New Roman" w:hint="eastAsia"/>
            <w:bCs/>
            <w:sz w:val="24"/>
            <w:szCs w:val="24"/>
          </w:rPr>
          <w:delText>材质：不锈钢材质</w:delText>
        </w:r>
      </w:del>
    </w:p>
    <w:p w14:paraId="3AEC3BDF" w14:textId="737A3CEB" w:rsidR="00E640F3" w:rsidRPr="00E640F3" w:rsidDel="00904096" w:rsidRDefault="00E640F3" w:rsidP="00E640F3">
      <w:pPr>
        <w:spacing w:line="360" w:lineRule="auto"/>
        <w:ind w:firstLineChars="354" w:firstLine="850"/>
        <w:rPr>
          <w:del w:id="160" w:author="wejanjo@outlook.com" w:date="2019-11-09T14:17:00Z"/>
          <w:rFonts w:ascii="宋体" w:eastAsia="宋体" w:hAnsi="宋体" w:cs="Times New Roman"/>
          <w:bCs/>
          <w:sz w:val="24"/>
          <w:szCs w:val="24"/>
        </w:rPr>
      </w:pPr>
      <w:del w:id="161" w:author="wejanjo@outlook.com" w:date="2019-11-09T14:17:00Z">
        <w:r w:rsidRPr="00E640F3" w:rsidDel="00904096">
          <w:rPr>
            <w:rFonts w:ascii="宋体" w:eastAsia="宋体" w:hAnsi="宋体" w:cs="Times New Roman" w:hint="eastAsia"/>
            <w:bCs/>
            <w:sz w:val="24"/>
            <w:szCs w:val="24"/>
          </w:rPr>
          <w:delText>具备就地、远程</w:delText>
        </w:r>
        <w:r w:rsidRPr="00E640F3" w:rsidDel="00904096">
          <w:rPr>
            <w:rFonts w:ascii="宋体" w:eastAsia="宋体" w:hAnsi="宋体" w:cs="Times New Roman"/>
            <w:bCs/>
            <w:sz w:val="24"/>
            <w:szCs w:val="24"/>
          </w:rPr>
          <w:delText>HMI</w:delText>
        </w:r>
        <w:r w:rsidRPr="00E640F3" w:rsidDel="00904096">
          <w:rPr>
            <w:rFonts w:ascii="宋体" w:eastAsia="宋体" w:hAnsi="宋体" w:cs="Times New Roman" w:hint="eastAsia"/>
            <w:bCs/>
            <w:sz w:val="24"/>
            <w:szCs w:val="24"/>
          </w:rPr>
          <w:delText>等位置操作。</w:delText>
        </w:r>
      </w:del>
    </w:p>
    <w:p w14:paraId="13C1B98D"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8</w:t>
      </w:r>
      <w:r w:rsidRPr="00E640F3">
        <w:rPr>
          <w:rFonts w:ascii="宋体" w:eastAsia="宋体" w:hAnsi="宋体" w:cs="Times New Roman"/>
          <w:b/>
          <w:sz w:val="24"/>
          <w:szCs w:val="24"/>
        </w:rPr>
        <w:t xml:space="preserve">) </w:t>
      </w:r>
      <w:proofErr w:type="gramStart"/>
      <w:r w:rsidRPr="00E640F3">
        <w:rPr>
          <w:rFonts w:ascii="宋体" w:eastAsia="宋体" w:hAnsi="宋体" w:cs="Times New Roman" w:hint="eastAsia"/>
          <w:b/>
          <w:sz w:val="24"/>
          <w:szCs w:val="24"/>
        </w:rPr>
        <w:t>集灰阀</w:t>
      </w:r>
      <w:proofErr w:type="gramEnd"/>
    </w:p>
    <w:p w14:paraId="09F8110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w:t>
      </w:r>
      <w:r w:rsidRPr="00E640F3">
        <w:rPr>
          <w:rFonts w:ascii="宋体" w:eastAsia="宋体" w:hAnsi="宋体" w:cs="Times New Roman"/>
          <w:bCs/>
          <w:sz w:val="24"/>
          <w:szCs w:val="24"/>
        </w:rPr>
        <w:t>) MCC</w:t>
      </w:r>
      <w:r w:rsidRPr="00E640F3">
        <w:rPr>
          <w:rFonts w:ascii="宋体" w:eastAsia="宋体" w:hAnsi="宋体" w:cs="Times New Roman" w:hint="eastAsia"/>
          <w:bCs/>
          <w:sz w:val="24"/>
          <w:szCs w:val="24"/>
        </w:rPr>
        <w:t>柜</w:t>
      </w:r>
    </w:p>
    <w:p w14:paraId="0CB29D07"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柜型：</w:t>
      </w:r>
      <w:r w:rsidRPr="00E640F3">
        <w:rPr>
          <w:rFonts w:ascii="宋体" w:eastAsia="宋体" w:hAnsi="宋体" w:cs="Times New Roman"/>
          <w:bCs/>
          <w:sz w:val="24"/>
          <w:szCs w:val="24"/>
        </w:rPr>
        <w:t>GGD</w:t>
      </w:r>
    </w:p>
    <w:p w14:paraId="3B3EDAB4"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防护等级：</w:t>
      </w:r>
      <w:r w:rsidRPr="00E640F3">
        <w:rPr>
          <w:rFonts w:ascii="宋体" w:eastAsia="宋体" w:hAnsi="宋体" w:cs="Times New Roman"/>
          <w:bCs/>
          <w:sz w:val="24"/>
          <w:szCs w:val="24"/>
        </w:rPr>
        <w:t>IP31</w:t>
      </w:r>
    </w:p>
    <w:p w14:paraId="7558F7F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现场操作箱</w:t>
      </w:r>
    </w:p>
    <w:p w14:paraId="712DB0FE"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类型：双层门结构，金属外壳，防护等级</w:t>
      </w:r>
      <w:r w:rsidRPr="00E640F3">
        <w:rPr>
          <w:rFonts w:ascii="宋体" w:eastAsia="宋体" w:hAnsi="宋体" w:cs="Times New Roman"/>
          <w:bCs/>
          <w:sz w:val="24"/>
          <w:szCs w:val="24"/>
        </w:rPr>
        <w:t xml:space="preserve">IP55 </w:t>
      </w:r>
    </w:p>
    <w:p w14:paraId="00EC00A1"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材质：不锈钢材质</w:t>
      </w:r>
    </w:p>
    <w:p w14:paraId="78E0D9CE"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数量：2套</w:t>
      </w:r>
    </w:p>
    <w:p w14:paraId="6510B250"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具备就地、远程</w:t>
      </w:r>
      <w:r w:rsidRPr="00E640F3">
        <w:rPr>
          <w:rFonts w:ascii="宋体" w:eastAsia="宋体" w:hAnsi="宋体" w:cs="Times New Roman"/>
          <w:bCs/>
          <w:sz w:val="24"/>
          <w:szCs w:val="24"/>
        </w:rPr>
        <w:t>HMI</w:t>
      </w:r>
      <w:r w:rsidRPr="00E640F3">
        <w:rPr>
          <w:rFonts w:ascii="宋体" w:eastAsia="宋体" w:hAnsi="宋体" w:cs="Times New Roman" w:hint="eastAsia"/>
          <w:bCs/>
          <w:sz w:val="24"/>
          <w:szCs w:val="24"/>
        </w:rPr>
        <w:t>等位置操作。</w:t>
      </w:r>
    </w:p>
    <w:p w14:paraId="4C95A3D1"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9</w:t>
      </w:r>
      <w:r w:rsidRPr="00E640F3">
        <w:rPr>
          <w:rFonts w:ascii="宋体" w:eastAsia="宋体" w:hAnsi="宋体" w:cs="Times New Roman"/>
          <w:b/>
          <w:sz w:val="24"/>
          <w:szCs w:val="24"/>
        </w:rPr>
        <w:t>) UPS</w:t>
      </w:r>
    </w:p>
    <w:p w14:paraId="23BA735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UPS</w:t>
      </w:r>
      <w:proofErr w:type="gramStart"/>
      <w:r w:rsidRPr="00E640F3">
        <w:rPr>
          <w:rFonts w:ascii="宋体" w:eastAsia="宋体" w:hAnsi="宋体" w:cs="Times New Roman" w:hint="eastAsia"/>
          <w:bCs/>
          <w:sz w:val="24"/>
          <w:szCs w:val="24"/>
        </w:rPr>
        <w:t>主机利旧</w:t>
      </w:r>
      <w:proofErr w:type="gramEnd"/>
      <w:r w:rsidRPr="00E640F3">
        <w:rPr>
          <w:rFonts w:ascii="宋体" w:eastAsia="宋体" w:hAnsi="宋体" w:cs="Times New Roman" w:hint="eastAsia"/>
          <w:bCs/>
          <w:sz w:val="24"/>
          <w:szCs w:val="24"/>
        </w:rPr>
        <w:t>AOD炉2台主机，乙方对主机进行返厂检测、维修、清洁等满足使用要求，配套电池、电源分配柜等由乙方进行更新。</w:t>
      </w:r>
    </w:p>
    <w:p w14:paraId="42E70E4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UPS</w:t>
      </w:r>
      <w:r w:rsidRPr="00E640F3">
        <w:rPr>
          <w:rFonts w:ascii="宋体" w:eastAsia="宋体" w:hAnsi="宋体" w:cs="Times New Roman" w:hint="eastAsia"/>
          <w:bCs/>
          <w:sz w:val="24"/>
          <w:szCs w:val="24"/>
        </w:rPr>
        <w:t>系统用于确保在主电源发生故障时不间断地为以下各部分供给工作电源：</w:t>
      </w:r>
    </w:p>
    <w:p w14:paraId="351C369A"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bCs/>
          <w:sz w:val="24"/>
          <w:szCs w:val="24"/>
        </w:rPr>
        <w:t xml:space="preserve">- </w:t>
      </w:r>
      <w:proofErr w:type="gramStart"/>
      <w:r w:rsidRPr="00E640F3">
        <w:rPr>
          <w:rFonts w:ascii="宋体" w:eastAsia="宋体" w:hAnsi="宋体" w:cs="Times New Roman" w:hint="eastAsia"/>
          <w:bCs/>
          <w:sz w:val="24"/>
          <w:szCs w:val="24"/>
        </w:rPr>
        <w:t>带所有</w:t>
      </w:r>
      <w:proofErr w:type="gramEnd"/>
      <w:r w:rsidRPr="00E640F3">
        <w:rPr>
          <w:rFonts w:ascii="宋体" w:eastAsia="宋体" w:hAnsi="宋体" w:cs="Times New Roman" w:hint="eastAsia"/>
          <w:bCs/>
          <w:sz w:val="24"/>
          <w:szCs w:val="24"/>
        </w:rPr>
        <w:t>输入和输出信号的</w:t>
      </w:r>
      <w:r w:rsidRPr="00E640F3">
        <w:rPr>
          <w:rFonts w:ascii="宋体" w:eastAsia="宋体" w:hAnsi="宋体" w:cs="Times New Roman"/>
          <w:bCs/>
          <w:sz w:val="24"/>
          <w:szCs w:val="24"/>
        </w:rPr>
        <w:t>PLC</w:t>
      </w:r>
    </w:p>
    <w:p w14:paraId="1667863E"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机电一体化设备的</w:t>
      </w:r>
      <w:r w:rsidRPr="00E640F3">
        <w:rPr>
          <w:rFonts w:ascii="宋体" w:eastAsia="宋体" w:hAnsi="宋体" w:cs="Times New Roman"/>
          <w:bCs/>
          <w:sz w:val="24"/>
          <w:szCs w:val="24"/>
        </w:rPr>
        <w:t>PLC</w:t>
      </w:r>
    </w:p>
    <w:p w14:paraId="1C95B944"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bCs/>
          <w:sz w:val="24"/>
          <w:szCs w:val="24"/>
        </w:rPr>
        <w:t>- HMI</w:t>
      </w:r>
    </w:p>
    <w:p w14:paraId="36F116C8"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所有阀、仪表、现场设备等</w:t>
      </w:r>
    </w:p>
    <w:p w14:paraId="5A03CF8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UPS</w:t>
      </w:r>
      <w:r w:rsidRPr="00E640F3">
        <w:rPr>
          <w:rFonts w:ascii="宋体" w:eastAsia="宋体" w:hAnsi="宋体" w:cs="Times New Roman" w:hint="eastAsia"/>
          <w:bCs/>
          <w:sz w:val="24"/>
          <w:szCs w:val="24"/>
        </w:rPr>
        <w:t>系统为在线的正弦波电源，带外旁路回路。选用免维护无污染全封闭铅酸蓄电池成套电源设备。</w:t>
      </w:r>
    </w:p>
    <w:p w14:paraId="5F3D0B7D"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bCs/>
          <w:sz w:val="24"/>
          <w:szCs w:val="24"/>
        </w:rPr>
        <w:t>a.</w:t>
      </w:r>
      <w:r w:rsidRPr="00E640F3">
        <w:rPr>
          <w:rFonts w:ascii="宋体" w:eastAsia="宋体" w:hAnsi="宋体" w:cs="Times New Roman" w:hint="eastAsia"/>
          <w:bCs/>
          <w:sz w:val="24"/>
          <w:szCs w:val="24"/>
        </w:rPr>
        <w:t>输入电压：</w:t>
      </w:r>
      <w:r w:rsidRPr="00E640F3">
        <w:rPr>
          <w:rFonts w:ascii="宋体" w:eastAsia="宋体" w:hAnsi="宋体" w:cs="Times New Roman"/>
          <w:bCs/>
          <w:sz w:val="24"/>
          <w:szCs w:val="24"/>
        </w:rPr>
        <w:t>AC</w:t>
      </w:r>
      <w:r w:rsidRPr="00E640F3">
        <w:rPr>
          <w:rFonts w:ascii="宋体" w:eastAsia="宋体" w:hAnsi="宋体" w:cs="Times New Roman" w:hint="eastAsia"/>
          <w:bCs/>
          <w:sz w:val="24"/>
          <w:szCs w:val="24"/>
        </w:rPr>
        <w:t>22</w:t>
      </w:r>
      <w:r w:rsidRPr="00E640F3">
        <w:rPr>
          <w:rFonts w:ascii="宋体" w:eastAsia="宋体" w:hAnsi="宋体" w:cs="Times New Roman"/>
          <w:bCs/>
          <w:sz w:val="24"/>
          <w:szCs w:val="24"/>
        </w:rPr>
        <w:t>0V±10%</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50Hz</w:t>
      </w:r>
      <w:r w:rsidRPr="00E640F3">
        <w:rPr>
          <w:rFonts w:ascii="宋体" w:eastAsia="宋体" w:hAnsi="宋体" w:cs="Times New Roman" w:hint="eastAsia"/>
          <w:bCs/>
          <w:sz w:val="24"/>
          <w:szCs w:val="24"/>
        </w:rPr>
        <w:t>；输出电压：</w:t>
      </w:r>
      <w:r w:rsidRPr="00E640F3">
        <w:rPr>
          <w:rFonts w:ascii="宋体" w:eastAsia="宋体" w:hAnsi="宋体" w:cs="Times New Roman"/>
          <w:bCs/>
          <w:sz w:val="24"/>
          <w:szCs w:val="24"/>
        </w:rPr>
        <w:t>AC220V</w:t>
      </w:r>
      <w:r w:rsidRPr="00E640F3">
        <w:rPr>
          <w:rFonts w:ascii="宋体" w:eastAsia="宋体" w:hAnsi="宋体" w:cs="Times New Roman" w:hint="eastAsia"/>
          <w:bCs/>
          <w:sz w:val="24"/>
          <w:szCs w:val="24"/>
        </w:rPr>
        <w:t>；</w:t>
      </w:r>
    </w:p>
    <w:p w14:paraId="43EEA303"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bCs/>
          <w:sz w:val="24"/>
          <w:szCs w:val="24"/>
        </w:rPr>
        <w:t>b.</w:t>
      </w:r>
      <w:r w:rsidRPr="00E640F3">
        <w:rPr>
          <w:rFonts w:ascii="宋体" w:eastAsia="宋体" w:hAnsi="宋体" w:cs="Times New Roman" w:hint="eastAsia"/>
          <w:bCs/>
          <w:sz w:val="24"/>
          <w:szCs w:val="24"/>
        </w:rPr>
        <w:t>带输出配电柜；</w:t>
      </w:r>
    </w:p>
    <w:p w14:paraId="34F07372"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bCs/>
          <w:sz w:val="24"/>
          <w:szCs w:val="24"/>
        </w:rPr>
        <w:t>c.</w:t>
      </w:r>
      <w:r w:rsidRPr="00E640F3">
        <w:rPr>
          <w:rFonts w:ascii="宋体" w:eastAsia="宋体" w:hAnsi="宋体" w:cs="Times New Roman" w:hint="eastAsia"/>
          <w:bCs/>
          <w:sz w:val="24"/>
          <w:szCs w:val="24"/>
        </w:rPr>
        <w:t>电池：</w:t>
      </w:r>
      <w:r w:rsidRPr="00E640F3">
        <w:rPr>
          <w:rFonts w:ascii="宋体" w:eastAsia="宋体" w:hAnsi="宋体" w:cs="Times New Roman"/>
          <w:bCs/>
          <w:sz w:val="24"/>
          <w:szCs w:val="24"/>
        </w:rPr>
        <w:t>60min</w:t>
      </w:r>
      <w:r w:rsidRPr="00E640F3">
        <w:rPr>
          <w:rFonts w:ascii="宋体" w:eastAsia="宋体" w:hAnsi="宋体" w:cs="Times New Roman" w:hint="eastAsia"/>
          <w:bCs/>
          <w:sz w:val="24"/>
          <w:szCs w:val="24"/>
        </w:rPr>
        <w:t>，免维护无污染全封闭铅酸蓄电池，带有装配架。</w:t>
      </w:r>
    </w:p>
    <w:p w14:paraId="0789AF9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使用功率占总功率</w:t>
      </w:r>
      <w:r w:rsidRPr="00E640F3">
        <w:rPr>
          <w:rFonts w:ascii="宋体" w:eastAsia="宋体" w:hAnsi="宋体" w:cs="Times New Roman"/>
          <w:bCs/>
          <w:sz w:val="24"/>
          <w:szCs w:val="24"/>
        </w:rPr>
        <w:t>60%</w:t>
      </w:r>
      <w:r w:rsidRPr="00E640F3">
        <w:rPr>
          <w:rFonts w:ascii="宋体" w:eastAsia="宋体" w:hAnsi="宋体" w:cs="Times New Roman" w:hint="eastAsia"/>
          <w:bCs/>
          <w:sz w:val="24"/>
          <w:szCs w:val="24"/>
        </w:rPr>
        <w:t>以下。</w:t>
      </w:r>
    </w:p>
    <w:p w14:paraId="4821D8C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设置</w:t>
      </w:r>
      <w:r w:rsidRPr="00E640F3">
        <w:rPr>
          <w:rFonts w:ascii="宋体" w:eastAsia="宋体" w:hAnsi="宋体" w:cs="Times New Roman" w:hint="eastAsia"/>
          <w:bCs/>
          <w:sz w:val="24"/>
          <w:szCs w:val="24"/>
        </w:rPr>
        <w:t>2</w:t>
      </w:r>
      <w:r w:rsidRPr="00E640F3">
        <w:rPr>
          <w:rFonts w:ascii="宋体" w:eastAsia="宋体" w:hAnsi="宋体" w:cs="Times New Roman"/>
          <w:bCs/>
          <w:sz w:val="24"/>
          <w:szCs w:val="24"/>
        </w:rPr>
        <w:t>套UPS，</w:t>
      </w:r>
      <w:r w:rsidRPr="00E640F3">
        <w:rPr>
          <w:rFonts w:ascii="宋体" w:eastAsia="宋体" w:hAnsi="宋体" w:cs="Times New Roman" w:hint="eastAsia"/>
          <w:bCs/>
          <w:sz w:val="24"/>
          <w:szCs w:val="24"/>
        </w:rPr>
        <w:t>一套电气室一套</w:t>
      </w:r>
      <w:proofErr w:type="gramStart"/>
      <w:r w:rsidRPr="00E640F3">
        <w:rPr>
          <w:rFonts w:ascii="宋体" w:eastAsia="宋体" w:hAnsi="宋体" w:cs="Times New Roman" w:hint="eastAsia"/>
          <w:bCs/>
          <w:sz w:val="24"/>
          <w:szCs w:val="24"/>
        </w:rPr>
        <w:t>远程站电气室</w:t>
      </w:r>
      <w:proofErr w:type="gramEnd"/>
      <w:r w:rsidRPr="00E640F3">
        <w:rPr>
          <w:rFonts w:ascii="宋体" w:eastAsia="宋体" w:hAnsi="宋体" w:cs="Times New Roman"/>
          <w:bCs/>
          <w:sz w:val="24"/>
          <w:szCs w:val="24"/>
        </w:rPr>
        <w:t>。</w:t>
      </w:r>
    </w:p>
    <w:p w14:paraId="5586D2A4"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1</w:t>
      </w:r>
      <w:r w:rsidRPr="00E640F3">
        <w:rPr>
          <w:rFonts w:ascii="宋体" w:eastAsia="宋体" w:hAnsi="宋体" w:cs="Times New Roman"/>
          <w:b/>
          <w:sz w:val="24"/>
          <w:szCs w:val="24"/>
        </w:rPr>
        <w:t>0</w:t>
      </w:r>
      <w:r w:rsidRPr="00E640F3">
        <w:rPr>
          <w:rFonts w:ascii="宋体" w:eastAsia="宋体" w:hAnsi="宋体" w:cs="Times New Roman" w:hint="eastAsia"/>
          <w:b/>
          <w:sz w:val="24"/>
          <w:szCs w:val="24"/>
        </w:rPr>
        <w:t>）安全滑触线</w:t>
      </w:r>
    </w:p>
    <w:p w14:paraId="304BB0D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卸料小车采用安全型滑触线供电。</w:t>
      </w:r>
    </w:p>
    <w:p w14:paraId="62CB60EC"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 xml:space="preserve">电压等级：380V </w:t>
      </w:r>
    </w:p>
    <w:p w14:paraId="2F522882"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极数：5极（单极式）</w:t>
      </w:r>
    </w:p>
    <w:p w14:paraId="7DE8D6D8"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t>材质：铜</w:t>
      </w:r>
    </w:p>
    <w:p w14:paraId="68871194" w14:textId="77777777" w:rsidR="00E640F3" w:rsidRPr="00E640F3" w:rsidRDefault="00E640F3" w:rsidP="00E640F3">
      <w:pPr>
        <w:spacing w:line="360" w:lineRule="auto"/>
        <w:ind w:firstLineChars="354" w:firstLine="85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结构：</w:t>
      </w:r>
      <w:proofErr w:type="gramStart"/>
      <w:r w:rsidRPr="00E640F3">
        <w:rPr>
          <w:rFonts w:ascii="宋体" w:eastAsia="宋体" w:hAnsi="宋体" w:cs="Times New Roman" w:hint="eastAsia"/>
          <w:bCs/>
          <w:sz w:val="24"/>
          <w:szCs w:val="24"/>
        </w:rPr>
        <w:t>双刷双滑</w:t>
      </w:r>
      <w:proofErr w:type="gramEnd"/>
    </w:p>
    <w:p w14:paraId="20BA5760" w14:textId="77777777" w:rsidR="00E640F3" w:rsidRPr="00E640F3" w:rsidRDefault="00E640F3" w:rsidP="00E640F3">
      <w:pPr>
        <w:spacing w:beforeLines="50" w:before="156" w:afterLines="50" w:after="156" w:line="360" w:lineRule="auto"/>
        <w:jc w:val="left"/>
        <w:rPr>
          <w:rFonts w:ascii="宋体" w:eastAsia="宋体" w:hAnsi="宋体" w:cs="Times New Roman"/>
          <w:b/>
          <w:sz w:val="24"/>
          <w:szCs w:val="24"/>
        </w:rPr>
      </w:pPr>
      <w:bookmarkStart w:id="162" w:name="_Toc30855"/>
      <w:bookmarkStart w:id="163" w:name="_Toc8854"/>
      <w:bookmarkStart w:id="164" w:name="_Toc16973"/>
      <w:bookmarkStart w:id="165" w:name="_Toc30943"/>
      <w:bookmarkStart w:id="166" w:name="_Toc31255"/>
      <w:bookmarkStart w:id="167" w:name="_Toc4598"/>
      <w:bookmarkStart w:id="168" w:name="_Toc5627086"/>
      <w:bookmarkStart w:id="169" w:name="_Toc1109"/>
      <w:bookmarkStart w:id="170" w:name="_Toc22159"/>
      <w:bookmarkStart w:id="171" w:name="_Toc16772407"/>
      <w:r w:rsidRPr="00E640F3">
        <w:rPr>
          <w:rFonts w:ascii="宋体" w:eastAsia="宋体" w:hAnsi="宋体" w:cs="Times New Roman"/>
          <w:b/>
          <w:sz w:val="24"/>
          <w:szCs w:val="24"/>
        </w:rPr>
        <w:t>2.2.3  基础自动化</w:t>
      </w:r>
      <w:bookmarkEnd w:id="162"/>
      <w:bookmarkEnd w:id="163"/>
      <w:bookmarkEnd w:id="164"/>
      <w:bookmarkEnd w:id="165"/>
      <w:bookmarkEnd w:id="166"/>
      <w:bookmarkEnd w:id="167"/>
      <w:bookmarkEnd w:id="168"/>
      <w:bookmarkEnd w:id="169"/>
      <w:bookmarkEnd w:id="170"/>
      <w:bookmarkEnd w:id="171"/>
      <w:r w:rsidRPr="00E640F3">
        <w:rPr>
          <w:rFonts w:ascii="宋体" w:eastAsia="宋体" w:hAnsi="宋体" w:cs="Times New Roman" w:hint="eastAsia"/>
          <w:b/>
          <w:sz w:val="24"/>
          <w:szCs w:val="24"/>
        </w:rPr>
        <w:t>技术规格要求</w:t>
      </w:r>
    </w:p>
    <w:p w14:paraId="27B6B3FA"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2.2.3.1</w:t>
      </w:r>
      <w:r w:rsidRPr="00E640F3">
        <w:rPr>
          <w:rFonts w:ascii="宋体" w:eastAsia="宋体" w:hAnsi="宋体" w:cs="Times New Roman" w:hint="eastAsia"/>
          <w:b/>
          <w:sz w:val="24"/>
          <w:szCs w:val="24"/>
        </w:rPr>
        <w:t>概述</w:t>
      </w:r>
    </w:p>
    <w:p w14:paraId="272336D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 xml:space="preserve">1) </w:t>
      </w:r>
      <w:r w:rsidRPr="00E640F3">
        <w:rPr>
          <w:rFonts w:ascii="宋体" w:eastAsia="宋体" w:hAnsi="宋体" w:cs="Times New Roman" w:hint="eastAsia"/>
          <w:bCs/>
          <w:sz w:val="24"/>
          <w:szCs w:val="24"/>
        </w:rPr>
        <w:t>三电系统层次和特点</w:t>
      </w:r>
    </w:p>
    <w:p w14:paraId="0CFBB8B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 xml:space="preserve">1) </w:t>
      </w:r>
      <w:r w:rsidRPr="00E640F3">
        <w:rPr>
          <w:rFonts w:ascii="宋体" w:eastAsia="宋体" w:hAnsi="宋体" w:cs="Times New Roman" w:hint="eastAsia"/>
          <w:bCs/>
          <w:sz w:val="24"/>
          <w:szCs w:val="24"/>
        </w:rPr>
        <w:t>设备控制级</w:t>
      </w:r>
      <w:r w:rsidRPr="00E640F3">
        <w:rPr>
          <w:rFonts w:ascii="宋体" w:eastAsia="宋体" w:hAnsi="宋体" w:cs="Times New Roman"/>
          <w:bCs/>
          <w:sz w:val="24"/>
          <w:szCs w:val="24"/>
        </w:rPr>
        <w:t>L0</w:t>
      </w:r>
      <w:r w:rsidRPr="00E640F3">
        <w:rPr>
          <w:rFonts w:ascii="宋体" w:eastAsia="宋体" w:hAnsi="宋体" w:cs="Times New Roman" w:hint="eastAsia"/>
          <w:bCs/>
          <w:sz w:val="24"/>
          <w:szCs w:val="24"/>
        </w:rPr>
        <w:t>：由马达控制中心、变速传动设备、现场检测仪表和设备等构成。</w:t>
      </w:r>
    </w:p>
    <w:p w14:paraId="2FE9F97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 xml:space="preserve">2) </w:t>
      </w:r>
      <w:r w:rsidRPr="00E640F3">
        <w:rPr>
          <w:rFonts w:ascii="宋体" w:eastAsia="宋体" w:hAnsi="宋体" w:cs="Times New Roman" w:hint="eastAsia"/>
          <w:bCs/>
          <w:sz w:val="24"/>
          <w:szCs w:val="24"/>
        </w:rPr>
        <w:t>基础自动化级</w:t>
      </w:r>
      <w:r w:rsidRPr="00E640F3">
        <w:rPr>
          <w:rFonts w:ascii="宋体" w:eastAsia="宋体" w:hAnsi="宋体" w:cs="Times New Roman"/>
          <w:bCs/>
          <w:sz w:val="24"/>
          <w:szCs w:val="24"/>
        </w:rPr>
        <w:t>L1</w:t>
      </w:r>
      <w:r w:rsidRPr="00E640F3">
        <w:rPr>
          <w:rFonts w:ascii="宋体" w:eastAsia="宋体" w:hAnsi="宋体" w:cs="Times New Roman" w:hint="eastAsia"/>
          <w:bCs/>
          <w:sz w:val="24"/>
          <w:szCs w:val="24"/>
        </w:rPr>
        <w:t>：由主干</w:t>
      </w:r>
      <w:r w:rsidRPr="00E640F3">
        <w:rPr>
          <w:rFonts w:ascii="宋体" w:eastAsia="宋体" w:hAnsi="宋体" w:cs="Times New Roman"/>
          <w:bCs/>
          <w:sz w:val="24"/>
          <w:szCs w:val="24"/>
        </w:rPr>
        <w:t>PLC</w:t>
      </w:r>
      <w:r w:rsidRPr="00E640F3">
        <w:rPr>
          <w:rFonts w:ascii="宋体" w:eastAsia="宋体" w:hAnsi="宋体" w:cs="Times New Roman" w:hint="eastAsia"/>
          <w:bCs/>
          <w:sz w:val="24"/>
          <w:szCs w:val="24"/>
        </w:rPr>
        <w:t>、远程</w:t>
      </w:r>
      <w:r w:rsidRPr="00E640F3">
        <w:rPr>
          <w:rFonts w:ascii="宋体" w:eastAsia="宋体" w:hAnsi="宋体" w:cs="Times New Roman"/>
          <w:bCs/>
          <w:sz w:val="24"/>
          <w:szCs w:val="24"/>
        </w:rPr>
        <w:t>I/O</w:t>
      </w:r>
      <w:r w:rsidRPr="00E640F3">
        <w:rPr>
          <w:rFonts w:ascii="宋体" w:eastAsia="宋体" w:hAnsi="宋体" w:cs="Times New Roman" w:hint="eastAsia"/>
          <w:bCs/>
          <w:sz w:val="24"/>
          <w:szCs w:val="24"/>
        </w:rPr>
        <w:t>站、人机接口操作站、工程师站、工业以太网和现场控制星型网络等构成。</w:t>
      </w:r>
    </w:p>
    <w:p w14:paraId="3E13C11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 xml:space="preserve">3) </w:t>
      </w:r>
      <w:r w:rsidRPr="00E640F3">
        <w:rPr>
          <w:rFonts w:ascii="宋体" w:eastAsia="宋体" w:hAnsi="宋体" w:cs="Times New Roman" w:hint="eastAsia"/>
          <w:bCs/>
          <w:sz w:val="24"/>
          <w:szCs w:val="24"/>
        </w:rPr>
        <w:t>网络系统：由网络交换机和网络电缆</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含光缆和双绞线电缆</w:t>
      </w:r>
      <w:r w:rsidRPr="00E640F3">
        <w:rPr>
          <w:rFonts w:ascii="宋体" w:eastAsia="宋体" w:hAnsi="宋体" w:cs="Times New Roman"/>
          <w:bCs/>
          <w:sz w:val="24"/>
          <w:szCs w:val="24"/>
        </w:rPr>
        <w:t xml:space="preserve">) </w:t>
      </w:r>
      <w:r w:rsidRPr="00E640F3">
        <w:rPr>
          <w:rFonts w:ascii="宋体" w:eastAsia="宋体" w:hAnsi="宋体" w:cs="Times New Roman" w:hint="eastAsia"/>
          <w:bCs/>
          <w:sz w:val="24"/>
          <w:szCs w:val="24"/>
        </w:rPr>
        <w:t>组成的车间主干网、工业以太网和现场星型网络。</w:t>
      </w:r>
    </w:p>
    <w:p w14:paraId="16E3630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2) </w:t>
      </w:r>
      <w:r w:rsidRPr="00E640F3">
        <w:rPr>
          <w:rFonts w:ascii="宋体" w:eastAsia="宋体" w:hAnsi="宋体" w:cs="Times New Roman"/>
          <w:bCs/>
          <w:sz w:val="24"/>
          <w:szCs w:val="24"/>
        </w:rPr>
        <w:t>设计范围</w:t>
      </w:r>
    </w:p>
    <w:p w14:paraId="2C5BBF7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副原料及合金上料</w:t>
      </w:r>
      <w:r w:rsidRPr="00E640F3">
        <w:rPr>
          <w:rFonts w:ascii="宋体" w:eastAsia="宋体" w:hAnsi="宋体" w:cs="Times New Roman"/>
          <w:bCs/>
          <w:sz w:val="24"/>
          <w:szCs w:val="24"/>
        </w:rPr>
        <w:t>设施的基础自动化。</w:t>
      </w:r>
    </w:p>
    <w:p w14:paraId="56CC241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3) </w:t>
      </w:r>
      <w:r w:rsidRPr="00E640F3">
        <w:rPr>
          <w:rFonts w:ascii="宋体" w:eastAsia="宋体" w:hAnsi="宋体" w:cs="Times New Roman"/>
          <w:bCs/>
          <w:sz w:val="24"/>
          <w:szCs w:val="24"/>
        </w:rPr>
        <w:t>设计原则</w:t>
      </w:r>
    </w:p>
    <w:p w14:paraId="7091A8F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(1) </w:t>
      </w:r>
      <w:r w:rsidRPr="00E640F3">
        <w:rPr>
          <w:rFonts w:ascii="宋体" w:eastAsia="宋体" w:hAnsi="宋体" w:cs="Times New Roman"/>
          <w:bCs/>
          <w:sz w:val="24"/>
          <w:szCs w:val="24"/>
        </w:rPr>
        <w:t>基础自动化系统在系统结构、硬件配置、设备选型和系统软件、开发平台方面应具有统一性、开放性。</w:t>
      </w:r>
    </w:p>
    <w:p w14:paraId="1F0B524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(2) </w:t>
      </w:r>
      <w:r w:rsidRPr="00E640F3">
        <w:rPr>
          <w:rFonts w:ascii="宋体" w:eastAsia="宋体" w:hAnsi="宋体" w:cs="Times New Roman"/>
          <w:bCs/>
          <w:sz w:val="24"/>
          <w:szCs w:val="24"/>
        </w:rPr>
        <w:t>电气、仪表统一控制站/操作站。</w:t>
      </w:r>
    </w:p>
    <w:p w14:paraId="105FA20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(3) </w:t>
      </w:r>
      <w:r w:rsidRPr="00E640F3">
        <w:rPr>
          <w:rFonts w:ascii="宋体" w:eastAsia="宋体" w:hAnsi="宋体" w:cs="Times New Roman"/>
          <w:bCs/>
          <w:sz w:val="24"/>
          <w:szCs w:val="24"/>
        </w:rPr>
        <w:t>自动化控制系统采用主流厂家的成熟而可靠的系统，控制系统要体现当前国际先进水平。</w:t>
      </w:r>
    </w:p>
    <w:p w14:paraId="3FD8415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(4)上料控制系统具备远程集控操作能力。</w:t>
      </w:r>
    </w:p>
    <w:p w14:paraId="664F42B4" w14:textId="750B8352"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(5) 上料系统配置的工艺模型服务器</w:t>
      </w:r>
      <w:del w:id="172" w:author="CS1" w:date="2019-11-10T09:00:00Z">
        <w:r w:rsidRPr="00E640F3" w:rsidDel="00AD6ABF">
          <w:rPr>
            <w:rFonts w:ascii="宋体" w:eastAsia="宋体" w:hAnsi="宋体" w:cs="Times New Roman" w:hint="eastAsia"/>
            <w:bCs/>
            <w:sz w:val="24"/>
            <w:szCs w:val="24"/>
          </w:rPr>
          <w:delText>具备</w:delText>
        </w:r>
      </w:del>
      <w:r w:rsidRPr="00E640F3">
        <w:rPr>
          <w:rFonts w:ascii="宋体" w:eastAsia="宋体" w:hAnsi="宋体" w:cs="Times New Roman" w:hint="eastAsia"/>
          <w:bCs/>
          <w:sz w:val="24"/>
          <w:szCs w:val="24"/>
        </w:rPr>
        <w:t>放置公司集控大楼统一管理。</w:t>
      </w:r>
    </w:p>
    <w:p w14:paraId="09BED1A7"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 xml:space="preserve">2.2.3.2 </w:t>
      </w:r>
      <w:r w:rsidRPr="00E640F3">
        <w:rPr>
          <w:rFonts w:ascii="宋体" w:eastAsia="宋体" w:hAnsi="宋体" w:cs="Times New Roman" w:hint="eastAsia"/>
          <w:b/>
          <w:sz w:val="24"/>
          <w:szCs w:val="24"/>
        </w:rPr>
        <w:t xml:space="preserve"> 基础自动化系统组成</w:t>
      </w:r>
    </w:p>
    <w:p w14:paraId="787DBA7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1) </w:t>
      </w:r>
      <w:r w:rsidRPr="00E640F3">
        <w:rPr>
          <w:rFonts w:ascii="宋体" w:eastAsia="宋体" w:hAnsi="宋体" w:cs="Times New Roman"/>
          <w:bCs/>
          <w:sz w:val="24"/>
          <w:szCs w:val="24"/>
        </w:rPr>
        <w:t>组成特点</w:t>
      </w:r>
    </w:p>
    <w:p w14:paraId="0A67A6C0" w14:textId="77777777" w:rsidR="00E640F3" w:rsidRPr="00E640F3" w:rsidRDefault="00E640F3" w:rsidP="00E640F3">
      <w:pPr>
        <w:numPr>
          <w:ilvl w:val="0"/>
          <w:numId w:val="7"/>
        </w:numPr>
        <w:spacing w:line="360" w:lineRule="auto"/>
        <w:ind w:left="993" w:hanging="426"/>
        <w:rPr>
          <w:rFonts w:ascii="宋体" w:eastAsia="宋体" w:hAnsi="宋体" w:cs="Times New Roman"/>
          <w:bCs/>
          <w:sz w:val="24"/>
          <w:szCs w:val="24"/>
        </w:rPr>
      </w:pPr>
      <w:r w:rsidRPr="00E640F3">
        <w:rPr>
          <w:rFonts w:ascii="宋体" w:eastAsia="宋体" w:hAnsi="宋体" w:cs="Times New Roman" w:hint="eastAsia"/>
          <w:bCs/>
          <w:sz w:val="24"/>
          <w:szCs w:val="24"/>
        </w:rPr>
        <w:t>上料</w:t>
      </w:r>
      <w:r w:rsidRPr="00E640F3">
        <w:rPr>
          <w:rFonts w:ascii="宋体" w:eastAsia="宋体" w:hAnsi="宋体" w:cs="Times New Roman"/>
          <w:bCs/>
          <w:sz w:val="24"/>
          <w:szCs w:val="24"/>
        </w:rPr>
        <w:t>基础自动化系统由基于西门子公司S7自动化系统构成，采用S7-</w:t>
      </w:r>
      <w:r w:rsidRPr="00E640F3">
        <w:rPr>
          <w:rFonts w:ascii="宋体" w:eastAsia="宋体" w:hAnsi="宋体" w:cs="Times New Roman" w:hint="eastAsia"/>
          <w:bCs/>
          <w:sz w:val="24"/>
          <w:szCs w:val="24"/>
        </w:rPr>
        <w:t>4</w:t>
      </w:r>
      <w:r w:rsidRPr="00E640F3">
        <w:rPr>
          <w:rFonts w:ascii="宋体" w:eastAsia="宋体" w:hAnsi="宋体" w:cs="Times New Roman"/>
          <w:bCs/>
          <w:sz w:val="24"/>
          <w:szCs w:val="24"/>
        </w:rPr>
        <w:t>00 PLC系列，按照工艺生产线配置主干PLC，主干PLC控制站设计按照电气和仪表一体化考虑。</w:t>
      </w:r>
    </w:p>
    <w:p w14:paraId="4574D1B7" w14:textId="77777777" w:rsidR="00E640F3" w:rsidRPr="00E640F3" w:rsidRDefault="00E640F3" w:rsidP="00E640F3">
      <w:pPr>
        <w:numPr>
          <w:ilvl w:val="0"/>
          <w:numId w:val="7"/>
        </w:numPr>
        <w:spacing w:line="360" w:lineRule="auto"/>
        <w:ind w:left="993" w:hanging="426"/>
        <w:rPr>
          <w:rFonts w:ascii="宋体" w:eastAsia="宋体" w:hAnsi="宋体" w:cs="Times New Roman"/>
          <w:bCs/>
          <w:sz w:val="24"/>
          <w:szCs w:val="24"/>
        </w:rPr>
      </w:pPr>
      <w:proofErr w:type="gramStart"/>
      <w:r w:rsidRPr="00E640F3">
        <w:rPr>
          <w:rFonts w:ascii="宋体" w:eastAsia="宋体" w:hAnsi="宋体" w:cs="Times New Roman"/>
          <w:bCs/>
          <w:sz w:val="24"/>
          <w:szCs w:val="24"/>
        </w:rPr>
        <w:t>操作站</w:t>
      </w:r>
      <w:proofErr w:type="gramEnd"/>
      <w:r w:rsidRPr="00E640F3">
        <w:rPr>
          <w:rFonts w:ascii="宋体" w:eastAsia="宋体" w:hAnsi="宋体" w:cs="Times New Roman"/>
          <w:bCs/>
          <w:sz w:val="24"/>
          <w:szCs w:val="24"/>
        </w:rPr>
        <w:t>HMI采用PC机，系统平台基于WinCC系统。</w:t>
      </w:r>
    </w:p>
    <w:p w14:paraId="2D9E3BA3" w14:textId="77777777" w:rsidR="00E640F3" w:rsidRPr="00E640F3" w:rsidRDefault="00E640F3" w:rsidP="00E640F3">
      <w:pPr>
        <w:numPr>
          <w:ilvl w:val="0"/>
          <w:numId w:val="7"/>
        </w:numPr>
        <w:spacing w:line="360" w:lineRule="auto"/>
        <w:ind w:left="993" w:hanging="426"/>
        <w:rPr>
          <w:rFonts w:ascii="宋体" w:eastAsia="宋体" w:hAnsi="宋体" w:cs="Times New Roman"/>
          <w:bCs/>
          <w:sz w:val="24"/>
          <w:szCs w:val="24"/>
        </w:rPr>
      </w:pPr>
      <w:r w:rsidRPr="00E640F3">
        <w:rPr>
          <w:rFonts w:ascii="宋体" w:eastAsia="宋体" w:hAnsi="宋体" w:cs="Times New Roman"/>
          <w:bCs/>
          <w:sz w:val="24"/>
          <w:szCs w:val="24"/>
        </w:rPr>
        <w:t>主干PLC控制站和HMI</w:t>
      </w:r>
      <w:proofErr w:type="gramStart"/>
      <w:r w:rsidRPr="00E640F3">
        <w:rPr>
          <w:rFonts w:ascii="宋体" w:eastAsia="宋体" w:hAnsi="宋体" w:cs="Times New Roman"/>
          <w:bCs/>
          <w:sz w:val="24"/>
          <w:szCs w:val="24"/>
        </w:rPr>
        <w:t>操作站</w:t>
      </w:r>
      <w:proofErr w:type="gramEnd"/>
      <w:r w:rsidRPr="00E640F3">
        <w:rPr>
          <w:rFonts w:ascii="宋体" w:eastAsia="宋体" w:hAnsi="宋体" w:cs="Times New Roman"/>
          <w:bCs/>
          <w:sz w:val="24"/>
          <w:szCs w:val="24"/>
        </w:rPr>
        <w:t>通过网络交换机</w:t>
      </w:r>
      <w:r w:rsidRPr="00E640F3">
        <w:rPr>
          <w:rFonts w:ascii="宋体" w:eastAsia="宋体" w:hAnsi="宋体" w:cs="Times New Roman" w:hint="eastAsia"/>
          <w:bCs/>
          <w:sz w:val="24"/>
          <w:szCs w:val="24"/>
        </w:rPr>
        <w:t>实现数据通讯</w:t>
      </w:r>
      <w:r w:rsidRPr="00E640F3">
        <w:rPr>
          <w:rFonts w:ascii="宋体" w:eastAsia="宋体" w:hAnsi="宋体" w:cs="Times New Roman"/>
          <w:bCs/>
          <w:sz w:val="24"/>
          <w:szCs w:val="24"/>
        </w:rPr>
        <w:t>。</w:t>
      </w:r>
    </w:p>
    <w:p w14:paraId="2A62B41B" w14:textId="77777777" w:rsidR="00E640F3" w:rsidRPr="00E640F3" w:rsidRDefault="00E640F3" w:rsidP="00E640F3">
      <w:pPr>
        <w:numPr>
          <w:ilvl w:val="0"/>
          <w:numId w:val="7"/>
        </w:numPr>
        <w:spacing w:line="360" w:lineRule="auto"/>
        <w:ind w:left="993" w:hanging="426"/>
        <w:rPr>
          <w:rFonts w:ascii="宋体" w:eastAsia="宋体" w:hAnsi="宋体" w:cs="Times New Roman"/>
          <w:bCs/>
          <w:sz w:val="24"/>
          <w:szCs w:val="24"/>
        </w:rPr>
      </w:pPr>
      <w:r w:rsidRPr="00E640F3">
        <w:rPr>
          <w:rFonts w:ascii="宋体" w:eastAsia="宋体" w:hAnsi="宋体" w:cs="Times New Roman"/>
          <w:bCs/>
          <w:sz w:val="24"/>
          <w:szCs w:val="24"/>
        </w:rPr>
        <w:t>PLC与I/O远程站通过</w:t>
      </w:r>
      <w:proofErr w:type="spellStart"/>
      <w:r w:rsidRPr="00E640F3">
        <w:rPr>
          <w:rFonts w:ascii="宋体" w:eastAsia="宋体" w:hAnsi="宋体" w:cs="Times New Roman"/>
          <w:bCs/>
          <w:sz w:val="24"/>
          <w:szCs w:val="24"/>
        </w:rPr>
        <w:t>RrofiNet</w:t>
      </w:r>
      <w:proofErr w:type="spellEnd"/>
      <w:r w:rsidRPr="00E640F3">
        <w:rPr>
          <w:rFonts w:ascii="宋体" w:eastAsia="宋体" w:hAnsi="宋体" w:cs="Times New Roman" w:hint="eastAsia"/>
          <w:bCs/>
          <w:sz w:val="24"/>
          <w:szCs w:val="24"/>
        </w:rPr>
        <w:t>通讯</w:t>
      </w:r>
      <w:r w:rsidRPr="00E640F3">
        <w:rPr>
          <w:rFonts w:ascii="宋体" w:eastAsia="宋体" w:hAnsi="宋体" w:cs="Times New Roman"/>
          <w:bCs/>
          <w:sz w:val="24"/>
          <w:szCs w:val="24"/>
        </w:rPr>
        <w:t>。</w:t>
      </w:r>
    </w:p>
    <w:p w14:paraId="27A44C1F" w14:textId="77777777" w:rsidR="00E640F3" w:rsidRPr="00E640F3" w:rsidRDefault="00E640F3" w:rsidP="00E640F3">
      <w:pPr>
        <w:numPr>
          <w:ilvl w:val="0"/>
          <w:numId w:val="7"/>
        </w:numPr>
        <w:spacing w:line="360" w:lineRule="auto"/>
        <w:ind w:left="993" w:hanging="426"/>
        <w:rPr>
          <w:rFonts w:ascii="宋体" w:eastAsia="宋体" w:hAnsi="宋体" w:cs="Times New Roman"/>
          <w:bCs/>
          <w:sz w:val="24"/>
          <w:szCs w:val="24"/>
        </w:rPr>
      </w:pPr>
      <w:r w:rsidRPr="00E640F3">
        <w:rPr>
          <w:rFonts w:ascii="宋体" w:eastAsia="宋体" w:hAnsi="宋体" w:cs="Times New Roman"/>
          <w:bCs/>
          <w:sz w:val="24"/>
          <w:szCs w:val="24"/>
        </w:rPr>
        <w:lastRenderedPageBreak/>
        <w:t>PLC控制站、HMI操作站、I/O远程站和网络交换机等均采用UPS供电。</w:t>
      </w:r>
    </w:p>
    <w:p w14:paraId="650912B5" w14:textId="77777777" w:rsidR="00E640F3" w:rsidRPr="00E640F3" w:rsidRDefault="00E640F3" w:rsidP="00E640F3">
      <w:pPr>
        <w:numPr>
          <w:ilvl w:val="0"/>
          <w:numId w:val="7"/>
        </w:numPr>
        <w:spacing w:line="360" w:lineRule="auto"/>
        <w:ind w:left="993" w:hanging="426"/>
        <w:rPr>
          <w:rFonts w:ascii="宋体" w:eastAsia="宋体" w:hAnsi="宋体" w:cs="Times New Roman"/>
          <w:bCs/>
          <w:sz w:val="24"/>
          <w:szCs w:val="24"/>
        </w:rPr>
      </w:pPr>
      <w:r w:rsidRPr="00E640F3">
        <w:rPr>
          <w:rFonts w:ascii="宋体" w:eastAsia="宋体" w:hAnsi="宋体" w:cs="Times New Roman" w:hint="eastAsia"/>
          <w:bCs/>
          <w:sz w:val="24"/>
          <w:szCs w:val="24"/>
        </w:rPr>
        <w:t>与卸料小车的通讯采用无线通讯方式，设计冗余系统保证通讯可靠稳定。</w:t>
      </w:r>
    </w:p>
    <w:p w14:paraId="281F949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2) </w:t>
      </w:r>
      <w:r w:rsidRPr="00E640F3">
        <w:rPr>
          <w:rFonts w:ascii="宋体" w:eastAsia="宋体" w:hAnsi="宋体" w:cs="Times New Roman"/>
          <w:bCs/>
          <w:sz w:val="24"/>
          <w:szCs w:val="24"/>
        </w:rPr>
        <w:t>基础自动化配置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47"/>
        <w:gridCol w:w="4903"/>
        <w:gridCol w:w="992"/>
        <w:gridCol w:w="1287"/>
      </w:tblGrid>
      <w:tr w:rsidR="00E640F3" w:rsidRPr="00E640F3" w14:paraId="6329BC7C" w14:textId="77777777" w:rsidTr="00ED363A">
        <w:trPr>
          <w:tblHeader/>
          <w:jc w:val="center"/>
        </w:trPr>
        <w:tc>
          <w:tcPr>
            <w:tcW w:w="1347" w:type="dxa"/>
            <w:vAlign w:val="center"/>
          </w:tcPr>
          <w:p w14:paraId="5E94B288"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设备名称</w:t>
            </w:r>
          </w:p>
        </w:tc>
        <w:tc>
          <w:tcPr>
            <w:tcW w:w="4903" w:type="dxa"/>
            <w:vAlign w:val="center"/>
          </w:tcPr>
          <w:p w14:paraId="0991FC67"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主要技术指标</w:t>
            </w:r>
          </w:p>
        </w:tc>
        <w:tc>
          <w:tcPr>
            <w:tcW w:w="992" w:type="dxa"/>
            <w:vAlign w:val="center"/>
          </w:tcPr>
          <w:p w14:paraId="408CAB99"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数量</w:t>
            </w:r>
          </w:p>
        </w:tc>
        <w:tc>
          <w:tcPr>
            <w:tcW w:w="1287" w:type="dxa"/>
            <w:vAlign w:val="center"/>
          </w:tcPr>
          <w:p w14:paraId="6F9FDE8D"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b/>
                <w:szCs w:val="21"/>
              </w:rPr>
              <w:t>备注</w:t>
            </w:r>
          </w:p>
        </w:tc>
      </w:tr>
      <w:tr w:rsidR="00E640F3" w:rsidRPr="00E640F3" w14:paraId="05ECB43B" w14:textId="77777777" w:rsidTr="00ED363A">
        <w:trPr>
          <w:jc w:val="center"/>
        </w:trPr>
        <w:tc>
          <w:tcPr>
            <w:tcW w:w="1347" w:type="dxa"/>
            <w:vAlign w:val="center"/>
          </w:tcPr>
          <w:p w14:paraId="5330C53A" w14:textId="77777777" w:rsidR="00E640F3" w:rsidRPr="00E640F3" w:rsidRDefault="00E640F3" w:rsidP="00E640F3">
            <w:pPr>
              <w:spacing w:line="0" w:lineRule="atLeast"/>
              <w:jc w:val="left"/>
              <w:rPr>
                <w:rFonts w:ascii="宋体" w:eastAsia="宋体" w:hAnsi="宋体" w:cs="Times New Roman"/>
                <w:szCs w:val="21"/>
              </w:rPr>
            </w:pPr>
            <w:r w:rsidRPr="00E640F3">
              <w:rPr>
                <w:rFonts w:ascii="宋体" w:eastAsia="宋体" w:hAnsi="宋体" w:cs="Times New Roman" w:hint="eastAsia"/>
                <w:szCs w:val="21"/>
              </w:rPr>
              <w:t>模型计算机</w:t>
            </w:r>
          </w:p>
        </w:tc>
        <w:tc>
          <w:tcPr>
            <w:tcW w:w="4903" w:type="dxa"/>
            <w:vAlign w:val="center"/>
          </w:tcPr>
          <w:p w14:paraId="110B164B" w14:textId="77777777" w:rsidR="00E640F3" w:rsidRPr="00E640F3" w:rsidRDefault="00E640F3" w:rsidP="00E640F3">
            <w:pPr>
              <w:autoSpaceDE w:val="0"/>
              <w:autoSpaceDN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机架式</w:t>
            </w:r>
            <w:r w:rsidRPr="00E640F3">
              <w:rPr>
                <w:rFonts w:ascii="宋体" w:eastAsia="宋体" w:hAnsi="宋体" w:cs="Times New Roman"/>
                <w:szCs w:val="21"/>
              </w:rPr>
              <w:t>PC</w:t>
            </w:r>
          </w:p>
          <w:p w14:paraId="7162F503" w14:textId="77777777" w:rsidR="00E640F3" w:rsidRPr="00E640F3" w:rsidRDefault="00E640F3" w:rsidP="00E640F3">
            <w:pPr>
              <w:autoSpaceDE w:val="0"/>
              <w:autoSpaceDN w:val="0"/>
              <w:snapToGrid w:val="0"/>
              <w:spacing w:line="0" w:lineRule="atLeast"/>
              <w:rPr>
                <w:rFonts w:ascii="宋体" w:eastAsia="宋体" w:hAnsi="宋体" w:cs="Times New Roman"/>
                <w:szCs w:val="21"/>
              </w:rPr>
            </w:pPr>
            <w:r w:rsidRPr="00E640F3">
              <w:rPr>
                <w:rFonts w:ascii="宋体" w:eastAsia="宋体" w:hAnsi="宋体" w:cs="Times New Roman"/>
                <w:szCs w:val="21"/>
              </w:rPr>
              <w:t xml:space="preserve">CPU Xeon </w:t>
            </w:r>
            <w:r w:rsidRPr="00E640F3">
              <w:rPr>
                <w:rFonts w:ascii="宋体" w:eastAsia="宋体" w:hAnsi="宋体" w:cs="Times New Roman" w:hint="eastAsia"/>
                <w:szCs w:val="21"/>
              </w:rPr>
              <w:t>金牌</w:t>
            </w:r>
          </w:p>
          <w:p w14:paraId="7C5E7603" w14:textId="77777777" w:rsidR="00E640F3" w:rsidRPr="00E640F3" w:rsidRDefault="00E640F3" w:rsidP="00E640F3">
            <w:pPr>
              <w:autoSpaceDE w:val="0"/>
              <w:autoSpaceDN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32</w:t>
            </w:r>
            <w:r w:rsidRPr="00E640F3">
              <w:rPr>
                <w:rFonts w:ascii="宋体" w:eastAsia="宋体" w:hAnsi="宋体" w:cs="Times New Roman"/>
                <w:szCs w:val="21"/>
              </w:rPr>
              <w:t xml:space="preserve">G内存/2M </w:t>
            </w:r>
            <w:r w:rsidRPr="00E640F3">
              <w:rPr>
                <w:rFonts w:ascii="宋体" w:eastAsia="宋体" w:hAnsi="宋体" w:cs="Times New Roman" w:hint="eastAsia"/>
                <w:szCs w:val="21"/>
              </w:rPr>
              <w:t>二级缓存</w:t>
            </w:r>
          </w:p>
          <w:p w14:paraId="4EE25018" w14:textId="77777777" w:rsidR="00E640F3" w:rsidRPr="00E640F3" w:rsidRDefault="00E640F3" w:rsidP="00E640F3">
            <w:pPr>
              <w:spacing w:line="0" w:lineRule="atLeast"/>
              <w:jc w:val="left"/>
              <w:rPr>
                <w:rFonts w:ascii="宋体" w:eastAsia="宋体" w:hAnsi="宋体" w:cs="Times New Roman"/>
                <w:szCs w:val="21"/>
              </w:rPr>
            </w:pPr>
            <w:r w:rsidRPr="00E640F3">
              <w:rPr>
                <w:rFonts w:ascii="宋体" w:eastAsia="宋体" w:hAnsi="宋体" w:cs="Times New Roman" w:hint="eastAsia"/>
                <w:szCs w:val="21"/>
              </w:rPr>
              <w:t>4</w:t>
            </w:r>
            <w:r w:rsidRPr="00E640F3">
              <w:rPr>
                <w:rFonts w:ascii="宋体" w:eastAsia="宋体" w:hAnsi="宋体" w:cs="Times New Roman"/>
                <w:szCs w:val="21"/>
              </w:rPr>
              <w:t xml:space="preserve">*1TB  ULTRA 320 SCSI </w:t>
            </w:r>
            <w:r w:rsidRPr="00E640F3">
              <w:rPr>
                <w:rFonts w:ascii="宋体" w:eastAsia="宋体" w:hAnsi="宋体" w:cs="Times New Roman" w:hint="eastAsia"/>
                <w:szCs w:val="21"/>
              </w:rPr>
              <w:t>热插拔RAID0+1</w:t>
            </w:r>
          </w:p>
          <w:p w14:paraId="5B277E10" w14:textId="77777777" w:rsidR="00E640F3" w:rsidRPr="00E640F3" w:rsidRDefault="00E640F3" w:rsidP="00E640F3">
            <w:pPr>
              <w:spacing w:line="0" w:lineRule="atLeast"/>
              <w:jc w:val="left"/>
              <w:rPr>
                <w:rFonts w:ascii="宋体" w:eastAsia="宋体" w:hAnsi="宋体" w:cs="Times New Roman"/>
                <w:snapToGrid w:val="0"/>
                <w:szCs w:val="21"/>
              </w:rPr>
            </w:pPr>
            <w:r w:rsidRPr="00E640F3">
              <w:rPr>
                <w:rFonts w:ascii="宋体" w:eastAsia="宋体" w:hAnsi="宋体" w:cs="Times New Roman" w:hint="eastAsia"/>
                <w:szCs w:val="21"/>
              </w:rPr>
              <w:t>冗余电源</w:t>
            </w:r>
          </w:p>
        </w:tc>
        <w:tc>
          <w:tcPr>
            <w:tcW w:w="992" w:type="dxa"/>
            <w:vAlign w:val="center"/>
          </w:tcPr>
          <w:p w14:paraId="151C0162"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1台</w:t>
            </w:r>
          </w:p>
        </w:tc>
        <w:tc>
          <w:tcPr>
            <w:tcW w:w="1287" w:type="dxa"/>
            <w:vAlign w:val="center"/>
          </w:tcPr>
          <w:p w14:paraId="6E6DD0B5" w14:textId="77777777" w:rsidR="00E640F3" w:rsidRPr="00E640F3" w:rsidRDefault="00E640F3" w:rsidP="00E640F3">
            <w:pPr>
              <w:spacing w:line="0" w:lineRule="atLeast"/>
              <w:rPr>
                <w:rFonts w:ascii="宋体" w:eastAsia="宋体" w:hAnsi="宋体" w:cs="Times New Roman"/>
                <w:szCs w:val="21"/>
              </w:rPr>
            </w:pPr>
          </w:p>
        </w:tc>
      </w:tr>
      <w:tr w:rsidR="00E640F3" w:rsidRPr="00E640F3" w14:paraId="2B613E68" w14:textId="77777777" w:rsidTr="00ED363A">
        <w:trPr>
          <w:jc w:val="center"/>
        </w:trPr>
        <w:tc>
          <w:tcPr>
            <w:tcW w:w="1347" w:type="dxa"/>
            <w:vAlign w:val="center"/>
          </w:tcPr>
          <w:p w14:paraId="64CAF44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HMI</w:t>
            </w:r>
            <w:proofErr w:type="gramStart"/>
            <w:r w:rsidRPr="00E640F3">
              <w:rPr>
                <w:rFonts w:ascii="宋体" w:eastAsia="宋体" w:hAnsi="宋体" w:cs="Times New Roman"/>
                <w:szCs w:val="21"/>
              </w:rPr>
              <w:t>操作站</w:t>
            </w:r>
            <w:proofErr w:type="gramEnd"/>
          </w:p>
        </w:tc>
        <w:tc>
          <w:tcPr>
            <w:tcW w:w="4903" w:type="dxa"/>
            <w:vAlign w:val="center"/>
          </w:tcPr>
          <w:p w14:paraId="590B2901" w14:textId="77777777" w:rsidR="00E640F3" w:rsidRPr="00E640F3" w:rsidRDefault="00E640F3" w:rsidP="00E640F3">
            <w:pPr>
              <w:spacing w:line="0" w:lineRule="atLeast"/>
              <w:ind w:firstLineChars="5" w:firstLine="10"/>
              <w:rPr>
                <w:rFonts w:ascii="宋体" w:eastAsia="宋体" w:hAnsi="宋体" w:cs="Times New Roman"/>
                <w:szCs w:val="21"/>
              </w:rPr>
            </w:pPr>
            <w:r w:rsidRPr="00E640F3">
              <w:rPr>
                <w:rFonts w:ascii="宋体" w:eastAsia="宋体" w:hAnsi="宋体" w:cs="Times New Roman" w:hint="eastAsia"/>
                <w:szCs w:val="21"/>
              </w:rPr>
              <w:t>工业型</w:t>
            </w:r>
            <w:r w:rsidRPr="00E640F3">
              <w:rPr>
                <w:rFonts w:ascii="宋体" w:eastAsia="宋体" w:hAnsi="宋体" w:cs="Times New Roman"/>
                <w:szCs w:val="21"/>
              </w:rPr>
              <w:t>PC</w:t>
            </w:r>
          </w:p>
          <w:p w14:paraId="1C30EEF2" w14:textId="77777777" w:rsidR="00E640F3" w:rsidRPr="00E640F3" w:rsidRDefault="00E640F3" w:rsidP="00E640F3">
            <w:pPr>
              <w:spacing w:line="0" w:lineRule="atLeast"/>
              <w:ind w:firstLineChars="5" w:firstLine="10"/>
              <w:rPr>
                <w:rFonts w:ascii="宋体" w:eastAsia="宋体" w:hAnsi="宋体" w:cs="Times New Roman"/>
                <w:szCs w:val="21"/>
              </w:rPr>
            </w:pPr>
            <w:r w:rsidRPr="00E640F3">
              <w:rPr>
                <w:rFonts w:ascii="宋体" w:eastAsia="宋体" w:hAnsi="宋体" w:cs="Times New Roman"/>
                <w:szCs w:val="21"/>
              </w:rPr>
              <w:t xml:space="preserve">- i7 </w:t>
            </w:r>
            <w:r w:rsidRPr="00E640F3">
              <w:rPr>
                <w:rFonts w:ascii="宋体" w:eastAsia="宋体" w:hAnsi="宋体" w:cs="Times New Roman" w:hint="eastAsia"/>
                <w:szCs w:val="21"/>
              </w:rPr>
              <w:t>八代；</w:t>
            </w:r>
            <w:r w:rsidRPr="00E640F3">
              <w:rPr>
                <w:rFonts w:ascii="宋体" w:eastAsia="宋体" w:hAnsi="宋体" w:cs="Times New Roman"/>
                <w:szCs w:val="21"/>
              </w:rPr>
              <w:t>- 8GB RAM</w:t>
            </w:r>
          </w:p>
          <w:p w14:paraId="1C4B7CC1" w14:textId="77777777" w:rsidR="00E640F3" w:rsidRPr="00E640F3" w:rsidRDefault="00E640F3" w:rsidP="00E640F3">
            <w:pPr>
              <w:spacing w:line="0" w:lineRule="atLeast"/>
              <w:ind w:firstLineChars="5" w:firstLine="10"/>
              <w:rPr>
                <w:rFonts w:ascii="宋体" w:eastAsia="宋体" w:hAnsi="宋体" w:cs="Times New Roman"/>
                <w:szCs w:val="21"/>
              </w:rPr>
            </w:pPr>
            <w:r w:rsidRPr="00E640F3">
              <w:rPr>
                <w:rFonts w:ascii="宋体" w:eastAsia="宋体" w:hAnsi="宋体" w:cs="Times New Roman"/>
                <w:szCs w:val="21"/>
              </w:rPr>
              <w:t xml:space="preserve">- 1TB </w:t>
            </w:r>
            <w:r w:rsidRPr="00E640F3">
              <w:rPr>
                <w:rFonts w:ascii="宋体" w:eastAsia="宋体" w:hAnsi="宋体" w:cs="Times New Roman" w:hint="eastAsia"/>
                <w:szCs w:val="21"/>
              </w:rPr>
              <w:t>硬盘； - 22″ LCD显示器</w:t>
            </w:r>
          </w:p>
          <w:p w14:paraId="16FDAC7E" w14:textId="77777777" w:rsidR="00E640F3" w:rsidRPr="00E640F3" w:rsidRDefault="00E640F3" w:rsidP="00E640F3">
            <w:pPr>
              <w:autoSpaceDE w:val="0"/>
              <w:autoSpaceDN w:val="0"/>
              <w:snapToGrid w:val="0"/>
              <w:spacing w:line="0" w:lineRule="atLeast"/>
              <w:rPr>
                <w:rFonts w:ascii="宋体" w:eastAsia="宋体" w:hAnsi="宋体" w:cs="Times New Roman"/>
                <w:szCs w:val="21"/>
              </w:rPr>
            </w:pPr>
            <w:r w:rsidRPr="00E640F3">
              <w:rPr>
                <w:rFonts w:ascii="宋体" w:eastAsia="宋体" w:hAnsi="宋体" w:cs="Times New Roman"/>
                <w:szCs w:val="21"/>
              </w:rPr>
              <w:t>- Windows10</w:t>
            </w:r>
            <w:r w:rsidRPr="00E640F3">
              <w:rPr>
                <w:rFonts w:ascii="宋体" w:eastAsia="宋体" w:hAnsi="宋体" w:cs="Times New Roman" w:hint="eastAsia"/>
                <w:szCs w:val="21"/>
              </w:rPr>
              <w:t>操作系统</w:t>
            </w:r>
          </w:p>
          <w:p w14:paraId="1CCF0FFA"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napToGrid w:val="0"/>
                <w:szCs w:val="21"/>
              </w:rPr>
              <w:t>-</w:t>
            </w:r>
            <w:r w:rsidRPr="00E640F3">
              <w:rPr>
                <w:rFonts w:ascii="宋体" w:eastAsia="宋体" w:hAnsi="宋体" w:cs="Times New Roman"/>
                <w:szCs w:val="21"/>
              </w:rPr>
              <w:t xml:space="preserve"> WinCC </w:t>
            </w:r>
            <w:r w:rsidRPr="00E640F3">
              <w:rPr>
                <w:rFonts w:ascii="宋体" w:eastAsia="宋体" w:hAnsi="宋体" w:cs="Times New Roman" w:hint="eastAsia"/>
                <w:szCs w:val="21"/>
              </w:rPr>
              <w:t>正版授权运行版</w:t>
            </w:r>
            <w:r w:rsidRPr="00E640F3">
              <w:rPr>
                <w:rFonts w:ascii="宋体" w:eastAsia="宋体" w:hAnsi="宋体" w:cs="Times New Roman"/>
                <w:szCs w:val="21"/>
              </w:rPr>
              <w:t xml:space="preserve"> 7.4</w:t>
            </w:r>
            <w:r w:rsidRPr="00E640F3">
              <w:rPr>
                <w:rFonts w:ascii="宋体" w:eastAsia="宋体" w:hAnsi="宋体" w:cs="Times New Roman" w:hint="eastAsia"/>
                <w:szCs w:val="21"/>
              </w:rPr>
              <w:t xml:space="preserve">  </w:t>
            </w:r>
          </w:p>
        </w:tc>
        <w:tc>
          <w:tcPr>
            <w:tcW w:w="992" w:type="dxa"/>
            <w:vAlign w:val="center"/>
          </w:tcPr>
          <w:p w14:paraId="4EA4B81F"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2</w:t>
            </w:r>
            <w:r w:rsidRPr="00E640F3">
              <w:rPr>
                <w:rFonts w:ascii="宋体" w:eastAsia="宋体" w:hAnsi="宋体" w:cs="Times New Roman"/>
                <w:szCs w:val="21"/>
              </w:rPr>
              <w:t>台</w:t>
            </w:r>
          </w:p>
        </w:tc>
        <w:tc>
          <w:tcPr>
            <w:tcW w:w="1287" w:type="dxa"/>
            <w:vAlign w:val="center"/>
          </w:tcPr>
          <w:p w14:paraId="20384FFC"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7E3F430" w14:textId="77777777" w:rsidTr="00ED363A">
        <w:trPr>
          <w:jc w:val="center"/>
        </w:trPr>
        <w:tc>
          <w:tcPr>
            <w:tcW w:w="1347" w:type="dxa"/>
            <w:vAlign w:val="center"/>
          </w:tcPr>
          <w:p w14:paraId="4CA3D6A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工程师站</w:t>
            </w:r>
          </w:p>
        </w:tc>
        <w:tc>
          <w:tcPr>
            <w:tcW w:w="4903" w:type="dxa"/>
            <w:vAlign w:val="center"/>
          </w:tcPr>
          <w:p w14:paraId="446F7BD8" w14:textId="77777777" w:rsidR="00E640F3" w:rsidRPr="00E640F3" w:rsidRDefault="00E640F3" w:rsidP="00E640F3">
            <w:pPr>
              <w:spacing w:line="0" w:lineRule="atLeast"/>
              <w:ind w:firstLineChars="5" w:firstLine="10"/>
              <w:rPr>
                <w:rFonts w:ascii="宋体" w:eastAsia="宋体" w:hAnsi="宋体" w:cs="Times New Roman"/>
                <w:szCs w:val="21"/>
              </w:rPr>
            </w:pPr>
            <w:r w:rsidRPr="00E640F3">
              <w:rPr>
                <w:rFonts w:ascii="宋体" w:eastAsia="宋体" w:hAnsi="宋体" w:cs="Times New Roman" w:hint="eastAsia"/>
                <w:szCs w:val="21"/>
              </w:rPr>
              <w:t>工业型</w:t>
            </w:r>
            <w:r w:rsidRPr="00E640F3">
              <w:rPr>
                <w:rFonts w:ascii="宋体" w:eastAsia="宋体" w:hAnsi="宋体" w:cs="Times New Roman"/>
                <w:szCs w:val="21"/>
              </w:rPr>
              <w:t>PC</w:t>
            </w:r>
          </w:p>
          <w:p w14:paraId="03EEF4E0" w14:textId="77777777" w:rsidR="00E640F3" w:rsidRPr="00E640F3" w:rsidRDefault="00E640F3" w:rsidP="00E640F3">
            <w:pPr>
              <w:spacing w:line="0" w:lineRule="atLeast"/>
              <w:ind w:firstLineChars="5" w:firstLine="10"/>
              <w:rPr>
                <w:rFonts w:ascii="宋体" w:eastAsia="宋体" w:hAnsi="宋体" w:cs="Times New Roman"/>
                <w:szCs w:val="21"/>
              </w:rPr>
            </w:pPr>
            <w:r w:rsidRPr="00E640F3">
              <w:rPr>
                <w:rFonts w:ascii="宋体" w:eastAsia="宋体" w:hAnsi="宋体" w:cs="Times New Roman"/>
                <w:szCs w:val="21"/>
              </w:rPr>
              <w:t xml:space="preserve">- i7 </w:t>
            </w:r>
            <w:r w:rsidRPr="00E640F3">
              <w:rPr>
                <w:rFonts w:ascii="宋体" w:eastAsia="宋体" w:hAnsi="宋体" w:cs="Times New Roman" w:hint="eastAsia"/>
                <w:szCs w:val="21"/>
              </w:rPr>
              <w:t>八代；</w:t>
            </w:r>
            <w:r w:rsidRPr="00E640F3">
              <w:rPr>
                <w:rFonts w:ascii="宋体" w:eastAsia="宋体" w:hAnsi="宋体" w:cs="Times New Roman"/>
                <w:szCs w:val="21"/>
              </w:rPr>
              <w:t xml:space="preserve">- </w:t>
            </w:r>
            <w:r w:rsidRPr="00E640F3">
              <w:rPr>
                <w:rFonts w:ascii="宋体" w:eastAsia="宋体" w:hAnsi="宋体" w:cs="Times New Roman" w:hint="eastAsia"/>
                <w:szCs w:val="21"/>
              </w:rPr>
              <w:t>16</w:t>
            </w:r>
            <w:r w:rsidRPr="00E640F3">
              <w:rPr>
                <w:rFonts w:ascii="宋体" w:eastAsia="宋体" w:hAnsi="宋体" w:cs="Times New Roman"/>
                <w:szCs w:val="21"/>
              </w:rPr>
              <w:t>GB RAM</w:t>
            </w:r>
          </w:p>
          <w:p w14:paraId="0134DBF8" w14:textId="77777777" w:rsidR="00E640F3" w:rsidRPr="00E640F3" w:rsidRDefault="00E640F3" w:rsidP="00E640F3">
            <w:pPr>
              <w:spacing w:line="0" w:lineRule="atLeast"/>
              <w:ind w:firstLineChars="5" w:firstLine="10"/>
              <w:rPr>
                <w:rFonts w:ascii="宋体" w:eastAsia="宋体" w:hAnsi="宋体" w:cs="Times New Roman"/>
                <w:szCs w:val="21"/>
              </w:rPr>
            </w:pPr>
            <w:r w:rsidRPr="00E640F3">
              <w:rPr>
                <w:rFonts w:ascii="宋体" w:eastAsia="宋体" w:hAnsi="宋体" w:cs="Times New Roman"/>
                <w:szCs w:val="21"/>
              </w:rPr>
              <w:t xml:space="preserve">- </w:t>
            </w:r>
            <w:r w:rsidRPr="00E640F3">
              <w:rPr>
                <w:rFonts w:ascii="宋体" w:eastAsia="宋体" w:hAnsi="宋体" w:cs="Times New Roman" w:hint="eastAsia"/>
                <w:szCs w:val="21"/>
              </w:rPr>
              <w:t>SSD256+</w:t>
            </w:r>
            <w:r w:rsidRPr="00E640F3">
              <w:rPr>
                <w:rFonts w:ascii="宋体" w:eastAsia="宋体" w:hAnsi="宋体" w:cs="Times New Roman"/>
                <w:szCs w:val="21"/>
              </w:rPr>
              <w:t xml:space="preserve">1TB </w:t>
            </w:r>
            <w:r w:rsidRPr="00E640F3">
              <w:rPr>
                <w:rFonts w:ascii="宋体" w:eastAsia="宋体" w:hAnsi="宋体" w:cs="Times New Roman" w:hint="eastAsia"/>
                <w:szCs w:val="21"/>
              </w:rPr>
              <w:t>硬盘； - 22″ LCD显示器</w:t>
            </w:r>
          </w:p>
          <w:p w14:paraId="63E75B1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 Windows 10</w:t>
            </w:r>
            <w:r w:rsidRPr="00E640F3">
              <w:rPr>
                <w:rFonts w:ascii="宋体" w:eastAsia="宋体" w:hAnsi="宋体" w:cs="Times New Roman" w:hint="eastAsia"/>
                <w:szCs w:val="21"/>
              </w:rPr>
              <w:t>操作系统</w:t>
            </w:r>
          </w:p>
          <w:p w14:paraId="3D9F2CD8" w14:textId="77777777" w:rsidR="00E640F3" w:rsidRPr="00E640F3" w:rsidRDefault="00E640F3" w:rsidP="00E640F3">
            <w:pPr>
              <w:spacing w:line="0" w:lineRule="atLeast"/>
              <w:rPr>
                <w:rFonts w:ascii="宋体" w:eastAsia="宋体" w:hAnsi="宋体" w:cs="Times New Roman"/>
                <w:snapToGrid w:val="0"/>
                <w:szCs w:val="21"/>
              </w:rPr>
            </w:pPr>
            <w:r w:rsidRPr="00E640F3">
              <w:rPr>
                <w:rFonts w:ascii="宋体" w:eastAsia="宋体" w:hAnsi="宋体" w:cs="宋体" w:hint="eastAsia"/>
                <w:snapToGrid w:val="0"/>
                <w:szCs w:val="21"/>
              </w:rPr>
              <w:t>-</w:t>
            </w:r>
            <w:r w:rsidRPr="00E640F3">
              <w:rPr>
                <w:rFonts w:ascii="宋体" w:eastAsia="宋体" w:hAnsi="宋体" w:cs="宋体" w:hint="eastAsia"/>
                <w:szCs w:val="21"/>
              </w:rPr>
              <w:t xml:space="preserve"> WinCC正版授权开发版，7.4 </w:t>
            </w:r>
          </w:p>
        </w:tc>
        <w:tc>
          <w:tcPr>
            <w:tcW w:w="992" w:type="dxa"/>
            <w:vAlign w:val="center"/>
          </w:tcPr>
          <w:p w14:paraId="1E884073"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1台</w:t>
            </w:r>
          </w:p>
        </w:tc>
        <w:tc>
          <w:tcPr>
            <w:tcW w:w="1287" w:type="dxa"/>
            <w:vAlign w:val="center"/>
          </w:tcPr>
          <w:p w14:paraId="6C1D376B"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84D1DCD" w14:textId="77777777" w:rsidTr="00ED363A">
        <w:trPr>
          <w:trHeight w:val="836"/>
          <w:jc w:val="center"/>
        </w:trPr>
        <w:tc>
          <w:tcPr>
            <w:tcW w:w="1347" w:type="dxa"/>
            <w:vAlign w:val="center"/>
          </w:tcPr>
          <w:p w14:paraId="3F1BBA11"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PLC控制器</w:t>
            </w:r>
          </w:p>
        </w:tc>
        <w:tc>
          <w:tcPr>
            <w:tcW w:w="4903" w:type="dxa"/>
            <w:vAlign w:val="center"/>
          </w:tcPr>
          <w:p w14:paraId="25BDF5D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lang w:val="pt-BR"/>
              </w:rPr>
              <w:t xml:space="preserve">CPU： SIEMENS S7 </w:t>
            </w:r>
            <w:r w:rsidRPr="00E640F3">
              <w:rPr>
                <w:rFonts w:ascii="宋体" w:eastAsia="宋体" w:hAnsi="宋体" w:cs="Times New Roman" w:hint="eastAsia"/>
                <w:szCs w:val="21"/>
                <w:lang w:val="pt-BR"/>
              </w:rPr>
              <w:t>41</w:t>
            </w:r>
            <w:r w:rsidRPr="00E640F3">
              <w:rPr>
                <w:rFonts w:ascii="宋体" w:eastAsia="宋体" w:hAnsi="宋体" w:cs="Times New Roman" w:hint="eastAsia"/>
                <w:szCs w:val="21"/>
              </w:rPr>
              <w:t>6</w:t>
            </w:r>
          </w:p>
        </w:tc>
        <w:tc>
          <w:tcPr>
            <w:tcW w:w="992" w:type="dxa"/>
            <w:vAlign w:val="center"/>
          </w:tcPr>
          <w:p w14:paraId="038D26E1"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r w:rsidRPr="00E640F3">
              <w:rPr>
                <w:rFonts w:ascii="宋体" w:eastAsia="宋体" w:hAnsi="宋体" w:cs="Times New Roman"/>
                <w:szCs w:val="21"/>
              </w:rPr>
              <w:t>套</w:t>
            </w:r>
          </w:p>
        </w:tc>
        <w:tc>
          <w:tcPr>
            <w:tcW w:w="1287" w:type="dxa"/>
            <w:vAlign w:val="center"/>
          </w:tcPr>
          <w:p w14:paraId="59193D2F" w14:textId="77777777" w:rsidR="00E640F3" w:rsidRPr="00E640F3" w:rsidRDefault="00E640F3" w:rsidP="00E640F3">
            <w:pPr>
              <w:spacing w:line="0" w:lineRule="atLeast"/>
              <w:rPr>
                <w:rFonts w:ascii="宋体" w:eastAsia="宋体" w:hAnsi="宋体" w:cs="Times New Roman"/>
                <w:szCs w:val="21"/>
              </w:rPr>
            </w:pPr>
          </w:p>
        </w:tc>
      </w:tr>
      <w:tr w:rsidR="00E640F3" w:rsidRPr="00E640F3" w14:paraId="685E52FD" w14:textId="77777777" w:rsidTr="00ED363A">
        <w:trPr>
          <w:jc w:val="center"/>
        </w:trPr>
        <w:tc>
          <w:tcPr>
            <w:tcW w:w="1347" w:type="dxa"/>
            <w:vAlign w:val="center"/>
          </w:tcPr>
          <w:p w14:paraId="017D0044"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远程I/O</w:t>
            </w:r>
          </w:p>
        </w:tc>
        <w:tc>
          <w:tcPr>
            <w:tcW w:w="4903" w:type="dxa"/>
            <w:vAlign w:val="center"/>
          </w:tcPr>
          <w:p w14:paraId="337FEC6C"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SIEMENS ET200M/ET20</w:t>
            </w:r>
            <w:r w:rsidRPr="00E640F3">
              <w:rPr>
                <w:rFonts w:ascii="宋体" w:eastAsia="宋体" w:hAnsi="宋体" w:cs="Times New Roman" w:hint="eastAsia"/>
                <w:szCs w:val="21"/>
              </w:rPr>
              <w:t>0</w:t>
            </w:r>
            <w:r w:rsidRPr="00E640F3">
              <w:rPr>
                <w:rFonts w:ascii="宋体" w:eastAsia="宋体" w:hAnsi="宋体" w:cs="Times New Roman"/>
                <w:szCs w:val="21"/>
              </w:rPr>
              <w:t>S</w:t>
            </w:r>
            <w:r w:rsidRPr="00E640F3">
              <w:rPr>
                <w:rFonts w:ascii="宋体" w:eastAsia="宋体" w:hAnsi="宋体" w:cs="Times New Roman"/>
                <w:szCs w:val="21"/>
                <w:lang w:val="pt-BR"/>
              </w:rPr>
              <w:t xml:space="preserve"> </w:t>
            </w:r>
          </w:p>
        </w:tc>
        <w:tc>
          <w:tcPr>
            <w:tcW w:w="992" w:type="dxa"/>
            <w:vAlign w:val="center"/>
          </w:tcPr>
          <w:p w14:paraId="4D9DBC2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w:t>
            </w:r>
            <w:r w:rsidRPr="00E640F3">
              <w:rPr>
                <w:rFonts w:ascii="宋体" w:eastAsia="宋体" w:hAnsi="宋体" w:cs="Times New Roman"/>
                <w:szCs w:val="21"/>
              </w:rPr>
              <w:t>套</w:t>
            </w:r>
          </w:p>
        </w:tc>
        <w:tc>
          <w:tcPr>
            <w:tcW w:w="1287" w:type="dxa"/>
            <w:vAlign w:val="center"/>
          </w:tcPr>
          <w:p w14:paraId="37483677" w14:textId="77777777" w:rsidR="00E640F3" w:rsidRPr="00E640F3" w:rsidRDefault="00E640F3" w:rsidP="00E640F3">
            <w:pPr>
              <w:spacing w:line="0" w:lineRule="atLeast"/>
              <w:rPr>
                <w:rFonts w:ascii="宋体" w:eastAsia="宋体" w:hAnsi="宋体" w:cs="Times New Roman"/>
                <w:szCs w:val="21"/>
              </w:rPr>
            </w:pPr>
          </w:p>
        </w:tc>
      </w:tr>
      <w:tr w:rsidR="00E640F3" w:rsidRPr="00E640F3" w14:paraId="090D2C6E" w14:textId="77777777" w:rsidTr="00ED363A">
        <w:trPr>
          <w:jc w:val="center"/>
        </w:trPr>
        <w:tc>
          <w:tcPr>
            <w:tcW w:w="1347" w:type="dxa"/>
            <w:vAlign w:val="center"/>
          </w:tcPr>
          <w:p w14:paraId="05A292FF"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网络设备</w:t>
            </w:r>
          </w:p>
        </w:tc>
        <w:tc>
          <w:tcPr>
            <w:tcW w:w="4903" w:type="dxa"/>
            <w:vAlign w:val="center"/>
          </w:tcPr>
          <w:p w14:paraId="48EE075E"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szCs w:val="21"/>
              </w:rPr>
              <w:t>10</w:t>
            </w:r>
            <w:r w:rsidRPr="00E640F3">
              <w:rPr>
                <w:rFonts w:ascii="宋体" w:eastAsia="宋体" w:hAnsi="宋体" w:cs="Times New Roman" w:hint="eastAsia"/>
                <w:szCs w:val="21"/>
              </w:rPr>
              <w:t>0</w:t>
            </w:r>
            <w:r w:rsidRPr="00E640F3">
              <w:rPr>
                <w:rFonts w:ascii="宋体" w:eastAsia="宋体" w:hAnsi="宋体" w:cs="Times New Roman"/>
                <w:szCs w:val="21"/>
              </w:rPr>
              <w:t>/100</w:t>
            </w:r>
            <w:r w:rsidRPr="00E640F3">
              <w:rPr>
                <w:rFonts w:ascii="宋体" w:eastAsia="宋体" w:hAnsi="宋体" w:cs="Times New Roman" w:hint="eastAsia"/>
                <w:szCs w:val="21"/>
              </w:rPr>
              <w:t>0</w:t>
            </w:r>
            <w:r w:rsidRPr="00E640F3">
              <w:rPr>
                <w:rFonts w:ascii="宋体" w:eastAsia="宋体" w:hAnsi="宋体" w:cs="Times New Roman"/>
                <w:szCs w:val="21"/>
              </w:rPr>
              <w:t xml:space="preserve">Mbps </w:t>
            </w:r>
            <w:r w:rsidRPr="00E640F3">
              <w:rPr>
                <w:rFonts w:ascii="宋体" w:eastAsia="宋体" w:hAnsi="宋体" w:cs="Times New Roman" w:hint="eastAsia"/>
                <w:szCs w:val="21"/>
              </w:rPr>
              <w:t>交换机，每台交换机预留</w:t>
            </w:r>
            <w:r w:rsidRPr="00E640F3">
              <w:rPr>
                <w:rFonts w:ascii="宋体" w:eastAsia="宋体" w:hAnsi="宋体" w:cs="Times New Roman"/>
                <w:szCs w:val="21"/>
              </w:rPr>
              <w:t>30%</w:t>
            </w:r>
            <w:r w:rsidRPr="00E640F3">
              <w:rPr>
                <w:rFonts w:ascii="宋体" w:eastAsia="宋体" w:hAnsi="宋体" w:cs="Times New Roman" w:hint="eastAsia"/>
                <w:szCs w:val="21"/>
              </w:rPr>
              <w:t>端口，接入层采用网管型交换机具有VLAN和TRUNK功能</w:t>
            </w:r>
          </w:p>
        </w:tc>
        <w:tc>
          <w:tcPr>
            <w:tcW w:w="992" w:type="dxa"/>
            <w:vAlign w:val="center"/>
          </w:tcPr>
          <w:p w14:paraId="6E9D8CF8"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1套</w:t>
            </w:r>
          </w:p>
        </w:tc>
        <w:tc>
          <w:tcPr>
            <w:tcW w:w="1287" w:type="dxa"/>
            <w:vAlign w:val="center"/>
          </w:tcPr>
          <w:p w14:paraId="2D35EE8C" w14:textId="77777777" w:rsidR="00E640F3" w:rsidRPr="00E640F3" w:rsidRDefault="00E640F3" w:rsidP="00E640F3">
            <w:pPr>
              <w:keepNext/>
              <w:keepLines/>
              <w:tabs>
                <w:tab w:val="left" w:pos="400"/>
                <w:tab w:val="left" w:pos="1452"/>
              </w:tabs>
              <w:adjustRightInd w:val="0"/>
              <w:spacing w:line="0" w:lineRule="atLeast"/>
              <w:textAlignment w:val="baseline"/>
              <w:outlineLvl w:val="2"/>
              <w:rPr>
                <w:rFonts w:ascii="宋体" w:eastAsia="宋体" w:hAnsi="宋体" w:cs="Times New Roman"/>
                <w:szCs w:val="21"/>
              </w:rPr>
            </w:pPr>
            <w:r w:rsidRPr="00E640F3">
              <w:rPr>
                <w:rFonts w:ascii="宋体" w:eastAsia="宋体" w:hAnsi="宋体" w:cs="Times New Roman" w:hint="eastAsia"/>
                <w:szCs w:val="21"/>
              </w:rPr>
              <w:t>采用</w:t>
            </w:r>
            <w:proofErr w:type="gramStart"/>
            <w:r w:rsidRPr="00E640F3">
              <w:rPr>
                <w:rFonts w:ascii="宋体" w:eastAsia="宋体" w:hAnsi="宋体" w:cs="Times New Roman" w:hint="eastAsia"/>
                <w:szCs w:val="21"/>
              </w:rPr>
              <w:t>单模光口</w:t>
            </w:r>
            <w:proofErr w:type="gramEnd"/>
          </w:p>
        </w:tc>
      </w:tr>
      <w:tr w:rsidR="00E640F3" w:rsidRPr="00E640F3" w14:paraId="78CDFA84" w14:textId="77777777" w:rsidTr="00ED363A">
        <w:trPr>
          <w:jc w:val="center"/>
        </w:trPr>
        <w:tc>
          <w:tcPr>
            <w:tcW w:w="1347" w:type="dxa"/>
            <w:vAlign w:val="center"/>
          </w:tcPr>
          <w:p w14:paraId="596E3AF2"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网络线缆</w:t>
            </w:r>
          </w:p>
        </w:tc>
        <w:tc>
          <w:tcPr>
            <w:tcW w:w="4903" w:type="dxa"/>
            <w:vAlign w:val="center"/>
          </w:tcPr>
          <w:p w14:paraId="74D83E96"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工业以太网、无线网络及附件</w:t>
            </w:r>
          </w:p>
        </w:tc>
        <w:tc>
          <w:tcPr>
            <w:tcW w:w="992" w:type="dxa"/>
            <w:vAlign w:val="center"/>
          </w:tcPr>
          <w:p w14:paraId="26E5F72E"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1套</w:t>
            </w:r>
          </w:p>
        </w:tc>
        <w:tc>
          <w:tcPr>
            <w:tcW w:w="1287" w:type="dxa"/>
            <w:vAlign w:val="center"/>
          </w:tcPr>
          <w:p w14:paraId="5F486EC2" w14:textId="77777777" w:rsidR="00E640F3" w:rsidRPr="00E640F3" w:rsidRDefault="00E640F3" w:rsidP="00E640F3">
            <w:pPr>
              <w:keepNext/>
              <w:keepLines/>
              <w:tabs>
                <w:tab w:val="left" w:pos="400"/>
                <w:tab w:val="left" w:pos="1452"/>
              </w:tabs>
              <w:adjustRightInd w:val="0"/>
              <w:spacing w:line="0" w:lineRule="atLeast"/>
              <w:textAlignment w:val="baseline"/>
              <w:outlineLvl w:val="2"/>
              <w:rPr>
                <w:rFonts w:ascii="宋体" w:eastAsia="宋体" w:hAnsi="宋体" w:cs="Times New Roman"/>
                <w:szCs w:val="21"/>
              </w:rPr>
            </w:pPr>
            <w:r w:rsidRPr="00E640F3">
              <w:rPr>
                <w:rFonts w:ascii="宋体" w:eastAsia="宋体" w:hAnsi="宋体" w:cs="Times New Roman" w:hint="eastAsia"/>
                <w:szCs w:val="21"/>
              </w:rPr>
              <w:t>光纤采用单模</w:t>
            </w:r>
          </w:p>
        </w:tc>
      </w:tr>
      <w:tr w:rsidR="00E640F3" w:rsidRPr="00E640F3" w14:paraId="268AB0FA" w14:textId="77777777" w:rsidTr="00ED363A">
        <w:trPr>
          <w:jc w:val="center"/>
        </w:trPr>
        <w:tc>
          <w:tcPr>
            <w:tcW w:w="1347" w:type="dxa"/>
            <w:vAlign w:val="center"/>
          </w:tcPr>
          <w:p w14:paraId="11108554"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隔离器</w:t>
            </w:r>
          </w:p>
        </w:tc>
        <w:tc>
          <w:tcPr>
            <w:tcW w:w="4903" w:type="dxa"/>
            <w:vAlign w:val="center"/>
          </w:tcPr>
          <w:p w14:paraId="41D7A63B"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用于模拟量输入信号</w:t>
            </w:r>
          </w:p>
        </w:tc>
        <w:tc>
          <w:tcPr>
            <w:tcW w:w="992" w:type="dxa"/>
            <w:vAlign w:val="center"/>
          </w:tcPr>
          <w:p w14:paraId="0911008D" w14:textId="77777777" w:rsidR="00E640F3" w:rsidRPr="00E640F3" w:rsidRDefault="00E640F3" w:rsidP="00E640F3">
            <w:pPr>
              <w:spacing w:line="0" w:lineRule="atLeast"/>
              <w:rPr>
                <w:rFonts w:ascii="宋体" w:eastAsia="宋体" w:hAnsi="宋体" w:cs="Times New Roman"/>
                <w:szCs w:val="21"/>
              </w:rPr>
            </w:pPr>
            <w:r w:rsidRPr="00E640F3">
              <w:rPr>
                <w:rFonts w:ascii="宋体" w:eastAsia="宋体" w:hAnsi="宋体" w:cs="Times New Roman" w:hint="eastAsia"/>
                <w:szCs w:val="21"/>
              </w:rPr>
              <w:t>1套</w:t>
            </w:r>
          </w:p>
        </w:tc>
        <w:tc>
          <w:tcPr>
            <w:tcW w:w="1287" w:type="dxa"/>
            <w:vAlign w:val="center"/>
          </w:tcPr>
          <w:p w14:paraId="6C4ECFE7" w14:textId="77777777" w:rsidR="00E640F3" w:rsidRPr="00E640F3" w:rsidRDefault="00E640F3" w:rsidP="00E640F3">
            <w:pPr>
              <w:keepNext/>
              <w:keepLines/>
              <w:tabs>
                <w:tab w:val="left" w:pos="400"/>
                <w:tab w:val="left" w:pos="1452"/>
              </w:tabs>
              <w:adjustRightInd w:val="0"/>
              <w:spacing w:line="0" w:lineRule="atLeast"/>
              <w:textAlignment w:val="baseline"/>
              <w:outlineLvl w:val="2"/>
              <w:rPr>
                <w:rFonts w:ascii="宋体" w:eastAsia="宋体" w:hAnsi="宋体" w:cs="Times New Roman"/>
                <w:szCs w:val="21"/>
              </w:rPr>
            </w:pPr>
          </w:p>
        </w:tc>
      </w:tr>
    </w:tbl>
    <w:p w14:paraId="31B43B9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I/O备用量：≥15%（模拟量、开关量分别计算）；</w:t>
      </w:r>
    </w:p>
    <w:p w14:paraId="6A5DEDD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I/O备用插槽：≥10%；</w:t>
      </w:r>
    </w:p>
    <w:p w14:paraId="307AF60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以上各PLC的CPU负荷平均占用率：≤65%；</w:t>
      </w:r>
    </w:p>
    <w:p w14:paraId="783C391C"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 xml:space="preserve">2.2.3.3 </w:t>
      </w:r>
      <w:r w:rsidRPr="00E640F3">
        <w:rPr>
          <w:rFonts w:ascii="宋体" w:eastAsia="宋体" w:hAnsi="宋体" w:cs="Times New Roman" w:hint="eastAsia"/>
          <w:b/>
          <w:sz w:val="24"/>
          <w:szCs w:val="24"/>
        </w:rPr>
        <w:t xml:space="preserve"> 基础自动化系统基本功能</w:t>
      </w:r>
    </w:p>
    <w:p w14:paraId="3967E29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基础自动化是总体自动化的第一级（设备控制级），</w:t>
      </w:r>
      <w:r w:rsidRPr="00E640F3">
        <w:rPr>
          <w:rFonts w:ascii="宋体" w:eastAsia="宋体" w:hAnsi="宋体" w:cs="Times New Roman" w:hint="eastAsia"/>
          <w:bCs/>
          <w:sz w:val="24"/>
          <w:szCs w:val="24"/>
        </w:rPr>
        <w:t>为设备标段设备提供控制和监视，</w:t>
      </w:r>
      <w:r w:rsidRPr="00E640F3">
        <w:rPr>
          <w:rFonts w:ascii="宋体" w:eastAsia="宋体" w:hAnsi="宋体" w:cs="Times New Roman"/>
          <w:bCs/>
          <w:sz w:val="24"/>
          <w:szCs w:val="24"/>
        </w:rPr>
        <w:t>是炼钢工艺生产自动化控制的基本环节，它将对产品的质量和数量产生直接的影响。</w:t>
      </w:r>
    </w:p>
    <w:p w14:paraId="616C27E6"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 xml:space="preserve">1) </w:t>
      </w:r>
      <w:r w:rsidRPr="00E640F3">
        <w:rPr>
          <w:rFonts w:ascii="宋体" w:eastAsia="宋体" w:hAnsi="宋体" w:cs="Times New Roman"/>
          <w:b/>
          <w:sz w:val="24"/>
          <w:szCs w:val="24"/>
        </w:rPr>
        <w:t>基础自动化系统基本功能</w:t>
      </w:r>
    </w:p>
    <w:p w14:paraId="0D437E1F"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图形显示与操作</w:t>
      </w:r>
    </w:p>
    <w:p w14:paraId="714A1D63"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各设备运行状态监视</w:t>
      </w:r>
    </w:p>
    <w:p w14:paraId="43564CA9"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事故报警、</w:t>
      </w:r>
      <w:proofErr w:type="gramStart"/>
      <w:r w:rsidRPr="00E640F3">
        <w:rPr>
          <w:rFonts w:ascii="宋体" w:eastAsia="宋体" w:hAnsi="宋体" w:cs="Times New Roman"/>
          <w:bCs/>
          <w:sz w:val="24"/>
          <w:szCs w:val="24"/>
        </w:rPr>
        <w:t>越限报警</w:t>
      </w:r>
      <w:proofErr w:type="gramEnd"/>
    </w:p>
    <w:p w14:paraId="60C7C63C"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lastRenderedPageBreak/>
        <w:t>数据的采集与传送</w:t>
      </w:r>
    </w:p>
    <w:p w14:paraId="6B0CD9A4"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通过高速控制</w:t>
      </w:r>
      <w:r w:rsidRPr="00E640F3">
        <w:rPr>
          <w:rFonts w:ascii="宋体" w:eastAsia="宋体" w:hAnsi="宋体" w:cs="Times New Roman" w:hint="eastAsia"/>
          <w:bCs/>
          <w:sz w:val="24"/>
          <w:szCs w:val="24"/>
        </w:rPr>
        <w:t>星型网络</w:t>
      </w:r>
      <w:r w:rsidRPr="00E640F3">
        <w:rPr>
          <w:rFonts w:ascii="宋体" w:eastAsia="宋体" w:hAnsi="宋体" w:cs="Times New Roman"/>
          <w:bCs/>
          <w:sz w:val="24"/>
          <w:szCs w:val="24"/>
        </w:rPr>
        <w:t>实现基础自动化各控制站间的通讯</w:t>
      </w:r>
    </w:p>
    <w:p w14:paraId="67064D5B"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接受上位机的指令</w:t>
      </w:r>
    </w:p>
    <w:p w14:paraId="77D281BC"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生产过程的参数控制、</w:t>
      </w:r>
      <w:proofErr w:type="gramStart"/>
      <w:r w:rsidRPr="00E640F3">
        <w:rPr>
          <w:rFonts w:ascii="宋体" w:eastAsia="宋体" w:hAnsi="宋体" w:cs="Times New Roman"/>
          <w:bCs/>
          <w:sz w:val="24"/>
          <w:szCs w:val="24"/>
        </w:rPr>
        <w:t>联锁</w:t>
      </w:r>
      <w:proofErr w:type="gramEnd"/>
      <w:r w:rsidRPr="00E640F3">
        <w:rPr>
          <w:rFonts w:ascii="宋体" w:eastAsia="宋体" w:hAnsi="宋体" w:cs="Times New Roman"/>
          <w:bCs/>
          <w:sz w:val="24"/>
          <w:szCs w:val="24"/>
        </w:rPr>
        <w:t>和顺序控制</w:t>
      </w:r>
    </w:p>
    <w:p w14:paraId="61C7F5CB"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实现编程、打印文件等功能</w:t>
      </w:r>
    </w:p>
    <w:p w14:paraId="4F2D472F" w14:textId="77777777" w:rsidR="00E640F3" w:rsidRPr="00E640F3" w:rsidRDefault="00E640F3" w:rsidP="00E640F3">
      <w:pPr>
        <w:numPr>
          <w:ilvl w:val="0"/>
          <w:numId w:val="8"/>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报警信息自动记录</w:t>
      </w:r>
    </w:p>
    <w:p w14:paraId="1710B922"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 xml:space="preserve">2) </w:t>
      </w:r>
      <w:r w:rsidRPr="00E640F3">
        <w:rPr>
          <w:rFonts w:ascii="宋体" w:eastAsia="宋体" w:hAnsi="宋体" w:cs="Times New Roman"/>
          <w:b/>
          <w:sz w:val="24"/>
          <w:szCs w:val="24"/>
        </w:rPr>
        <w:t>操作模式</w:t>
      </w:r>
    </w:p>
    <w:p w14:paraId="779B05C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三电控制系统中的操作模式有如下几种：机侧手动、远距离集中手动、紧急操作、半自动、自动控制。</w:t>
      </w:r>
    </w:p>
    <w:p w14:paraId="11394E2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根据各机械设备的运行特点及控制的要求，将采用下列操作模式：</w:t>
      </w:r>
    </w:p>
    <w:p w14:paraId="5E78041C" w14:textId="77777777" w:rsidR="00E640F3" w:rsidRPr="00E640F3" w:rsidRDefault="00E640F3" w:rsidP="00E640F3">
      <w:pPr>
        <w:numPr>
          <w:ilvl w:val="0"/>
          <w:numId w:val="9"/>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机侧手动：用于检测与调试。</w:t>
      </w:r>
    </w:p>
    <w:p w14:paraId="3D428D20" w14:textId="77777777" w:rsidR="00E640F3" w:rsidRPr="00E640F3" w:rsidRDefault="00E640F3" w:rsidP="00E640F3">
      <w:pPr>
        <w:numPr>
          <w:ilvl w:val="0"/>
          <w:numId w:val="9"/>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集中手动：由操作人员在控制室的操作站（或操作台）上直接进行单个设备的操作。</w:t>
      </w:r>
    </w:p>
    <w:p w14:paraId="3D2CCE21" w14:textId="77777777" w:rsidR="00E640F3" w:rsidRPr="00E640F3" w:rsidRDefault="00E640F3" w:rsidP="00E640F3">
      <w:pPr>
        <w:numPr>
          <w:ilvl w:val="0"/>
          <w:numId w:val="9"/>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紧急操作：为了防止产生重大事故，对某些设备在非常情况下必需采取紧急操作，在此情况下脱离PLC，由操作人员直接对设备进行操作以便及时地使设备停止、恢复原位或安全位置。</w:t>
      </w:r>
    </w:p>
    <w:p w14:paraId="7AECA918" w14:textId="77777777" w:rsidR="00E640F3" w:rsidRPr="00E640F3" w:rsidRDefault="00E640F3" w:rsidP="00E640F3">
      <w:pPr>
        <w:numPr>
          <w:ilvl w:val="0"/>
          <w:numId w:val="9"/>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半自动：PLC控制，当某个生产程序按预定的程序进行到某一段之后，自动停止程序的运行，待人工确认后，再自动运行余下的程序。</w:t>
      </w:r>
    </w:p>
    <w:p w14:paraId="641FE724" w14:textId="77777777" w:rsidR="00E640F3" w:rsidRPr="00E640F3" w:rsidRDefault="00E640F3" w:rsidP="00E640F3">
      <w:pPr>
        <w:numPr>
          <w:ilvl w:val="0"/>
          <w:numId w:val="9"/>
        </w:numPr>
        <w:spacing w:line="360" w:lineRule="auto"/>
        <w:ind w:left="1276"/>
        <w:rPr>
          <w:rFonts w:ascii="宋体" w:eastAsia="宋体" w:hAnsi="宋体" w:cs="Times New Roman"/>
          <w:bCs/>
          <w:sz w:val="24"/>
          <w:szCs w:val="24"/>
        </w:rPr>
      </w:pPr>
      <w:r w:rsidRPr="00E640F3">
        <w:rPr>
          <w:rFonts w:ascii="宋体" w:eastAsia="宋体" w:hAnsi="宋体" w:cs="Times New Roman"/>
          <w:bCs/>
          <w:sz w:val="24"/>
          <w:szCs w:val="24"/>
        </w:rPr>
        <w:t>自动：由人工进行必要的参数设定，设备按预定的程序自动运行。</w:t>
      </w:r>
    </w:p>
    <w:p w14:paraId="36F33FCC"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 xml:space="preserve">3) </w:t>
      </w:r>
      <w:r w:rsidRPr="00E640F3">
        <w:rPr>
          <w:rFonts w:ascii="宋体" w:eastAsia="宋体" w:hAnsi="宋体" w:cs="Times New Roman"/>
          <w:b/>
          <w:sz w:val="24"/>
          <w:szCs w:val="24"/>
        </w:rPr>
        <w:t>系统选型</w:t>
      </w:r>
    </w:p>
    <w:p w14:paraId="2CE3484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控制器采用西门子的S7-</w:t>
      </w:r>
      <w:r w:rsidRPr="00E640F3">
        <w:rPr>
          <w:rFonts w:ascii="宋体" w:eastAsia="宋体" w:hAnsi="宋体" w:cs="Times New Roman" w:hint="eastAsia"/>
          <w:bCs/>
          <w:sz w:val="24"/>
          <w:szCs w:val="24"/>
        </w:rPr>
        <w:t>4</w:t>
      </w:r>
      <w:r w:rsidRPr="00E640F3">
        <w:rPr>
          <w:rFonts w:ascii="宋体" w:eastAsia="宋体" w:hAnsi="宋体" w:cs="Times New Roman"/>
          <w:bCs/>
          <w:sz w:val="24"/>
          <w:szCs w:val="24"/>
        </w:rPr>
        <w:t>00系列控制器，开发软件为</w:t>
      </w:r>
      <w:r w:rsidRPr="00E640F3">
        <w:rPr>
          <w:rFonts w:ascii="宋体" w:eastAsia="宋体" w:hAnsi="宋体" w:cs="Times New Roman" w:hint="eastAsia"/>
          <w:bCs/>
          <w:sz w:val="24"/>
          <w:szCs w:val="24"/>
        </w:rPr>
        <w:t>WINCC</w:t>
      </w:r>
      <w:r w:rsidRPr="00E640F3">
        <w:rPr>
          <w:rFonts w:ascii="宋体" w:eastAsia="宋体" w:hAnsi="宋体" w:cs="Times New Roman"/>
          <w:bCs/>
          <w:sz w:val="24"/>
          <w:szCs w:val="24"/>
        </w:rPr>
        <w:t>软件；HMI</w:t>
      </w:r>
      <w:proofErr w:type="gramStart"/>
      <w:r w:rsidRPr="00E640F3">
        <w:rPr>
          <w:rFonts w:ascii="宋体" w:eastAsia="宋体" w:hAnsi="宋体" w:cs="Times New Roman"/>
          <w:bCs/>
          <w:sz w:val="24"/>
          <w:szCs w:val="24"/>
        </w:rPr>
        <w:t>操作站选用</w:t>
      </w:r>
      <w:proofErr w:type="gramEnd"/>
      <w:r w:rsidRPr="00E640F3">
        <w:rPr>
          <w:rFonts w:ascii="宋体" w:eastAsia="宋体" w:hAnsi="宋体" w:cs="Times New Roman" w:hint="eastAsia"/>
          <w:bCs/>
          <w:sz w:val="24"/>
          <w:szCs w:val="24"/>
        </w:rPr>
        <w:t>工业</w:t>
      </w:r>
      <w:r w:rsidRPr="00E640F3">
        <w:rPr>
          <w:rFonts w:ascii="宋体" w:eastAsia="宋体" w:hAnsi="宋体" w:cs="Times New Roman"/>
          <w:bCs/>
          <w:sz w:val="24"/>
          <w:szCs w:val="24"/>
        </w:rPr>
        <w:t>机。网络结构为环型工业以太网，联接操作站、控制器及打印机等。</w:t>
      </w:r>
    </w:p>
    <w:p w14:paraId="2658BD76"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 xml:space="preserve">4) </w:t>
      </w:r>
      <w:r w:rsidRPr="00E640F3">
        <w:rPr>
          <w:rFonts w:ascii="宋体" w:eastAsia="宋体" w:hAnsi="宋体" w:cs="Times New Roman"/>
          <w:b/>
          <w:sz w:val="24"/>
          <w:szCs w:val="24"/>
        </w:rPr>
        <w:t>基本功能</w:t>
      </w:r>
    </w:p>
    <w:p w14:paraId="35692066"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(1) 给料机</w:t>
      </w:r>
      <w:r w:rsidRPr="00E640F3">
        <w:rPr>
          <w:rFonts w:ascii="宋体" w:eastAsia="宋体" w:hAnsi="宋体" w:cs="Times New Roman"/>
          <w:bCs/>
          <w:sz w:val="24"/>
          <w:szCs w:val="24"/>
        </w:rPr>
        <w:t>控制</w:t>
      </w:r>
    </w:p>
    <w:p w14:paraId="1D0CBC4D"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实现</w:t>
      </w:r>
      <w:proofErr w:type="gramStart"/>
      <w:r w:rsidRPr="00E640F3">
        <w:rPr>
          <w:rFonts w:ascii="宋体" w:eastAsia="宋体" w:hAnsi="宋体" w:cs="Times New Roman" w:hint="eastAsia"/>
          <w:bCs/>
          <w:sz w:val="24"/>
          <w:szCs w:val="24"/>
        </w:rPr>
        <w:t>地下料仓的料位</w:t>
      </w:r>
      <w:proofErr w:type="gramEnd"/>
      <w:r w:rsidRPr="00E640F3">
        <w:rPr>
          <w:rFonts w:ascii="宋体" w:eastAsia="宋体" w:hAnsi="宋体" w:cs="Times New Roman" w:hint="eastAsia"/>
          <w:bCs/>
          <w:sz w:val="24"/>
          <w:szCs w:val="24"/>
        </w:rPr>
        <w:t>检测以及重量换算，实现给料机等设备的自动运转控制</w:t>
      </w:r>
      <w:r w:rsidRPr="00E640F3">
        <w:rPr>
          <w:rFonts w:ascii="宋体" w:eastAsia="宋体" w:hAnsi="宋体" w:cs="Times New Roman"/>
          <w:bCs/>
          <w:sz w:val="24"/>
          <w:szCs w:val="24"/>
        </w:rPr>
        <w:t>。</w:t>
      </w:r>
    </w:p>
    <w:p w14:paraId="0CA0A83F"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(2) </w:t>
      </w:r>
      <w:proofErr w:type="gramStart"/>
      <w:r w:rsidRPr="00E640F3">
        <w:rPr>
          <w:rFonts w:ascii="宋体" w:eastAsia="宋体" w:hAnsi="宋体" w:cs="Times New Roman" w:hint="eastAsia"/>
          <w:bCs/>
          <w:sz w:val="24"/>
          <w:szCs w:val="24"/>
        </w:rPr>
        <w:t>胶带机</w:t>
      </w:r>
      <w:proofErr w:type="gramEnd"/>
      <w:r w:rsidRPr="00E640F3">
        <w:rPr>
          <w:rFonts w:ascii="宋体" w:eastAsia="宋体" w:hAnsi="宋体" w:cs="Times New Roman"/>
          <w:bCs/>
          <w:sz w:val="24"/>
          <w:szCs w:val="24"/>
        </w:rPr>
        <w:t>控制</w:t>
      </w:r>
    </w:p>
    <w:p w14:paraId="0A633D4D"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采集</w:t>
      </w:r>
      <w:proofErr w:type="gramStart"/>
      <w:r w:rsidRPr="00E640F3">
        <w:rPr>
          <w:rFonts w:ascii="宋体" w:eastAsia="宋体" w:hAnsi="宋体" w:cs="Times New Roman" w:hint="eastAsia"/>
          <w:bCs/>
          <w:sz w:val="24"/>
          <w:szCs w:val="24"/>
        </w:rPr>
        <w:t>胶带机</w:t>
      </w:r>
      <w:proofErr w:type="gramEnd"/>
      <w:r w:rsidRPr="00E640F3">
        <w:rPr>
          <w:rFonts w:ascii="宋体" w:eastAsia="宋体" w:hAnsi="宋体" w:cs="Times New Roman" w:hint="eastAsia"/>
          <w:bCs/>
          <w:sz w:val="24"/>
          <w:szCs w:val="24"/>
        </w:rPr>
        <w:t>的各跑偏、拉绳、打滑信号，实现</w:t>
      </w:r>
      <w:proofErr w:type="gramStart"/>
      <w:r w:rsidRPr="00E640F3">
        <w:rPr>
          <w:rFonts w:ascii="宋体" w:eastAsia="宋体" w:hAnsi="宋体" w:cs="Times New Roman" w:hint="eastAsia"/>
          <w:bCs/>
          <w:sz w:val="24"/>
          <w:szCs w:val="24"/>
        </w:rPr>
        <w:t>胶带机</w:t>
      </w:r>
      <w:proofErr w:type="gramEnd"/>
      <w:r w:rsidRPr="00E640F3">
        <w:rPr>
          <w:rFonts w:ascii="宋体" w:eastAsia="宋体" w:hAnsi="宋体" w:cs="Times New Roman" w:hint="eastAsia"/>
          <w:bCs/>
          <w:sz w:val="24"/>
          <w:szCs w:val="24"/>
        </w:rPr>
        <w:t>等设备的运转</w:t>
      </w:r>
      <w:r w:rsidRPr="00E640F3">
        <w:rPr>
          <w:rFonts w:ascii="宋体" w:eastAsia="宋体" w:hAnsi="宋体" w:cs="Times New Roman"/>
          <w:bCs/>
          <w:sz w:val="24"/>
          <w:szCs w:val="24"/>
        </w:rPr>
        <w:t>控制。</w:t>
      </w:r>
      <w:r w:rsidRPr="00E640F3">
        <w:rPr>
          <w:rFonts w:ascii="宋体" w:eastAsia="宋体" w:hAnsi="宋体" w:cs="Times New Roman" w:hint="eastAsia"/>
          <w:bCs/>
          <w:sz w:val="24"/>
          <w:szCs w:val="24"/>
        </w:rPr>
        <w:t>以及皮带断裂滑脱等力矩计算监视，皮带料流控制画面监视功能。</w:t>
      </w:r>
    </w:p>
    <w:p w14:paraId="1C33603B"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(3) 卸料车</w:t>
      </w:r>
      <w:r w:rsidRPr="00E640F3">
        <w:rPr>
          <w:rFonts w:ascii="宋体" w:eastAsia="宋体" w:hAnsi="宋体" w:cs="Times New Roman"/>
          <w:bCs/>
          <w:sz w:val="24"/>
          <w:szCs w:val="24"/>
        </w:rPr>
        <w:t>控制</w:t>
      </w:r>
    </w:p>
    <w:p w14:paraId="79FF862E"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卸料车的位置检测采用编码器和机械限位，实现卸料小车走行、切换三通阀门</w:t>
      </w:r>
      <w:r w:rsidRPr="00E640F3">
        <w:rPr>
          <w:rFonts w:ascii="宋体" w:eastAsia="宋体" w:hAnsi="宋体" w:cs="Times New Roman" w:hint="eastAsia"/>
          <w:bCs/>
          <w:sz w:val="24"/>
          <w:szCs w:val="24"/>
        </w:rPr>
        <w:lastRenderedPageBreak/>
        <w:t>等设备的自动</w:t>
      </w:r>
      <w:r w:rsidRPr="00E640F3">
        <w:rPr>
          <w:rFonts w:ascii="宋体" w:eastAsia="宋体" w:hAnsi="宋体" w:cs="Times New Roman"/>
          <w:bCs/>
          <w:sz w:val="24"/>
          <w:szCs w:val="24"/>
        </w:rPr>
        <w:t>控制。</w:t>
      </w:r>
    </w:p>
    <w:p w14:paraId="5ACB8F3E"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(4) 除尘阀</w:t>
      </w:r>
      <w:r w:rsidRPr="00E640F3">
        <w:rPr>
          <w:rFonts w:ascii="宋体" w:eastAsia="宋体" w:hAnsi="宋体" w:cs="Times New Roman"/>
          <w:bCs/>
          <w:sz w:val="24"/>
          <w:szCs w:val="24"/>
        </w:rPr>
        <w:t>控制</w:t>
      </w:r>
    </w:p>
    <w:p w14:paraId="4E43132A" w14:textId="59EE73F6"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实现</w:t>
      </w:r>
      <w:ins w:id="173" w:author=" " w:date="2019-11-09T14:21:00Z">
        <w:r w:rsidR="0031341B">
          <w:rPr>
            <w:rFonts w:ascii="宋体" w:eastAsia="宋体" w:hAnsi="宋体" w:cs="Times New Roman" w:hint="eastAsia"/>
            <w:bCs/>
            <w:sz w:val="24"/>
            <w:szCs w:val="24"/>
          </w:rPr>
          <w:t>车间外地下料仓上方</w:t>
        </w:r>
      </w:ins>
      <w:r w:rsidRPr="00E640F3">
        <w:rPr>
          <w:rFonts w:ascii="宋体" w:eastAsia="宋体" w:hAnsi="宋体" w:cs="Times New Roman" w:hint="eastAsia"/>
          <w:bCs/>
          <w:sz w:val="24"/>
          <w:szCs w:val="24"/>
        </w:rPr>
        <w:t>各除尘阀与除尘工位的</w:t>
      </w:r>
      <w:proofErr w:type="gramStart"/>
      <w:r w:rsidRPr="00E640F3">
        <w:rPr>
          <w:rFonts w:ascii="宋体" w:eastAsia="宋体" w:hAnsi="宋体" w:cs="Times New Roman" w:hint="eastAsia"/>
          <w:bCs/>
          <w:sz w:val="24"/>
          <w:szCs w:val="24"/>
        </w:rPr>
        <w:t>联锁</w:t>
      </w:r>
      <w:proofErr w:type="gramEnd"/>
      <w:r w:rsidRPr="00E640F3">
        <w:rPr>
          <w:rFonts w:ascii="宋体" w:eastAsia="宋体" w:hAnsi="宋体" w:cs="Times New Roman" w:hint="eastAsia"/>
          <w:bCs/>
          <w:sz w:val="24"/>
          <w:szCs w:val="24"/>
        </w:rPr>
        <w:t>控制</w:t>
      </w:r>
      <w:proofErr w:type="gramStart"/>
      <w:r w:rsidRPr="00E640F3">
        <w:rPr>
          <w:rFonts w:ascii="宋体" w:eastAsia="宋体" w:hAnsi="宋体" w:cs="Times New Roman" w:hint="eastAsia"/>
          <w:bCs/>
          <w:sz w:val="24"/>
          <w:szCs w:val="24"/>
        </w:rPr>
        <w:t>及阀位</w:t>
      </w:r>
      <w:proofErr w:type="gramEnd"/>
      <w:r w:rsidRPr="00E640F3">
        <w:rPr>
          <w:rFonts w:ascii="宋体" w:eastAsia="宋体" w:hAnsi="宋体" w:cs="Times New Roman" w:hint="eastAsia"/>
          <w:bCs/>
          <w:sz w:val="24"/>
          <w:szCs w:val="24"/>
        </w:rPr>
        <w:t>信号采集</w:t>
      </w:r>
      <w:r w:rsidRPr="00E640F3">
        <w:rPr>
          <w:rFonts w:ascii="宋体" w:eastAsia="宋体" w:hAnsi="宋体" w:cs="Times New Roman"/>
          <w:bCs/>
          <w:sz w:val="24"/>
          <w:szCs w:val="24"/>
        </w:rPr>
        <w:t>。</w:t>
      </w:r>
    </w:p>
    <w:p w14:paraId="7E4323B2"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(5) </w:t>
      </w:r>
      <w:proofErr w:type="gramStart"/>
      <w:r w:rsidRPr="00E640F3">
        <w:rPr>
          <w:rFonts w:ascii="宋体" w:eastAsia="宋体" w:hAnsi="宋体" w:cs="Times New Roman" w:hint="eastAsia"/>
          <w:bCs/>
          <w:sz w:val="24"/>
          <w:szCs w:val="24"/>
        </w:rPr>
        <w:t>高位料仓控制</w:t>
      </w:r>
      <w:proofErr w:type="gramEnd"/>
    </w:p>
    <w:p w14:paraId="70BD6403" w14:textId="77777777" w:rsidR="00E640F3" w:rsidRPr="00E640F3" w:rsidRDefault="00E640F3" w:rsidP="00E640F3">
      <w:pPr>
        <w:spacing w:after="120"/>
        <w:ind w:leftChars="400" w:left="840"/>
        <w:rPr>
          <w:rFonts w:ascii="宋体" w:eastAsia="宋体" w:hAnsi="宋体" w:cs="Times New Roman"/>
          <w:bCs/>
          <w:sz w:val="24"/>
          <w:szCs w:val="24"/>
          <w:lang w:val="x-none" w:eastAsia="x-none"/>
        </w:rPr>
      </w:pPr>
      <w:proofErr w:type="spellStart"/>
      <w:r w:rsidRPr="00E640F3">
        <w:rPr>
          <w:rFonts w:ascii="宋体" w:eastAsia="宋体" w:hAnsi="宋体" w:cs="Times New Roman" w:hint="eastAsia"/>
          <w:bCs/>
          <w:sz w:val="24"/>
          <w:szCs w:val="24"/>
          <w:lang w:val="x-none" w:eastAsia="x-none"/>
        </w:rPr>
        <w:t>实现高位料仓料位检测以及重量换算，自动控制卸料小车</w:t>
      </w:r>
      <w:proofErr w:type="spellEnd"/>
      <w:r w:rsidRPr="00E640F3">
        <w:rPr>
          <w:rFonts w:ascii="宋体" w:eastAsia="宋体" w:hAnsi="宋体" w:cs="Times New Roman"/>
          <w:bCs/>
          <w:sz w:val="24"/>
          <w:szCs w:val="24"/>
          <w:lang w:val="x-none" w:eastAsia="x-none"/>
        </w:rPr>
        <w:t>。</w:t>
      </w:r>
    </w:p>
    <w:p w14:paraId="2CB2CD23"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(6) </w:t>
      </w:r>
      <w:r w:rsidRPr="00E640F3">
        <w:rPr>
          <w:rFonts w:ascii="宋体" w:eastAsia="宋体" w:hAnsi="宋体" w:cs="Times New Roman"/>
          <w:bCs/>
          <w:sz w:val="24"/>
          <w:szCs w:val="24"/>
        </w:rPr>
        <w:t>通讯功能</w:t>
      </w:r>
    </w:p>
    <w:p w14:paraId="62748FE7" w14:textId="77777777" w:rsidR="00E640F3" w:rsidRPr="00E640F3" w:rsidRDefault="00E640F3" w:rsidP="00E640F3">
      <w:pPr>
        <w:numPr>
          <w:ilvl w:val="0"/>
          <w:numId w:val="10"/>
        </w:numPr>
        <w:spacing w:line="360" w:lineRule="auto"/>
        <w:ind w:left="1134"/>
        <w:rPr>
          <w:rFonts w:ascii="宋体" w:eastAsia="宋体" w:hAnsi="宋体" w:cs="Times New Roman"/>
          <w:bCs/>
          <w:sz w:val="24"/>
          <w:szCs w:val="24"/>
        </w:rPr>
      </w:pPr>
      <w:r w:rsidRPr="00E640F3">
        <w:rPr>
          <w:rFonts w:ascii="宋体" w:eastAsia="宋体" w:hAnsi="宋体" w:cs="Times New Roman" w:hint="eastAsia"/>
          <w:bCs/>
          <w:sz w:val="24"/>
          <w:szCs w:val="24"/>
        </w:rPr>
        <w:t>乙方负责上料系统网络设计，接入层交换机采用网管型并带有VLAN和TRUNK功能。</w:t>
      </w:r>
    </w:p>
    <w:p w14:paraId="2CC1891B" w14:textId="77777777" w:rsidR="00E640F3" w:rsidRPr="00E640F3" w:rsidRDefault="00E640F3" w:rsidP="00E640F3">
      <w:pPr>
        <w:numPr>
          <w:ilvl w:val="0"/>
          <w:numId w:val="10"/>
        </w:numPr>
        <w:spacing w:line="360" w:lineRule="auto"/>
        <w:ind w:left="1134"/>
        <w:rPr>
          <w:rFonts w:ascii="宋体" w:eastAsia="宋体" w:hAnsi="宋体" w:cs="Times New Roman"/>
          <w:bCs/>
          <w:sz w:val="24"/>
          <w:szCs w:val="24"/>
        </w:rPr>
      </w:pPr>
      <w:r w:rsidRPr="00E640F3">
        <w:rPr>
          <w:rFonts w:ascii="宋体" w:eastAsia="宋体" w:hAnsi="宋体" w:cs="Times New Roman" w:hint="eastAsia"/>
          <w:bCs/>
          <w:sz w:val="24"/>
          <w:szCs w:val="24"/>
        </w:rPr>
        <w:t>乙方负责上料的网络与新炼钢汇聚交换机之间的通讯设计，其通讯采用2条独立的光纤分别连接到2台汇聚交换机上。</w:t>
      </w:r>
    </w:p>
    <w:p w14:paraId="17B591C6" w14:textId="77777777" w:rsidR="00E640F3" w:rsidRPr="00E640F3" w:rsidRDefault="00E640F3" w:rsidP="00E640F3">
      <w:pPr>
        <w:numPr>
          <w:ilvl w:val="0"/>
          <w:numId w:val="10"/>
        </w:numPr>
        <w:spacing w:line="360" w:lineRule="auto"/>
        <w:ind w:left="1134"/>
        <w:rPr>
          <w:rFonts w:ascii="宋体" w:eastAsia="宋体" w:hAnsi="宋体" w:cs="Times New Roman"/>
          <w:bCs/>
          <w:sz w:val="24"/>
          <w:szCs w:val="24"/>
        </w:rPr>
      </w:pPr>
      <w:r w:rsidRPr="00E640F3">
        <w:rPr>
          <w:rFonts w:ascii="宋体" w:eastAsia="宋体" w:hAnsi="宋体" w:cs="Times New Roman" w:hint="eastAsia"/>
          <w:bCs/>
          <w:sz w:val="24"/>
          <w:szCs w:val="24"/>
        </w:rPr>
        <w:t>乙方对网络系统内地址数量进行设计。</w:t>
      </w:r>
    </w:p>
    <w:p w14:paraId="2BA61EEA" w14:textId="77777777" w:rsidR="00E640F3" w:rsidRPr="00E640F3" w:rsidRDefault="00E640F3" w:rsidP="00E640F3">
      <w:pPr>
        <w:numPr>
          <w:ilvl w:val="0"/>
          <w:numId w:val="10"/>
        </w:numPr>
        <w:spacing w:line="360" w:lineRule="auto"/>
        <w:ind w:left="1134"/>
        <w:rPr>
          <w:rFonts w:ascii="宋体" w:eastAsia="宋体" w:hAnsi="宋体" w:cs="Times New Roman"/>
          <w:bCs/>
          <w:sz w:val="24"/>
          <w:szCs w:val="24"/>
        </w:rPr>
      </w:pPr>
      <w:proofErr w:type="spellStart"/>
      <w:r w:rsidRPr="00E640F3">
        <w:rPr>
          <w:rFonts w:ascii="宋体" w:eastAsia="宋体" w:hAnsi="宋体" w:cs="Times New Roman" w:hint="eastAsia"/>
          <w:bCs/>
          <w:sz w:val="24"/>
          <w:szCs w:val="24"/>
        </w:rPr>
        <w:t>ProfiNet</w:t>
      </w:r>
      <w:proofErr w:type="spellEnd"/>
      <w:r w:rsidRPr="00E640F3">
        <w:rPr>
          <w:rFonts w:ascii="宋体" w:eastAsia="宋体" w:hAnsi="宋体" w:cs="Times New Roman" w:hint="eastAsia"/>
          <w:bCs/>
          <w:sz w:val="24"/>
          <w:szCs w:val="24"/>
        </w:rPr>
        <w:t>网络必须采用</w:t>
      </w:r>
      <w:proofErr w:type="spellStart"/>
      <w:r w:rsidRPr="00E640F3">
        <w:rPr>
          <w:rFonts w:ascii="宋体" w:eastAsia="宋体" w:hAnsi="宋体" w:cs="Times New Roman" w:hint="eastAsia"/>
          <w:bCs/>
          <w:sz w:val="24"/>
          <w:szCs w:val="24"/>
        </w:rPr>
        <w:t>ProfiNet</w:t>
      </w:r>
      <w:proofErr w:type="spellEnd"/>
      <w:r w:rsidRPr="00E640F3">
        <w:rPr>
          <w:rFonts w:ascii="宋体" w:eastAsia="宋体" w:hAnsi="宋体" w:cs="Times New Roman" w:hint="eastAsia"/>
          <w:bCs/>
          <w:sz w:val="24"/>
          <w:szCs w:val="24"/>
        </w:rPr>
        <w:t>交换机进行星型结构组网。</w:t>
      </w:r>
    </w:p>
    <w:p w14:paraId="1EFCC383" w14:textId="77777777" w:rsidR="00E640F3" w:rsidRPr="00E640F3" w:rsidRDefault="00E640F3" w:rsidP="00E640F3">
      <w:pPr>
        <w:numPr>
          <w:ilvl w:val="0"/>
          <w:numId w:val="10"/>
        </w:numPr>
        <w:spacing w:line="360" w:lineRule="auto"/>
        <w:ind w:left="1134"/>
        <w:rPr>
          <w:rFonts w:ascii="宋体" w:eastAsia="宋体" w:hAnsi="宋体" w:cs="Times New Roman"/>
          <w:bCs/>
          <w:sz w:val="24"/>
          <w:szCs w:val="24"/>
        </w:rPr>
      </w:pPr>
      <w:r w:rsidRPr="00E640F3">
        <w:rPr>
          <w:rFonts w:ascii="宋体" w:eastAsia="宋体" w:hAnsi="宋体" w:cs="Times New Roman" w:hint="eastAsia"/>
          <w:bCs/>
          <w:sz w:val="24"/>
          <w:szCs w:val="24"/>
        </w:rPr>
        <w:t>系统具有内部环网功能。</w:t>
      </w:r>
    </w:p>
    <w:p w14:paraId="61E53D86" w14:textId="37CDC636" w:rsidR="00E640F3" w:rsidRPr="00E640F3" w:rsidRDefault="00E640F3" w:rsidP="00E640F3">
      <w:pPr>
        <w:numPr>
          <w:ilvl w:val="0"/>
          <w:numId w:val="10"/>
        </w:numPr>
        <w:spacing w:line="360" w:lineRule="auto"/>
        <w:ind w:left="1134"/>
        <w:rPr>
          <w:rFonts w:ascii="宋体" w:eastAsia="宋体" w:hAnsi="宋体" w:cs="Times New Roman"/>
          <w:bCs/>
          <w:sz w:val="24"/>
          <w:szCs w:val="24"/>
        </w:rPr>
      </w:pPr>
      <w:r w:rsidRPr="00E640F3">
        <w:rPr>
          <w:rFonts w:ascii="宋体" w:eastAsia="宋体" w:hAnsi="宋体" w:cs="Times New Roman" w:hint="eastAsia"/>
          <w:bCs/>
          <w:sz w:val="24"/>
          <w:szCs w:val="24"/>
        </w:rPr>
        <w:t>乙方预留</w:t>
      </w:r>
      <w:ins w:id="174" w:author="CS1" w:date="2019-11-10T09:15:00Z">
        <w:r w:rsidR="007C4643">
          <w:rPr>
            <w:rFonts w:ascii="宋体" w:eastAsia="宋体" w:hAnsi="宋体" w:cs="Times New Roman" w:hint="eastAsia"/>
            <w:bCs/>
            <w:sz w:val="24"/>
            <w:szCs w:val="24"/>
          </w:rPr>
          <w:t>3个独立</w:t>
        </w:r>
      </w:ins>
      <w:ins w:id="175" w:author="CS1" w:date="2019-11-10T09:37:00Z">
        <w:r w:rsidR="00D6113F">
          <w:rPr>
            <w:rFonts w:ascii="宋体" w:eastAsia="宋体" w:hAnsi="宋体" w:cs="Times New Roman" w:hint="eastAsia"/>
            <w:bCs/>
            <w:sz w:val="24"/>
            <w:szCs w:val="24"/>
          </w:rPr>
          <w:t>网关型</w:t>
        </w:r>
      </w:ins>
      <w:ins w:id="176" w:author="CS1" w:date="2019-11-10T09:15:00Z">
        <w:r w:rsidR="007C4643">
          <w:rPr>
            <w:rFonts w:ascii="宋体" w:eastAsia="宋体" w:hAnsi="宋体" w:cs="Times New Roman" w:hint="eastAsia"/>
            <w:bCs/>
            <w:sz w:val="24"/>
            <w:szCs w:val="24"/>
          </w:rPr>
          <w:t>网口</w:t>
        </w:r>
      </w:ins>
      <w:r w:rsidRPr="00E640F3">
        <w:rPr>
          <w:rFonts w:ascii="宋体" w:eastAsia="宋体" w:hAnsi="宋体" w:cs="Times New Roman" w:hint="eastAsia"/>
          <w:bCs/>
          <w:sz w:val="24"/>
          <w:szCs w:val="24"/>
        </w:rPr>
        <w:t>与除尘</w:t>
      </w:r>
      <w:ins w:id="177" w:author="CS1" w:date="2019-11-10T09:15:00Z">
        <w:r w:rsidR="007C4643">
          <w:rPr>
            <w:rFonts w:ascii="宋体" w:eastAsia="宋体" w:hAnsi="宋体" w:cs="Times New Roman" w:hint="eastAsia"/>
            <w:bCs/>
            <w:sz w:val="24"/>
            <w:szCs w:val="24"/>
          </w:rPr>
          <w:t>等</w:t>
        </w:r>
      </w:ins>
      <w:r w:rsidRPr="00E640F3">
        <w:rPr>
          <w:rFonts w:ascii="宋体" w:eastAsia="宋体" w:hAnsi="宋体" w:cs="Times New Roman" w:hint="eastAsia"/>
          <w:bCs/>
          <w:sz w:val="24"/>
          <w:szCs w:val="24"/>
        </w:rPr>
        <w:t>系统通讯功能。</w:t>
      </w:r>
    </w:p>
    <w:p w14:paraId="32761BB7" w14:textId="77777777" w:rsidR="00E640F3" w:rsidRPr="00E640F3" w:rsidRDefault="00E640F3" w:rsidP="00E640F3">
      <w:pPr>
        <w:numPr>
          <w:ilvl w:val="0"/>
          <w:numId w:val="10"/>
        </w:numPr>
        <w:spacing w:line="360" w:lineRule="auto"/>
        <w:ind w:left="1134"/>
        <w:rPr>
          <w:rFonts w:ascii="宋体" w:eastAsia="宋体" w:hAnsi="宋体" w:cs="Times New Roman"/>
          <w:bCs/>
          <w:sz w:val="24"/>
          <w:szCs w:val="24"/>
        </w:rPr>
      </w:pPr>
      <w:r w:rsidRPr="00E640F3">
        <w:rPr>
          <w:rFonts w:ascii="宋体" w:eastAsia="宋体" w:hAnsi="宋体" w:cs="Times New Roman" w:hint="eastAsia"/>
          <w:bCs/>
          <w:sz w:val="24"/>
          <w:szCs w:val="24"/>
        </w:rPr>
        <w:t>与各工序系统的通讯功能。</w:t>
      </w:r>
    </w:p>
    <w:p w14:paraId="781213BE" w14:textId="77777777" w:rsidR="00E640F3" w:rsidRPr="00E640F3" w:rsidRDefault="00E640F3" w:rsidP="00E640F3">
      <w:pPr>
        <w:spacing w:beforeLines="50" w:before="156" w:afterLines="50" w:after="156" w:line="360" w:lineRule="auto"/>
        <w:jc w:val="left"/>
        <w:rPr>
          <w:rFonts w:ascii="宋体" w:eastAsia="宋体" w:hAnsi="宋体" w:cs="Times New Roman"/>
          <w:b/>
          <w:sz w:val="24"/>
          <w:szCs w:val="24"/>
        </w:rPr>
      </w:pPr>
      <w:bookmarkStart w:id="178" w:name="_Toc24641"/>
      <w:bookmarkStart w:id="179" w:name="_Toc4692"/>
      <w:bookmarkStart w:id="180" w:name="_Toc25838"/>
      <w:bookmarkStart w:id="181" w:name="_Toc19750"/>
      <w:bookmarkStart w:id="182" w:name="_Toc17011"/>
      <w:bookmarkStart w:id="183" w:name="_Toc26025"/>
      <w:bookmarkStart w:id="184" w:name="_Toc11656"/>
      <w:bookmarkStart w:id="185" w:name="_Toc25096"/>
      <w:bookmarkStart w:id="186" w:name="_Toc16772408"/>
      <w:r w:rsidRPr="00E640F3">
        <w:rPr>
          <w:rFonts w:ascii="宋体" w:eastAsia="宋体" w:hAnsi="宋体" w:cs="Times New Roman"/>
          <w:b/>
          <w:sz w:val="24"/>
          <w:szCs w:val="24"/>
        </w:rPr>
        <w:t>2.2.4</w:t>
      </w:r>
      <w:r w:rsidRPr="00E640F3">
        <w:rPr>
          <w:rFonts w:ascii="宋体" w:eastAsia="宋体" w:hAnsi="宋体" w:cs="Times New Roman" w:hint="eastAsia"/>
          <w:b/>
          <w:sz w:val="24"/>
          <w:szCs w:val="24"/>
        </w:rPr>
        <w:t xml:space="preserve"> 仪表</w:t>
      </w:r>
      <w:bookmarkEnd w:id="178"/>
      <w:bookmarkEnd w:id="179"/>
      <w:bookmarkEnd w:id="180"/>
      <w:bookmarkEnd w:id="181"/>
      <w:bookmarkEnd w:id="182"/>
      <w:bookmarkEnd w:id="183"/>
      <w:bookmarkEnd w:id="184"/>
      <w:bookmarkEnd w:id="185"/>
      <w:bookmarkEnd w:id="186"/>
      <w:r w:rsidRPr="00E640F3">
        <w:rPr>
          <w:rFonts w:ascii="宋体" w:eastAsia="宋体" w:hAnsi="宋体" w:cs="Times New Roman" w:hint="eastAsia"/>
          <w:b/>
          <w:sz w:val="24"/>
          <w:szCs w:val="24"/>
        </w:rPr>
        <w:t>技术规格要求</w:t>
      </w:r>
    </w:p>
    <w:p w14:paraId="688C5F2D"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1） 主要检测项目</w:t>
      </w:r>
    </w:p>
    <w:p w14:paraId="6C2C24A0" w14:textId="77777777" w:rsidR="00E640F3" w:rsidRPr="00E640F3" w:rsidRDefault="00E640F3" w:rsidP="00E640F3">
      <w:pPr>
        <w:numPr>
          <w:ilvl w:val="0"/>
          <w:numId w:val="11"/>
        </w:numPr>
        <w:spacing w:line="360" w:lineRule="auto"/>
        <w:ind w:left="1418" w:hanging="567"/>
        <w:rPr>
          <w:rFonts w:ascii="宋体" w:eastAsia="宋体" w:hAnsi="宋体" w:cs="Times New Roman"/>
          <w:bCs/>
          <w:sz w:val="24"/>
          <w:szCs w:val="24"/>
        </w:rPr>
      </w:pPr>
      <w:r w:rsidRPr="00E640F3">
        <w:rPr>
          <w:rFonts w:ascii="宋体" w:eastAsia="宋体" w:hAnsi="宋体" w:cs="Times New Roman" w:hint="eastAsia"/>
          <w:bCs/>
          <w:sz w:val="24"/>
          <w:szCs w:val="24"/>
        </w:rPr>
        <w:t>汽车卸料</w:t>
      </w:r>
      <w:proofErr w:type="gramStart"/>
      <w:r w:rsidRPr="00E640F3">
        <w:rPr>
          <w:rFonts w:ascii="宋体" w:eastAsia="宋体" w:hAnsi="宋体" w:cs="Times New Roman" w:hint="eastAsia"/>
          <w:bCs/>
          <w:sz w:val="24"/>
          <w:szCs w:val="24"/>
        </w:rPr>
        <w:t>仓料位模拟</w:t>
      </w:r>
      <w:proofErr w:type="gramEnd"/>
      <w:r w:rsidRPr="00E640F3">
        <w:rPr>
          <w:rFonts w:ascii="宋体" w:eastAsia="宋体" w:hAnsi="宋体" w:cs="Times New Roman" w:hint="eastAsia"/>
          <w:bCs/>
          <w:sz w:val="24"/>
          <w:szCs w:val="24"/>
        </w:rPr>
        <w:t>量信号测量；</w:t>
      </w:r>
    </w:p>
    <w:p w14:paraId="748601D0" w14:textId="77777777" w:rsidR="00E640F3" w:rsidRPr="00E640F3" w:rsidRDefault="00E640F3" w:rsidP="00E640F3">
      <w:pPr>
        <w:numPr>
          <w:ilvl w:val="0"/>
          <w:numId w:val="11"/>
        </w:numPr>
        <w:spacing w:line="360" w:lineRule="auto"/>
        <w:ind w:left="1418" w:hanging="567"/>
        <w:rPr>
          <w:rFonts w:ascii="宋体" w:eastAsia="宋体" w:hAnsi="宋体" w:cs="Times New Roman"/>
          <w:bCs/>
          <w:sz w:val="24"/>
          <w:szCs w:val="24"/>
        </w:rPr>
      </w:pPr>
      <w:r w:rsidRPr="00E640F3">
        <w:rPr>
          <w:rFonts w:ascii="宋体" w:eastAsia="宋体" w:hAnsi="宋体" w:cs="Times New Roman" w:hint="eastAsia"/>
          <w:bCs/>
          <w:sz w:val="24"/>
          <w:szCs w:val="24"/>
        </w:rPr>
        <w:t>所有高位</w:t>
      </w:r>
      <w:proofErr w:type="gramStart"/>
      <w:r w:rsidRPr="00E640F3">
        <w:rPr>
          <w:rFonts w:ascii="宋体" w:eastAsia="宋体" w:hAnsi="宋体" w:cs="Times New Roman" w:hint="eastAsia"/>
          <w:bCs/>
          <w:sz w:val="24"/>
          <w:szCs w:val="24"/>
        </w:rPr>
        <w:t>料仓料位</w:t>
      </w:r>
      <w:proofErr w:type="gramEnd"/>
      <w:r w:rsidRPr="00E640F3">
        <w:rPr>
          <w:rFonts w:ascii="宋体" w:eastAsia="宋体" w:hAnsi="宋体" w:cs="Times New Roman" w:hint="eastAsia"/>
          <w:bCs/>
          <w:sz w:val="24"/>
          <w:szCs w:val="24"/>
        </w:rPr>
        <w:t>模拟量信号测量；</w:t>
      </w:r>
    </w:p>
    <w:p w14:paraId="540073C9" w14:textId="77777777" w:rsidR="00E640F3" w:rsidRPr="00E640F3" w:rsidRDefault="00E640F3" w:rsidP="00E640F3">
      <w:pPr>
        <w:numPr>
          <w:ilvl w:val="0"/>
          <w:numId w:val="11"/>
        </w:numPr>
        <w:spacing w:line="360" w:lineRule="auto"/>
        <w:ind w:left="1418" w:hanging="567"/>
        <w:rPr>
          <w:rFonts w:ascii="宋体" w:eastAsia="宋体" w:hAnsi="宋体" w:cs="Times New Roman"/>
          <w:bCs/>
          <w:sz w:val="24"/>
          <w:szCs w:val="24"/>
        </w:rPr>
      </w:pPr>
      <w:r w:rsidRPr="00E640F3">
        <w:rPr>
          <w:rFonts w:ascii="宋体" w:eastAsia="宋体" w:hAnsi="宋体" w:cs="Times New Roman" w:hint="eastAsia"/>
          <w:bCs/>
          <w:sz w:val="24"/>
          <w:szCs w:val="24"/>
        </w:rPr>
        <w:t>G1、G2皮带秤称量；</w:t>
      </w:r>
    </w:p>
    <w:p w14:paraId="3066BD2A" w14:textId="77777777" w:rsidR="00E640F3" w:rsidRPr="00E640F3" w:rsidRDefault="00E640F3" w:rsidP="00E640F3">
      <w:pPr>
        <w:numPr>
          <w:ilvl w:val="0"/>
          <w:numId w:val="11"/>
        </w:numPr>
        <w:spacing w:line="360" w:lineRule="auto"/>
        <w:ind w:left="1418" w:hanging="567"/>
        <w:rPr>
          <w:rFonts w:ascii="宋体" w:eastAsia="宋体" w:hAnsi="宋体" w:cs="Times New Roman"/>
          <w:bCs/>
          <w:sz w:val="24"/>
          <w:szCs w:val="24"/>
        </w:rPr>
      </w:pPr>
      <w:r w:rsidRPr="00E640F3">
        <w:rPr>
          <w:rFonts w:ascii="宋体" w:eastAsia="宋体" w:hAnsi="宋体" w:cs="Times New Roman" w:hint="eastAsia"/>
          <w:bCs/>
          <w:sz w:val="24"/>
          <w:szCs w:val="24"/>
        </w:rPr>
        <w:t>关键设备信号采集</w:t>
      </w:r>
    </w:p>
    <w:p w14:paraId="7073B13F" w14:textId="77777777" w:rsidR="00E640F3" w:rsidRPr="00E640F3" w:rsidRDefault="00E640F3" w:rsidP="00E640F3">
      <w:pPr>
        <w:numPr>
          <w:ilvl w:val="0"/>
          <w:numId w:val="11"/>
        </w:numPr>
        <w:spacing w:line="360" w:lineRule="auto"/>
        <w:ind w:left="1418" w:hanging="567"/>
        <w:rPr>
          <w:rFonts w:ascii="宋体" w:eastAsia="宋体" w:hAnsi="宋体" w:cs="Times New Roman"/>
          <w:bCs/>
          <w:sz w:val="24"/>
          <w:szCs w:val="24"/>
        </w:rPr>
      </w:pPr>
      <w:r w:rsidRPr="00E640F3">
        <w:rPr>
          <w:rFonts w:ascii="宋体" w:eastAsia="宋体" w:hAnsi="宋体" w:cs="Times New Roman" w:hint="eastAsia"/>
          <w:bCs/>
          <w:sz w:val="24"/>
          <w:szCs w:val="24"/>
        </w:rPr>
        <w:t>高压电机绕组温度模拟测量；</w:t>
      </w:r>
    </w:p>
    <w:p w14:paraId="2163B88C" w14:textId="77777777" w:rsidR="00E640F3" w:rsidRPr="00E640F3" w:rsidRDefault="00E640F3" w:rsidP="00E640F3">
      <w:pPr>
        <w:numPr>
          <w:ilvl w:val="0"/>
          <w:numId w:val="11"/>
        </w:numPr>
        <w:spacing w:line="360" w:lineRule="auto"/>
        <w:ind w:left="1418" w:hanging="567"/>
        <w:rPr>
          <w:rFonts w:ascii="宋体" w:eastAsia="宋体" w:hAnsi="宋体" w:cs="Times New Roman"/>
          <w:bCs/>
          <w:sz w:val="24"/>
          <w:szCs w:val="24"/>
        </w:rPr>
      </w:pPr>
      <w:r w:rsidRPr="00E640F3">
        <w:rPr>
          <w:rFonts w:ascii="宋体" w:eastAsia="宋体" w:hAnsi="宋体" w:cs="Times New Roman" w:hint="eastAsia"/>
          <w:bCs/>
          <w:sz w:val="24"/>
          <w:szCs w:val="24"/>
        </w:rPr>
        <w:t>高压电机轴承温度模拟测量；</w:t>
      </w:r>
    </w:p>
    <w:p w14:paraId="09AB93AD" w14:textId="77777777" w:rsidR="00E640F3" w:rsidRPr="00E640F3" w:rsidRDefault="00E640F3" w:rsidP="00E640F3">
      <w:pPr>
        <w:numPr>
          <w:ilvl w:val="0"/>
          <w:numId w:val="11"/>
        </w:numPr>
        <w:spacing w:line="360" w:lineRule="auto"/>
        <w:ind w:left="1418" w:hanging="567"/>
        <w:rPr>
          <w:rFonts w:ascii="宋体" w:eastAsia="宋体" w:hAnsi="宋体" w:cs="Times New Roman"/>
          <w:bCs/>
          <w:sz w:val="24"/>
          <w:szCs w:val="24"/>
        </w:rPr>
      </w:pPr>
      <w:r w:rsidRPr="00E640F3">
        <w:rPr>
          <w:rFonts w:ascii="宋体" w:eastAsia="宋体" w:hAnsi="宋体" w:cs="Times New Roman" w:hint="eastAsia"/>
          <w:bCs/>
          <w:sz w:val="24"/>
          <w:szCs w:val="24"/>
        </w:rPr>
        <w:t>高压电机振动信号模拟测量；</w:t>
      </w:r>
    </w:p>
    <w:p w14:paraId="164D0BE6"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（1）</w:t>
      </w:r>
      <w:proofErr w:type="gramStart"/>
      <w:r w:rsidRPr="00E640F3">
        <w:rPr>
          <w:rFonts w:ascii="宋体" w:eastAsia="宋体" w:hAnsi="宋体" w:cs="Times New Roman" w:hint="eastAsia"/>
          <w:bCs/>
          <w:sz w:val="24"/>
          <w:szCs w:val="24"/>
        </w:rPr>
        <w:t>料位测量</w:t>
      </w:r>
      <w:proofErr w:type="gramEnd"/>
    </w:p>
    <w:p w14:paraId="24CE24F0"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采用雷达</w:t>
      </w:r>
      <w:proofErr w:type="gramStart"/>
      <w:r w:rsidRPr="00E640F3">
        <w:rPr>
          <w:rFonts w:ascii="宋体" w:eastAsia="宋体" w:hAnsi="宋体" w:cs="Times New Roman" w:hint="eastAsia"/>
          <w:bCs/>
          <w:sz w:val="24"/>
          <w:szCs w:val="24"/>
        </w:rPr>
        <w:t>料位计对料仓料位</w:t>
      </w:r>
      <w:proofErr w:type="gramEnd"/>
      <w:r w:rsidRPr="00E640F3">
        <w:rPr>
          <w:rFonts w:ascii="宋体" w:eastAsia="宋体" w:hAnsi="宋体" w:cs="Times New Roman" w:hint="eastAsia"/>
          <w:bCs/>
          <w:sz w:val="24"/>
          <w:szCs w:val="24"/>
        </w:rPr>
        <w:t>进行连续测量，测量信号经隔离器与PLC连接。</w:t>
      </w:r>
    </w:p>
    <w:p w14:paraId="136BCF60"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（2） 电子皮带秤</w:t>
      </w:r>
    </w:p>
    <w:p w14:paraId="29FF5497"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电子皮带秤属于动态秤。动态</w:t>
      </w:r>
      <w:proofErr w:type="gramStart"/>
      <w:r w:rsidRPr="00E640F3">
        <w:rPr>
          <w:rFonts w:ascii="宋体" w:eastAsia="宋体" w:hAnsi="宋体" w:cs="Times New Roman" w:hint="eastAsia"/>
          <w:bCs/>
          <w:sz w:val="24"/>
          <w:szCs w:val="24"/>
        </w:rPr>
        <w:t>秤系统</w:t>
      </w:r>
      <w:proofErr w:type="gramEnd"/>
      <w:r w:rsidRPr="00E640F3">
        <w:rPr>
          <w:rFonts w:ascii="宋体" w:eastAsia="宋体" w:hAnsi="宋体" w:cs="Times New Roman" w:hint="eastAsia"/>
          <w:bCs/>
          <w:sz w:val="24"/>
          <w:szCs w:val="24"/>
        </w:rPr>
        <w:t>精度±0.5%，带链轮式皮带秤校验装置。</w:t>
      </w:r>
    </w:p>
    <w:p w14:paraId="435CFFF8"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（3）振动传感器</w:t>
      </w:r>
    </w:p>
    <w:p w14:paraId="61D4A223"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高压电机前后端轴承进行振动测量，采用加速度型传感器。现场安装二次表，信号传输到PLC，测量精度±mms/0.01。</w:t>
      </w:r>
    </w:p>
    <w:p w14:paraId="355CF8C6"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（4）温度传感器</w:t>
      </w:r>
    </w:p>
    <w:p w14:paraId="4AC09886"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温度测量采用埋入式三线制热电阻，经变送器与PLC经隔离器相连。</w:t>
      </w:r>
    </w:p>
    <w:p w14:paraId="59A8294A" w14:textId="77777777" w:rsidR="00E640F3" w:rsidRPr="00E640F3" w:rsidRDefault="00E640F3" w:rsidP="00E640F3">
      <w:pPr>
        <w:spacing w:beforeLines="50" w:before="156" w:afterLines="50" w:after="156" w:line="360" w:lineRule="auto"/>
        <w:jc w:val="left"/>
        <w:rPr>
          <w:rFonts w:ascii="宋体" w:eastAsia="宋体" w:hAnsi="宋体" w:cs="Times New Roman"/>
          <w:b/>
          <w:sz w:val="24"/>
          <w:szCs w:val="24"/>
        </w:rPr>
      </w:pPr>
      <w:bookmarkStart w:id="187" w:name="_Toc16772409"/>
      <w:bookmarkStart w:id="188" w:name="_Toc31357"/>
      <w:bookmarkStart w:id="189" w:name="_Toc27389"/>
      <w:bookmarkStart w:id="190" w:name="_Toc32597"/>
      <w:bookmarkStart w:id="191" w:name="_Toc25879"/>
      <w:bookmarkStart w:id="192" w:name="_Toc29077"/>
      <w:bookmarkStart w:id="193" w:name="_Toc14022"/>
      <w:bookmarkStart w:id="194" w:name="_Toc5758"/>
      <w:bookmarkStart w:id="195" w:name="_Toc18383"/>
      <w:r w:rsidRPr="00E640F3">
        <w:rPr>
          <w:rFonts w:ascii="宋体" w:eastAsia="宋体" w:hAnsi="宋体" w:cs="Times New Roman"/>
          <w:b/>
          <w:sz w:val="24"/>
          <w:szCs w:val="24"/>
        </w:rPr>
        <w:t>2.2.5</w:t>
      </w:r>
      <w:r w:rsidRPr="00E640F3">
        <w:rPr>
          <w:rFonts w:ascii="宋体" w:eastAsia="宋体" w:hAnsi="宋体" w:cs="Times New Roman" w:hint="eastAsia"/>
          <w:b/>
          <w:sz w:val="24"/>
          <w:szCs w:val="24"/>
        </w:rPr>
        <w:t xml:space="preserve"> 物料管理系统</w:t>
      </w:r>
    </w:p>
    <w:p w14:paraId="2344E935"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1）上料皮带智能控制</w:t>
      </w:r>
    </w:p>
    <w:p w14:paraId="25B34A42"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智能上料控制系统根据各工位</w:t>
      </w:r>
      <w:proofErr w:type="gramStart"/>
      <w:r w:rsidRPr="00E640F3">
        <w:rPr>
          <w:rFonts w:ascii="宋体" w:eastAsia="宋体" w:hAnsi="宋体" w:cs="Times New Roman" w:hint="eastAsia"/>
          <w:bCs/>
          <w:sz w:val="24"/>
          <w:szCs w:val="24"/>
        </w:rPr>
        <w:t>料仓料位</w:t>
      </w:r>
      <w:proofErr w:type="gramEnd"/>
      <w:r w:rsidRPr="00E640F3">
        <w:rPr>
          <w:rFonts w:ascii="宋体" w:eastAsia="宋体" w:hAnsi="宋体" w:cs="Times New Roman" w:hint="eastAsia"/>
          <w:bCs/>
          <w:sz w:val="24"/>
          <w:szCs w:val="24"/>
        </w:rPr>
        <w:t>信号及上级L2系统任务要求，结合各工位生产情况，智能计算配料供料计划，从原料进场编排指挥到各原料上料数量及先后顺序均由系统自动编排，同时兼顾人员手工干预，所有计划将</w:t>
      </w:r>
      <w:proofErr w:type="gramStart"/>
      <w:r w:rsidRPr="00E640F3">
        <w:rPr>
          <w:rFonts w:ascii="宋体" w:eastAsia="宋体" w:hAnsi="宋体" w:cs="Times New Roman" w:hint="eastAsia"/>
          <w:bCs/>
          <w:sz w:val="24"/>
          <w:szCs w:val="24"/>
        </w:rPr>
        <w:t>以滚屏方式</w:t>
      </w:r>
      <w:proofErr w:type="gramEnd"/>
      <w:r w:rsidRPr="00E640F3">
        <w:rPr>
          <w:rFonts w:ascii="宋体" w:eastAsia="宋体" w:hAnsi="宋体" w:cs="Times New Roman" w:hint="eastAsia"/>
          <w:bCs/>
          <w:sz w:val="24"/>
          <w:szCs w:val="24"/>
        </w:rPr>
        <w:t>在大屏上显示，同时上料控制按计划执行。系统最终要满足</w:t>
      </w:r>
      <w:proofErr w:type="gramStart"/>
      <w:r w:rsidRPr="00E640F3">
        <w:rPr>
          <w:rFonts w:ascii="宋体" w:eastAsia="宋体" w:hAnsi="宋体" w:cs="Times New Roman" w:hint="eastAsia"/>
          <w:bCs/>
          <w:sz w:val="24"/>
          <w:szCs w:val="24"/>
        </w:rPr>
        <w:t>无人化</w:t>
      </w:r>
      <w:proofErr w:type="gramEnd"/>
      <w:r w:rsidRPr="00E640F3">
        <w:rPr>
          <w:rFonts w:ascii="宋体" w:eastAsia="宋体" w:hAnsi="宋体" w:cs="Times New Roman" w:hint="eastAsia"/>
          <w:bCs/>
          <w:sz w:val="24"/>
          <w:szCs w:val="24"/>
        </w:rPr>
        <w:t>进料管理和上料控制要求以及保证各工位物料需求，同时具备在多种模式下（单、双皮带）的运转。</w:t>
      </w:r>
    </w:p>
    <w:p w14:paraId="6A347BB3"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储运调度</w:t>
      </w:r>
      <w:r w:rsidRPr="00E640F3">
        <w:rPr>
          <w:rFonts w:ascii="宋体" w:eastAsia="宋体" w:hAnsi="宋体" w:cs="Times New Roman" w:hint="eastAsia"/>
          <w:bCs/>
          <w:sz w:val="24"/>
          <w:szCs w:val="24"/>
        </w:rPr>
        <w:t>：建立物料调度中心，对来料及上料的运转数据</w:t>
      </w:r>
      <w:proofErr w:type="gramStart"/>
      <w:r w:rsidRPr="00E640F3">
        <w:rPr>
          <w:rFonts w:ascii="宋体" w:eastAsia="宋体" w:hAnsi="宋体" w:cs="Times New Roman" w:hint="eastAsia"/>
          <w:bCs/>
          <w:sz w:val="24"/>
          <w:szCs w:val="24"/>
        </w:rPr>
        <w:t>以及料仓装料</w:t>
      </w:r>
      <w:proofErr w:type="gramEnd"/>
      <w:r w:rsidRPr="00E640F3">
        <w:rPr>
          <w:rFonts w:ascii="宋体" w:eastAsia="宋体" w:hAnsi="宋体" w:cs="Times New Roman" w:hint="eastAsia"/>
          <w:bCs/>
          <w:sz w:val="24"/>
          <w:szCs w:val="24"/>
        </w:rPr>
        <w:t>类型以及合金仓库物料配送等进行集中调度控制，操作人员在调度中心实现全过程管理。</w:t>
      </w:r>
    </w:p>
    <w:p w14:paraId="7A7A64EE"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物料计划</w:t>
      </w:r>
      <w:r w:rsidRPr="00E640F3">
        <w:rPr>
          <w:rFonts w:ascii="宋体" w:eastAsia="宋体" w:hAnsi="宋体" w:cs="Times New Roman" w:hint="eastAsia"/>
          <w:bCs/>
          <w:sz w:val="24"/>
          <w:szCs w:val="24"/>
        </w:rPr>
        <w:t>：在接收到L2系统生产计划时由工艺工程师在系统上设定单炉物料需求清单及需求量（或由相应工位给定）。系统结合生产计划统计当班的总需求量，结合现有高位</w:t>
      </w:r>
      <w:proofErr w:type="gramStart"/>
      <w:r w:rsidRPr="00E640F3">
        <w:rPr>
          <w:rFonts w:ascii="宋体" w:eastAsia="宋体" w:hAnsi="宋体" w:cs="Times New Roman" w:hint="eastAsia"/>
          <w:bCs/>
          <w:sz w:val="24"/>
          <w:szCs w:val="24"/>
        </w:rPr>
        <w:t>料仓及地下料仓</w:t>
      </w:r>
      <w:proofErr w:type="gramEnd"/>
      <w:r w:rsidRPr="00E640F3">
        <w:rPr>
          <w:rFonts w:ascii="宋体" w:eastAsia="宋体" w:hAnsi="宋体" w:cs="Times New Roman" w:hint="eastAsia"/>
          <w:bCs/>
          <w:sz w:val="24"/>
          <w:szCs w:val="24"/>
        </w:rPr>
        <w:t>物料余量，按时间节点、先后顺序单次或分批次以报表形式形成物料供给计划。</w:t>
      </w:r>
    </w:p>
    <w:p w14:paraId="447EF5AC"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物料运转</w:t>
      </w:r>
      <w:r w:rsidRPr="00E640F3">
        <w:rPr>
          <w:rFonts w:ascii="宋体" w:eastAsia="宋体" w:hAnsi="宋体" w:cs="Times New Roman" w:hint="eastAsia"/>
          <w:bCs/>
          <w:sz w:val="24"/>
          <w:szCs w:val="24"/>
        </w:rPr>
        <w:t>：结合物料供给计划L1系统按照既定的时间节点和计划量对各工位的高位</w:t>
      </w:r>
      <w:proofErr w:type="gramStart"/>
      <w:r w:rsidRPr="00E640F3">
        <w:rPr>
          <w:rFonts w:ascii="宋体" w:eastAsia="宋体" w:hAnsi="宋体" w:cs="Times New Roman" w:hint="eastAsia"/>
          <w:bCs/>
          <w:sz w:val="24"/>
          <w:szCs w:val="24"/>
        </w:rPr>
        <w:t>料仓和地下料仓</w:t>
      </w:r>
      <w:proofErr w:type="gramEnd"/>
      <w:r w:rsidRPr="00E640F3">
        <w:rPr>
          <w:rFonts w:ascii="宋体" w:eastAsia="宋体" w:hAnsi="宋体" w:cs="Times New Roman" w:hint="eastAsia"/>
          <w:bCs/>
          <w:sz w:val="24"/>
          <w:szCs w:val="24"/>
        </w:rPr>
        <w:t>进行物料补给。当L2系统或人工刷新或调整计划时系统重新计算并制定物料补给计划，L1系统按照新计划执行。同时系统具备当出现异常或临时调整时，结合人工干预后自动计算重新调整运转方案。</w:t>
      </w:r>
    </w:p>
    <w:p w14:paraId="55A3A106"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过程启停</w:t>
      </w:r>
      <w:r w:rsidRPr="00E640F3">
        <w:rPr>
          <w:rFonts w:ascii="宋体" w:eastAsia="宋体" w:hAnsi="宋体" w:cs="Times New Roman" w:hint="eastAsia"/>
          <w:bCs/>
          <w:sz w:val="24"/>
          <w:szCs w:val="24"/>
        </w:rPr>
        <w:t>：上料系统运行前系统对运转设备（卸料小车状态、皮带状态、安全装置状态、</w:t>
      </w:r>
      <w:proofErr w:type="gramStart"/>
      <w:r w:rsidRPr="00E640F3">
        <w:rPr>
          <w:rFonts w:ascii="宋体" w:eastAsia="宋体" w:hAnsi="宋体" w:cs="Times New Roman" w:hint="eastAsia"/>
          <w:bCs/>
          <w:sz w:val="24"/>
          <w:szCs w:val="24"/>
        </w:rPr>
        <w:t>料仓料</w:t>
      </w:r>
      <w:proofErr w:type="gramEnd"/>
      <w:r w:rsidRPr="00E640F3">
        <w:rPr>
          <w:rFonts w:ascii="宋体" w:eastAsia="宋体" w:hAnsi="宋体" w:cs="Times New Roman" w:hint="eastAsia"/>
          <w:bCs/>
          <w:sz w:val="24"/>
          <w:szCs w:val="24"/>
        </w:rPr>
        <w:t>位、人员入侵等）进行全方位确认，制定运转条件名录并实时监控。只有条件在正常情况下系统发出就绪信号上料系统方可启动或连续运行，并在启动前系统先发出开机告警警铃以及在设备运行后某些区域启动门禁装置限制人员进入。当以上条件遭否定时或拍下急停开关上料系统自动停机，同时系统急停控制还需与视频监控联动，当视频监控检测</w:t>
      </w:r>
      <w:proofErr w:type="gramStart"/>
      <w:r w:rsidRPr="00E640F3">
        <w:rPr>
          <w:rFonts w:ascii="宋体" w:eastAsia="宋体" w:hAnsi="宋体" w:cs="Times New Roman" w:hint="eastAsia"/>
          <w:bCs/>
          <w:sz w:val="24"/>
          <w:szCs w:val="24"/>
        </w:rPr>
        <w:t>到堵料</w:t>
      </w:r>
      <w:proofErr w:type="gramEnd"/>
      <w:r w:rsidRPr="00E640F3">
        <w:rPr>
          <w:rFonts w:ascii="宋体" w:eastAsia="宋体" w:hAnsi="宋体" w:cs="Times New Roman" w:hint="eastAsia"/>
          <w:bCs/>
          <w:sz w:val="24"/>
          <w:szCs w:val="24"/>
        </w:rPr>
        <w:t>、撒料等异常情况后监控系统向上料系统发出信号，上料系统做出停机或报警策略。</w:t>
      </w:r>
    </w:p>
    <w:p w14:paraId="01653F58" w14:textId="3F9556F3"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全过程监控</w:t>
      </w:r>
      <w:r w:rsidRPr="00E640F3">
        <w:rPr>
          <w:rFonts w:ascii="宋体" w:eastAsia="宋体" w:hAnsi="宋体" w:cs="Times New Roman" w:hint="eastAsia"/>
          <w:bCs/>
          <w:sz w:val="24"/>
          <w:szCs w:val="24"/>
        </w:rPr>
        <w:t>：在储运系统（合金仓库、上料皮带、卸料小车、高位料仓）建立3D</w:t>
      </w:r>
      <w:r w:rsidRPr="00E640F3">
        <w:rPr>
          <w:rFonts w:ascii="宋体" w:eastAsia="宋体" w:hAnsi="宋体" w:cs="Times New Roman" w:hint="eastAsia"/>
          <w:bCs/>
          <w:sz w:val="24"/>
          <w:szCs w:val="24"/>
        </w:rPr>
        <w:lastRenderedPageBreak/>
        <w:t>模型对储运系统进行全息监控。通过3D模型进行实时对设备、人、</w:t>
      </w:r>
      <w:del w:id="196" w:author=" " w:date="2019-11-09T14:24:00Z">
        <w:r w:rsidRPr="00E640F3" w:rsidDel="0031341B">
          <w:rPr>
            <w:rFonts w:ascii="宋体" w:eastAsia="宋体" w:hAnsi="宋体" w:cs="Times New Roman" w:hint="eastAsia"/>
            <w:bCs/>
            <w:sz w:val="24"/>
            <w:szCs w:val="24"/>
          </w:rPr>
          <w:delText>物质</w:delText>
        </w:r>
      </w:del>
      <w:ins w:id="197" w:author=" " w:date="2019-11-09T14:24:00Z">
        <w:r w:rsidR="0031341B">
          <w:rPr>
            <w:rFonts w:ascii="宋体" w:eastAsia="宋体" w:hAnsi="宋体" w:cs="Times New Roman" w:hint="eastAsia"/>
            <w:bCs/>
            <w:sz w:val="24"/>
            <w:szCs w:val="24"/>
          </w:rPr>
          <w:t>物资</w:t>
        </w:r>
      </w:ins>
      <w:r w:rsidRPr="00E640F3">
        <w:rPr>
          <w:rFonts w:ascii="宋体" w:eastAsia="宋体" w:hAnsi="宋体" w:cs="Times New Roman" w:hint="eastAsia"/>
          <w:bCs/>
          <w:sz w:val="24"/>
          <w:szCs w:val="24"/>
        </w:rPr>
        <w:t>、车辆等进行监控跟踪，当系统内设备出现异常时3D模型反馈异常点同时连锁视频监控在3D模型画面上调取出事故点或异常点的监控画面。</w:t>
      </w:r>
    </w:p>
    <w:p w14:paraId="243BD67B"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视频跟随</w:t>
      </w:r>
      <w:r w:rsidRPr="00E640F3">
        <w:rPr>
          <w:rFonts w:ascii="宋体" w:eastAsia="宋体" w:hAnsi="宋体" w:cs="Times New Roman" w:hint="eastAsia"/>
          <w:bCs/>
          <w:sz w:val="24"/>
          <w:szCs w:val="24"/>
        </w:rPr>
        <w:t>：在储运路径上设置视频监控实现</w:t>
      </w:r>
      <w:proofErr w:type="gramStart"/>
      <w:r w:rsidRPr="00E640F3">
        <w:rPr>
          <w:rFonts w:ascii="宋体" w:eastAsia="宋体" w:hAnsi="宋体" w:cs="Times New Roman" w:hint="eastAsia"/>
          <w:bCs/>
          <w:sz w:val="24"/>
          <w:szCs w:val="24"/>
        </w:rPr>
        <w:t>监控全</w:t>
      </w:r>
      <w:proofErr w:type="gramEnd"/>
      <w:r w:rsidRPr="00E640F3">
        <w:rPr>
          <w:rFonts w:ascii="宋体" w:eastAsia="宋体" w:hAnsi="宋体" w:cs="Times New Roman" w:hint="eastAsia"/>
          <w:bCs/>
          <w:sz w:val="24"/>
          <w:szCs w:val="24"/>
        </w:rPr>
        <w:t>覆盖，在关键设备、区域（卸料小车、进入人员、运转车辆等）设置视频跟随控制，确保人员安全和设备安全。</w:t>
      </w:r>
    </w:p>
    <w:p w14:paraId="269FF96A"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2）合金仓库物料管理</w:t>
      </w:r>
    </w:p>
    <w:p w14:paraId="6230167C"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 依据合金仓库物料存储、发配管理原则，从汽车运货进库开始到货物发送分配，建立一套物料管理系统。物料进库采用计划制，由系统提出需求，配送按计划执行。库区物料分类堆放系统实时累算余料，物料</w:t>
      </w:r>
      <w:proofErr w:type="gramStart"/>
      <w:r w:rsidRPr="00E640F3">
        <w:rPr>
          <w:rFonts w:ascii="宋体" w:eastAsia="宋体" w:hAnsi="宋体" w:cs="Times New Roman" w:hint="eastAsia"/>
          <w:bCs/>
          <w:sz w:val="24"/>
          <w:szCs w:val="24"/>
        </w:rPr>
        <w:t>堆卸按</w:t>
      </w:r>
      <w:proofErr w:type="gramEnd"/>
      <w:r w:rsidRPr="00E640F3">
        <w:rPr>
          <w:rFonts w:ascii="宋体" w:eastAsia="宋体" w:hAnsi="宋体" w:cs="Times New Roman" w:hint="eastAsia"/>
          <w:bCs/>
          <w:sz w:val="24"/>
          <w:szCs w:val="24"/>
        </w:rPr>
        <w:t>系统要求堆卸。</w:t>
      </w:r>
      <w:proofErr w:type="gramStart"/>
      <w:r w:rsidRPr="00E640F3">
        <w:rPr>
          <w:rFonts w:ascii="宋体" w:eastAsia="宋体" w:hAnsi="宋体" w:cs="Times New Roman" w:hint="eastAsia"/>
          <w:bCs/>
          <w:sz w:val="24"/>
          <w:szCs w:val="24"/>
        </w:rPr>
        <w:t>地下料仓</w:t>
      </w:r>
      <w:proofErr w:type="gramEnd"/>
      <w:r w:rsidRPr="00E640F3">
        <w:rPr>
          <w:rFonts w:ascii="宋体" w:eastAsia="宋体" w:hAnsi="宋体" w:cs="Times New Roman" w:hint="eastAsia"/>
          <w:bCs/>
          <w:sz w:val="24"/>
          <w:szCs w:val="24"/>
        </w:rPr>
        <w:t>物料装载根据系统要求由汽车或装载车供料。</w:t>
      </w:r>
    </w:p>
    <w:p w14:paraId="69DB735D"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物料需求计划管理</w:t>
      </w:r>
      <w:r w:rsidRPr="00E640F3">
        <w:rPr>
          <w:rFonts w:ascii="宋体" w:eastAsia="宋体" w:hAnsi="宋体" w:cs="Times New Roman" w:hint="eastAsia"/>
          <w:bCs/>
          <w:sz w:val="24"/>
          <w:szCs w:val="24"/>
        </w:rPr>
        <w:t>：根据生产计划及上料需求制定当天物料派送单，运输车队根据派送计划按指定要求发送货物经司磅后进入合金仓库。</w:t>
      </w:r>
    </w:p>
    <w:p w14:paraId="22E5B6EA"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合金仓库物料入库管理</w:t>
      </w:r>
      <w:r w:rsidRPr="00E640F3">
        <w:rPr>
          <w:rFonts w:ascii="宋体" w:eastAsia="宋体" w:hAnsi="宋体" w:cs="Times New Roman" w:hint="eastAsia"/>
          <w:bCs/>
          <w:sz w:val="24"/>
          <w:szCs w:val="24"/>
        </w:rPr>
        <w:t>：外部运转车辆进入合金仓库后，系统同时接受到地磅处传来车辆上所运输的货物类型、重量、车牌号等信息。系统根据物料类型编排卸货位置，并在库区配送屏上显示，外部运转车辆司机人员根据大屏信息向指定地点进行卸货。</w:t>
      </w:r>
    </w:p>
    <w:p w14:paraId="61A6F9B6"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内部物料出库倒运</w:t>
      </w:r>
      <w:r w:rsidRPr="00E640F3">
        <w:rPr>
          <w:rFonts w:ascii="宋体" w:eastAsia="宋体" w:hAnsi="宋体" w:cs="Times New Roman" w:hint="eastAsia"/>
          <w:bCs/>
          <w:sz w:val="24"/>
          <w:szCs w:val="24"/>
        </w:rPr>
        <w:t>：部分生产物料由场内机车倒运时，系统根据需求向场内机车发布信息，司机人员根据倒运信息完成场内物资（</w:t>
      </w:r>
      <w:proofErr w:type="gramStart"/>
      <w:r w:rsidRPr="00E640F3">
        <w:rPr>
          <w:rFonts w:ascii="宋体" w:eastAsia="宋体" w:hAnsi="宋体" w:cs="Times New Roman" w:hint="eastAsia"/>
          <w:bCs/>
          <w:sz w:val="24"/>
          <w:szCs w:val="24"/>
        </w:rPr>
        <w:t>地下料仓</w:t>
      </w:r>
      <w:proofErr w:type="gramEnd"/>
      <w:r w:rsidRPr="00E640F3">
        <w:rPr>
          <w:rFonts w:ascii="宋体" w:eastAsia="宋体" w:hAnsi="宋体" w:cs="Times New Roman" w:hint="eastAsia"/>
          <w:bCs/>
          <w:sz w:val="24"/>
          <w:szCs w:val="24"/>
        </w:rPr>
        <w:t>、合金仓库料槽等）的倒运并输送到指定高位料仓。</w:t>
      </w:r>
    </w:p>
    <w:p w14:paraId="5DC698A0"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物质装卸确认</w:t>
      </w:r>
      <w:r w:rsidRPr="00E640F3">
        <w:rPr>
          <w:rFonts w:ascii="宋体" w:eastAsia="宋体" w:hAnsi="宋体" w:cs="Times New Roman" w:hint="eastAsia"/>
          <w:bCs/>
          <w:sz w:val="24"/>
          <w:szCs w:val="24"/>
        </w:rPr>
        <w:t>：在每个合金仓库料槽和</w:t>
      </w:r>
      <w:proofErr w:type="gramStart"/>
      <w:r w:rsidRPr="00E640F3">
        <w:rPr>
          <w:rFonts w:ascii="宋体" w:eastAsia="宋体" w:hAnsi="宋体" w:cs="Times New Roman" w:hint="eastAsia"/>
          <w:bCs/>
          <w:sz w:val="24"/>
          <w:szCs w:val="24"/>
        </w:rPr>
        <w:t>地下料仓</w:t>
      </w:r>
      <w:proofErr w:type="gramEnd"/>
      <w:r w:rsidRPr="00E640F3">
        <w:rPr>
          <w:rFonts w:ascii="宋体" w:eastAsia="宋体" w:hAnsi="宋体" w:cs="Times New Roman" w:hint="eastAsia"/>
          <w:bCs/>
          <w:sz w:val="24"/>
          <w:szCs w:val="24"/>
        </w:rPr>
        <w:t>上设置监视识别系统，</w:t>
      </w:r>
      <w:proofErr w:type="gramStart"/>
      <w:r w:rsidRPr="00E640F3">
        <w:rPr>
          <w:rFonts w:ascii="宋体" w:eastAsia="宋体" w:hAnsi="宋体" w:cs="Times New Roman" w:hint="eastAsia"/>
          <w:bCs/>
          <w:sz w:val="24"/>
          <w:szCs w:val="24"/>
        </w:rPr>
        <w:t>当运输</w:t>
      </w:r>
      <w:proofErr w:type="gramEnd"/>
      <w:r w:rsidRPr="00E640F3">
        <w:rPr>
          <w:rFonts w:ascii="宋体" w:eastAsia="宋体" w:hAnsi="宋体" w:cs="Times New Roman" w:hint="eastAsia"/>
          <w:bCs/>
          <w:sz w:val="24"/>
          <w:szCs w:val="24"/>
        </w:rPr>
        <w:t>车辆入场装卸时监控系统实时跟踪车辆以及车牌号是否按照指定要求进行装卸，同时在管控画面上进行3D演示，当车辆信息与卸货地点不符时系统发布警报告知司机人员。</w:t>
      </w:r>
    </w:p>
    <w:p w14:paraId="26DA2657"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
          <w:sz w:val="24"/>
          <w:szCs w:val="24"/>
        </w:rPr>
        <w:t>内部机车调度管理</w:t>
      </w:r>
      <w:r w:rsidRPr="00E640F3">
        <w:rPr>
          <w:rFonts w:ascii="宋体" w:eastAsia="宋体" w:hAnsi="宋体" w:cs="Times New Roman" w:hint="eastAsia"/>
          <w:bCs/>
          <w:sz w:val="24"/>
          <w:szCs w:val="24"/>
        </w:rPr>
        <w:t>：在每台内部运转车辆上设置移动式界面屏（车辆与界面屏在交接时先由调度系统发布交接要求，司机人员按照要求完成车辆类型、车牌号与移动界面</w:t>
      </w:r>
      <w:proofErr w:type="gramStart"/>
      <w:r w:rsidRPr="00E640F3">
        <w:rPr>
          <w:rFonts w:ascii="宋体" w:eastAsia="宋体" w:hAnsi="宋体" w:cs="Times New Roman" w:hint="eastAsia"/>
          <w:bCs/>
          <w:sz w:val="24"/>
          <w:szCs w:val="24"/>
        </w:rPr>
        <w:t>屏数据</w:t>
      </w:r>
      <w:proofErr w:type="gramEnd"/>
      <w:r w:rsidRPr="00E640F3">
        <w:rPr>
          <w:rFonts w:ascii="宋体" w:eastAsia="宋体" w:hAnsi="宋体" w:cs="Times New Roman" w:hint="eastAsia"/>
          <w:bCs/>
          <w:sz w:val="24"/>
          <w:szCs w:val="24"/>
        </w:rPr>
        <w:t>交接并由调度中心完成交接确认）。内部物料运转时系统会按要求向指定车辆上的移动界面</w:t>
      </w:r>
      <w:proofErr w:type="gramStart"/>
      <w:r w:rsidRPr="00E640F3">
        <w:rPr>
          <w:rFonts w:ascii="宋体" w:eastAsia="宋体" w:hAnsi="宋体" w:cs="Times New Roman" w:hint="eastAsia"/>
          <w:bCs/>
          <w:sz w:val="24"/>
          <w:szCs w:val="24"/>
        </w:rPr>
        <w:t>屏发布</w:t>
      </w:r>
      <w:proofErr w:type="gramEnd"/>
      <w:r w:rsidRPr="00E640F3">
        <w:rPr>
          <w:rFonts w:ascii="宋体" w:eastAsia="宋体" w:hAnsi="宋体" w:cs="Times New Roman" w:hint="eastAsia"/>
          <w:bCs/>
          <w:sz w:val="24"/>
          <w:szCs w:val="24"/>
        </w:rPr>
        <w:t>装卸信息，司机人员按照信息提示完成物料装卸。</w:t>
      </w:r>
    </w:p>
    <w:p w14:paraId="19FDA6E2"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移动界面屏参数：</w:t>
      </w:r>
    </w:p>
    <w:p w14:paraId="32F7E652"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尺寸：10寸</w:t>
      </w:r>
    </w:p>
    <w:p w14:paraId="6B4BB6CC"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续航：48小时/机车供电</w:t>
      </w:r>
    </w:p>
    <w:p w14:paraId="52B0963C"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通讯：无线通讯</w:t>
      </w:r>
    </w:p>
    <w:p w14:paraId="5B806BD0"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网络覆盖：合金仓库周边30米内</w:t>
      </w:r>
    </w:p>
    <w:p w14:paraId="68B4F99B"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数量：5台</w:t>
      </w:r>
    </w:p>
    <w:p w14:paraId="01D8907F"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定位（可选项）：具备定位功能精度5米，定位位置在3D模型上体现。</w:t>
      </w:r>
    </w:p>
    <w:p w14:paraId="6C2BFBCD"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合金库存数量管理：系统实时累算余料，根据每种合金最低库存数量制定报警机制，并依据月度各钢种生产计划，结合库存情况，制定月度合金入库需求</w:t>
      </w:r>
      <w:proofErr w:type="gramStart"/>
      <w:r w:rsidRPr="00E640F3">
        <w:rPr>
          <w:rFonts w:ascii="宋体" w:eastAsia="宋体" w:hAnsi="宋体" w:cs="Times New Roman" w:hint="eastAsia"/>
          <w:bCs/>
          <w:sz w:val="24"/>
          <w:szCs w:val="24"/>
        </w:rPr>
        <w:t>总量月</w:t>
      </w:r>
      <w:proofErr w:type="gramEnd"/>
      <w:r w:rsidRPr="00E640F3">
        <w:rPr>
          <w:rFonts w:ascii="宋体" w:eastAsia="宋体" w:hAnsi="宋体" w:cs="Times New Roman" w:hint="eastAsia"/>
          <w:bCs/>
          <w:sz w:val="24"/>
          <w:szCs w:val="24"/>
        </w:rPr>
        <w:t>计划，结合场地情况和日生产计划，制定进库日计划。对长周期库存合金，制定报警机制。</w:t>
      </w:r>
    </w:p>
    <w:p w14:paraId="6E67D2FF"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3）信息大屏</w:t>
      </w:r>
    </w:p>
    <w:p w14:paraId="20166438"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信息大屏采用LED大屏幕，装设在合金库内，提供整个系统从汽车配送到</w:t>
      </w:r>
      <w:proofErr w:type="gramStart"/>
      <w:r w:rsidRPr="00E640F3">
        <w:rPr>
          <w:rFonts w:ascii="宋体" w:eastAsia="宋体" w:hAnsi="宋体" w:cs="Times New Roman" w:hint="eastAsia"/>
          <w:bCs/>
          <w:sz w:val="24"/>
          <w:szCs w:val="24"/>
        </w:rPr>
        <w:t>高位料仓补料</w:t>
      </w:r>
      <w:proofErr w:type="gramEnd"/>
      <w:r w:rsidRPr="00E640F3">
        <w:rPr>
          <w:rFonts w:ascii="宋体" w:eastAsia="宋体" w:hAnsi="宋体" w:cs="Times New Roman" w:hint="eastAsia"/>
          <w:bCs/>
          <w:sz w:val="24"/>
          <w:szCs w:val="24"/>
        </w:rPr>
        <w:t>提供指导以及系统状态提示。</w:t>
      </w:r>
    </w:p>
    <w:p w14:paraId="160F7B42"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库区配送屏：提示料槽物料余量以及配送汽车卸货位置。</w:t>
      </w:r>
    </w:p>
    <w:p w14:paraId="6AF84E51" w14:textId="77777777" w:rsidR="00E640F3" w:rsidRPr="00E640F3" w:rsidRDefault="00E640F3" w:rsidP="00E640F3">
      <w:pPr>
        <w:spacing w:line="360" w:lineRule="auto"/>
        <w:ind w:firstLine="570"/>
        <w:rPr>
          <w:rFonts w:ascii="宋体" w:eastAsia="宋体" w:hAnsi="宋体" w:cs="Times New Roman"/>
          <w:bCs/>
          <w:sz w:val="24"/>
          <w:szCs w:val="24"/>
        </w:rPr>
      </w:pPr>
      <w:proofErr w:type="gramStart"/>
      <w:r w:rsidRPr="00E640F3">
        <w:rPr>
          <w:rFonts w:ascii="宋体" w:eastAsia="宋体" w:hAnsi="宋体" w:cs="Times New Roman" w:hint="eastAsia"/>
          <w:bCs/>
          <w:sz w:val="24"/>
          <w:szCs w:val="24"/>
        </w:rPr>
        <w:t>地下料仓</w:t>
      </w:r>
      <w:proofErr w:type="gramEnd"/>
      <w:r w:rsidRPr="00E640F3">
        <w:rPr>
          <w:rFonts w:ascii="宋体" w:eastAsia="宋体" w:hAnsi="宋体" w:cs="Times New Roman" w:hint="eastAsia"/>
          <w:bCs/>
          <w:sz w:val="24"/>
          <w:szCs w:val="24"/>
        </w:rPr>
        <w:t>补给屏：提示</w:t>
      </w:r>
      <w:proofErr w:type="gramStart"/>
      <w:r w:rsidRPr="00E640F3">
        <w:rPr>
          <w:rFonts w:ascii="宋体" w:eastAsia="宋体" w:hAnsi="宋体" w:cs="Times New Roman" w:hint="eastAsia"/>
          <w:bCs/>
          <w:sz w:val="24"/>
          <w:szCs w:val="24"/>
        </w:rPr>
        <w:t>地下料仓</w:t>
      </w:r>
      <w:proofErr w:type="gramEnd"/>
      <w:r w:rsidRPr="00E640F3">
        <w:rPr>
          <w:rFonts w:ascii="宋体" w:eastAsia="宋体" w:hAnsi="宋体" w:cs="Times New Roman" w:hint="eastAsia"/>
          <w:bCs/>
          <w:sz w:val="24"/>
          <w:szCs w:val="24"/>
        </w:rPr>
        <w:t>物料余量以及补给要求。</w:t>
      </w:r>
    </w:p>
    <w:p w14:paraId="52E1743C" w14:textId="77777777" w:rsidR="00E640F3" w:rsidRPr="00E640F3" w:rsidRDefault="00E640F3" w:rsidP="00E640F3">
      <w:pPr>
        <w:spacing w:line="360" w:lineRule="auto"/>
        <w:ind w:firstLine="570"/>
        <w:rPr>
          <w:rFonts w:ascii="宋体" w:eastAsia="宋体" w:hAnsi="宋体" w:cs="Times New Roman"/>
          <w:bCs/>
          <w:sz w:val="24"/>
          <w:szCs w:val="24"/>
        </w:rPr>
      </w:pPr>
      <w:proofErr w:type="gramStart"/>
      <w:r w:rsidRPr="00E640F3">
        <w:rPr>
          <w:rFonts w:ascii="宋体" w:eastAsia="宋体" w:hAnsi="宋体" w:cs="Times New Roman" w:hint="eastAsia"/>
          <w:bCs/>
          <w:sz w:val="24"/>
          <w:szCs w:val="24"/>
        </w:rPr>
        <w:t>高位料仓补给</w:t>
      </w:r>
      <w:proofErr w:type="gramEnd"/>
      <w:r w:rsidRPr="00E640F3">
        <w:rPr>
          <w:rFonts w:ascii="宋体" w:eastAsia="宋体" w:hAnsi="宋体" w:cs="Times New Roman" w:hint="eastAsia"/>
          <w:bCs/>
          <w:sz w:val="24"/>
          <w:szCs w:val="24"/>
        </w:rPr>
        <w:t>屏：提示</w:t>
      </w:r>
      <w:proofErr w:type="gramStart"/>
      <w:r w:rsidRPr="00E640F3">
        <w:rPr>
          <w:rFonts w:ascii="宋体" w:eastAsia="宋体" w:hAnsi="宋体" w:cs="Times New Roman" w:hint="eastAsia"/>
          <w:bCs/>
          <w:sz w:val="24"/>
          <w:szCs w:val="24"/>
        </w:rPr>
        <w:t>高位料仓物料</w:t>
      </w:r>
      <w:proofErr w:type="gramEnd"/>
      <w:r w:rsidRPr="00E640F3">
        <w:rPr>
          <w:rFonts w:ascii="宋体" w:eastAsia="宋体" w:hAnsi="宋体" w:cs="Times New Roman" w:hint="eastAsia"/>
          <w:bCs/>
          <w:sz w:val="24"/>
          <w:szCs w:val="24"/>
        </w:rPr>
        <w:t>余量以及补给要求。</w:t>
      </w:r>
    </w:p>
    <w:p w14:paraId="2E34F08C"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   大屏类型：LED（可编辑）</w:t>
      </w:r>
    </w:p>
    <w:p w14:paraId="3FFD0107"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   通讯形式：以太网（初定）</w:t>
      </w:r>
    </w:p>
    <w:p w14:paraId="681D3F09"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   可视距离：80米</w:t>
      </w:r>
    </w:p>
    <w:p w14:paraId="45081FC6" w14:textId="77777777" w:rsidR="00E640F3" w:rsidRPr="00E640F3" w:rsidRDefault="00E640F3" w:rsidP="00E640F3">
      <w:pPr>
        <w:spacing w:line="360" w:lineRule="auto"/>
        <w:ind w:firstLine="570"/>
        <w:rPr>
          <w:rFonts w:ascii="宋体" w:eastAsia="宋体" w:hAnsi="宋体" w:cs="Times New Roman"/>
          <w:bCs/>
          <w:sz w:val="24"/>
          <w:szCs w:val="24"/>
        </w:rPr>
      </w:pPr>
      <w:r w:rsidRPr="00E640F3">
        <w:rPr>
          <w:rFonts w:ascii="宋体" w:eastAsia="宋体" w:hAnsi="宋体" w:cs="Times New Roman" w:hint="eastAsia"/>
          <w:bCs/>
          <w:sz w:val="24"/>
          <w:szCs w:val="24"/>
        </w:rPr>
        <w:t xml:space="preserve">   屏幕规格：≥2M*4M</w:t>
      </w:r>
    </w:p>
    <w:p w14:paraId="63B7D129" w14:textId="77777777" w:rsidR="00E640F3" w:rsidRPr="00E640F3" w:rsidRDefault="00E640F3" w:rsidP="00E640F3">
      <w:pPr>
        <w:spacing w:line="360" w:lineRule="auto"/>
        <w:ind w:firstLineChars="100" w:firstLine="240"/>
        <w:rPr>
          <w:rFonts w:ascii="宋体" w:eastAsia="宋体" w:hAnsi="宋体" w:cs="Times New Roman"/>
          <w:sz w:val="24"/>
          <w:szCs w:val="24"/>
        </w:rPr>
        <w:sectPr w:rsidR="00E640F3" w:rsidRPr="00E640F3" w:rsidSect="00ED363A">
          <w:headerReference w:type="default" r:id="rId12"/>
          <w:headerReference w:type="first" r:id="rId13"/>
          <w:footerReference w:type="first" r:id="rId14"/>
          <w:pgSz w:w="11906" w:h="16838"/>
          <w:pgMar w:top="1418" w:right="1418" w:bottom="1418" w:left="1701" w:header="851" w:footer="851" w:gutter="0"/>
          <w:cols w:space="720"/>
          <w:titlePg/>
          <w:docGrid w:type="lines" w:linePitch="312"/>
        </w:sectPr>
      </w:pPr>
      <w:r w:rsidRPr="00E640F3">
        <w:rPr>
          <w:rFonts w:ascii="宋体" w:eastAsia="宋体" w:hAnsi="宋体" w:cs="Times New Roman" w:hint="eastAsia"/>
          <w:bCs/>
          <w:sz w:val="24"/>
          <w:szCs w:val="24"/>
        </w:rPr>
        <w:t xml:space="preserve">   数    量：3</w:t>
      </w:r>
    </w:p>
    <w:p w14:paraId="1DDFF0C2" w14:textId="77777777" w:rsidR="00E640F3" w:rsidRPr="00E640F3" w:rsidRDefault="00E640F3" w:rsidP="00E640F3">
      <w:pPr>
        <w:spacing w:beforeLines="50" w:before="156" w:afterLines="50" w:after="156" w:line="360" w:lineRule="auto"/>
        <w:jc w:val="left"/>
        <w:rPr>
          <w:rFonts w:ascii="宋体" w:eastAsia="宋体" w:hAnsi="宋体" w:cs="Times New Roman"/>
          <w:b/>
          <w:sz w:val="24"/>
          <w:szCs w:val="24"/>
        </w:rPr>
      </w:pPr>
      <w:bookmarkStart w:id="198" w:name="_Toc21259"/>
      <w:bookmarkStart w:id="199" w:name="_Toc8125"/>
      <w:bookmarkStart w:id="200" w:name="_Toc11032"/>
      <w:bookmarkStart w:id="201" w:name="_Toc10805"/>
      <w:bookmarkStart w:id="202" w:name="_Toc32157"/>
      <w:bookmarkStart w:id="203" w:name="_Toc31925"/>
      <w:bookmarkStart w:id="204" w:name="_Toc6168"/>
      <w:bookmarkStart w:id="205" w:name="_Toc4347"/>
      <w:bookmarkStart w:id="206" w:name="_Toc16772410"/>
      <w:r w:rsidRPr="00E640F3">
        <w:rPr>
          <w:rFonts w:ascii="宋体" w:eastAsia="宋体" w:hAnsi="宋体" w:cs="Times New Roman"/>
          <w:b/>
          <w:sz w:val="24"/>
          <w:szCs w:val="24"/>
        </w:rPr>
        <w:lastRenderedPageBreak/>
        <w:t>2.2.6</w:t>
      </w:r>
      <w:r w:rsidRPr="00E640F3">
        <w:rPr>
          <w:rFonts w:ascii="宋体" w:eastAsia="宋体" w:hAnsi="宋体" w:cs="Times New Roman" w:hint="eastAsia"/>
          <w:b/>
          <w:sz w:val="24"/>
          <w:szCs w:val="24"/>
        </w:rPr>
        <w:t>设备监控</w:t>
      </w:r>
      <w:bookmarkEnd w:id="198"/>
      <w:bookmarkEnd w:id="199"/>
      <w:bookmarkEnd w:id="200"/>
      <w:bookmarkEnd w:id="201"/>
      <w:bookmarkEnd w:id="202"/>
      <w:bookmarkEnd w:id="203"/>
      <w:bookmarkEnd w:id="204"/>
      <w:bookmarkEnd w:id="205"/>
      <w:bookmarkEnd w:id="206"/>
      <w:r w:rsidRPr="00E640F3">
        <w:rPr>
          <w:rFonts w:ascii="宋体" w:eastAsia="宋体" w:hAnsi="宋体" w:cs="Times New Roman" w:hint="eastAsia"/>
          <w:b/>
          <w:sz w:val="24"/>
          <w:szCs w:val="24"/>
        </w:rPr>
        <w:t>技术规格要求</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2184"/>
        <w:gridCol w:w="1217"/>
        <w:gridCol w:w="1397"/>
        <w:gridCol w:w="1250"/>
        <w:gridCol w:w="1193"/>
        <w:gridCol w:w="1031"/>
      </w:tblGrid>
      <w:tr w:rsidR="00E640F3" w:rsidRPr="00E640F3" w14:paraId="3F70CA1D" w14:textId="77777777" w:rsidTr="00ED363A">
        <w:tc>
          <w:tcPr>
            <w:tcW w:w="709" w:type="dxa"/>
          </w:tcPr>
          <w:p w14:paraId="3323F44E" w14:textId="77777777" w:rsidR="00E640F3" w:rsidRPr="00E640F3" w:rsidRDefault="00E640F3" w:rsidP="00E640F3">
            <w:pPr>
              <w:spacing w:line="0" w:lineRule="atLeast"/>
              <w:rPr>
                <w:rFonts w:ascii="宋体" w:eastAsia="宋体" w:hAnsi="宋体" w:cs="Times New Roman"/>
                <w:b/>
                <w:szCs w:val="21"/>
              </w:rPr>
            </w:pPr>
            <w:r w:rsidRPr="00E640F3">
              <w:rPr>
                <w:rFonts w:ascii="宋体" w:eastAsia="宋体" w:hAnsi="宋体" w:cs="Times New Roman" w:hint="eastAsia"/>
                <w:b/>
                <w:szCs w:val="21"/>
              </w:rPr>
              <w:t>序号</w:t>
            </w:r>
          </w:p>
        </w:tc>
        <w:tc>
          <w:tcPr>
            <w:tcW w:w="2184" w:type="dxa"/>
          </w:tcPr>
          <w:p w14:paraId="05602629"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hint="eastAsia"/>
                <w:b/>
                <w:szCs w:val="21"/>
              </w:rPr>
              <w:t>设备名称</w:t>
            </w:r>
          </w:p>
        </w:tc>
        <w:tc>
          <w:tcPr>
            <w:tcW w:w="1217" w:type="dxa"/>
          </w:tcPr>
          <w:p w14:paraId="54A4B3DB"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hint="eastAsia"/>
                <w:b/>
                <w:szCs w:val="21"/>
              </w:rPr>
              <w:t>项目1</w:t>
            </w:r>
          </w:p>
        </w:tc>
        <w:tc>
          <w:tcPr>
            <w:tcW w:w="1397" w:type="dxa"/>
          </w:tcPr>
          <w:p w14:paraId="4D94C4E8"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hint="eastAsia"/>
                <w:b/>
                <w:szCs w:val="21"/>
              </w:rPr>
              <w:t>项目2</w:t>
            </w:r>
          </w:p>
        </w:tc>
        <w:tc>
          <w:tcPr>
            <w:tcW w:w="1250" w:type="dxa"/>
          </w:tcPr>
          <w:p w14:paraId="5F52C4C8"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hint="eastAsia"/>
                <w:b/>
                <w:szCs w:val="21"/>
              </w:rPr>
              <w:t>项目3</w:t>
            </w:r>
          </w:p>
        </w:tc>
        <w:tc>
          <w:tcPr>
            <w:tcW w:w="1193" w:type="dxa"/>
          </w:tcPr>
          <w:p w14:paraId="055417F5"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hint="eastAsia"/>
                <w:b/>
                <w:szCs w:val="21"/>
              </w:rPr>
              <w:t>项目4</w:t>
            </w:r>
          </w:p>
        </w:tc>
        <w:tc>
          <w:tcPr>
            <w:tcW w:w="1031" w:type="dxa"/>
          </w:tcPr>
          <w:p w14:paraId="0627C9AE" w14:textId="77777777" w:rsidR="00E640F3" w:rsidRPr="00E640F3" w:rsidRDefault="00E640F3" w:rsidP="00E640F3">
            <w:pPr>
              <w:spacing w:line="0" w:lineRule="atLeast"/>
              <w:jc w:val="center"/>
              <w:rPr>
                <w:rFonts w:ascii="宋体" w:eastAsia="宋体" w:hAnsi="宋体" w:cs="Times New Roman"/>
                <w:b/>
                <w:szCs w:val="21"/>
              </w:rPr>
            </w:pPr>
            <w:r w:rsidRPr="00E640F3">
              <w:rPr>
                <w:rFonts w:ascii="宋体" w:eastAsia="宋体" w:hAnsi="宋体" w:cs="Times New Roman" w:hint="eastAsia"/>
                <w:b/>
                <w:szCs w:val="21"/>
              </w:rPr>
              <w:t>项目5</w:t>
            </w:r>
          </w:p>
        </w:tc>
      </w:tr>
      <w:tr w:rsidR="00E640F3" w:rsidRPr="00E640F3" w14:paraId="2068846F" w14:textId="77777777" w:rsidTr="00ED363A">
        <w:tc>
          <w:tcPr>
            <w:tcW w:w="709" w:type="dxa"/>
          </w:tcPr>
          <w:p w14:paraId="65069353"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1</w:t>
            </w:r>
          </w:p>
        </w:tc>
        <w:tc>
          <w:tcPr>
            <w:tcW w:w="2184" w:type="dxa"/>
          </w:tcPr>
          <w:p w14:paraId="484EBA5B" w14:textId="77777777" w:rsidR="00E640F3" w:rsidRPr="00E640F3" w:rsidRDefault="00E640F3" w:rsidP="00E640F3">
            <w:pPr>
              <w:spacing w:line="0" w:lineRule="atLeast"/>
              <w:rPr>
                <w:rFonts w:ascii="宋体" w:eastAsia="宋体" w:hAnsi="宋体" w:cs="Times New Roman"/>
                <w:snapToGrid w:val="0"/>
                <w:szCs w:val="21"/>
              </w:rPr>
            </w:pPr>
            <w:r w:rsidRPr="00E640F3">
              <w:rPr>
                <w:rFonts w:ascii="宋体" w:eastAsia="宋体" w:hAnsi="宋体" w:cs="Times New Roman" w:hint="eastAsia"/>
                <w:snapToGrid w:val="0"/>
                <w:szCs w:val="21"/>
              </w:rPr>
              <w:t>高压电机</w:t>
            </w:r>
          </w:p>
        </w:tc>
        <w:tc>
          <w:tcPr>
            <w:tcW w:w="1217" w:type="dxa"/>
          </w:tcPr>
          <w:p w14:paraId="0F5021C8" w14:textId="77777777" w:rsidR="00E640F3" w:rsidRPr="00E640F3" w:rsidRDefault="00E640F3" w:rsidP="00E640F3">
            <w:pPr>
              <w:spacing w:line="0" w:lineRule="atLeast"/>
              <w:jc w:val="center"/>
              <w:rPr>
                <w:rFonts w:ascii="宋体" w:eastAsia="宋体" w:hAnsi="宋体" w:cs="Times New Roman"/>
                <w:bCs/>
                <w:szCs w:val="21"/>
              </w:rPr>
            </w:pPr>
            <w:r w:rsidRPr="00E640F3">
              <w:rPr>
                <w:rFonts w:ascii="宋体" w:eastAsia="宋体" w:hAnsi="宋体" w:cs="Times New Roman" w:hint="eastAsia"/>
                <w:bCs/>
                <w:szCs w:val="21"/>
              </w:rPr>
              <w:t>设备温度</w:t>
            </w:r>
          </w:p>
        </w:tc>
        <w:tc>
          <w:tcPr>
            <w:tcW w:w="1397" w:type="dxa"/>
          </w:tcPr>
          <w:p w14:paraId="102CBEA4" w14:textId="77777777" w:rsidR="00E640F3" w:rsidRPr="00E640F3" w:rsidRDefault="00E640F3" w:rsidP="00E640F3">
            <w:pPr>
              <w:spacing w:line="0" w:lineRule="atLeast"/>
              <w:jc w:val="center"/>
              <w:rPr>
                <w:rFonts w:ascii="宋体" w:eastAsia="宋体" w:hAnsi="宋体" w:cs="Times New Roman"/>
                <w:bCs/>
                <w:szCs w:val="21"/>
              </w:rPr>
            </w:pPr>
            <w:r w:rsidRPr="00E640F3">
              <w:rPr>
                <w:rFonts w:ascii="宋体" w:eastAsia="宋体" w:hAnsi="宋体" w:cs="Times New Roman" w:hint="eastAsia"/>
                <w:bCs/>
                <w:szCs w:val="21"/>
              </w:rPr>
              <w:t>设备振动</w:t>
            </w:r>
          </w:p>
        </w:tc>
        <w:tc>
          <w:tcPr>
            <w:tcW w:w="1250" w:type="dxa"/>
          </w:tcPr>
          <w:p w14:paraId="1F9A49E9"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电机电流</w:t>
            </w:r>
          </w:p>
        </w:tc>
        <w:tc>
          <w:tcPr>
            <w:tcW w:w="1193" w:type="dxa"/>
          </w:tcPr>
          <w:p w14:paraId="7D122930" w14:textId="77777777" w:rsidR="00E640F3" w:rsidRPr="00E640F3" w:rsidRDefault="00E640F3" w:rsidP="00E640F3">
            <w:pPr>
              <w:spacing w:line="0" w:lineRule="atLeast"/>
              <w:jc w:val="center"/>
              <w:rPr>
                <w:rFonts w:ascii="宋体" w:eastAsia="宋体" w:hAnsi="宋体" w:cs="Times New Roman"/>
                <w:szCs w:val="21"/>
              </w:rPr>
            </w:pPr>
          </w:p>
        </w:tc>
        <w:tc>
          <w:tcPr>
            <w:tcW w:w="1031" w:type="dxa"/>
          </w:tcPr>
          <w:p w14:paraId="3CC30375" w14:textId="77777777" w:rsidR="00E640F3" w:rsidRPr="00E640F3" w:rsidRDefault="00E640F3" w:rsidP="00E640F3">
            <w:pPr>
              <w:spacing w:line="0" w:lineRule="atLeast"/>
              <w:jc w:val="center"/>
              <w:rPr>
                <w:rFonts w:ascii="宋体" w:eastAsia="宋体" w:hAnsi="宋体" w:cs="Times New Roman"/>
                <w:szCs w:val="21"/>
              </w:rPr>
            </w:pPr>
          </w:p>
        </w:tc>
      </w:tr>
      <w:tr w:rsidR="00E640F3" w:rsidRPr="00E640F3" w14:paraId="636E2ED8" w14:textId="77777777" w:rsidTr="00ED363A">
        <w:tc>
          <w:tcPr>
            <w:tcW w:w="709" w:type="dxa"/>
          </w:tcPr>
          <w:p w14:paraId="64AD6380"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2</w:t>
            </w:r>
          </w:p>
        </w:tc>
        <w:tc>
          <w:tcPr>
            <w:tcW w:w="2184" w:type="dxa"/>
          </w:tcPr>
          <w:p w14:paraId="6ACF02C9" w14:textId="77777777" w:rsidR="00E640F3" w:rsidRPr="00E640F3" w:rsidRDefault="00E640F3" w:rsidP="00E640F3">
            <w:pPr>
              <w:spacing w:line="0" w:lineRule="atLeast"/>
              <w:rPr>
                <w:rFonts w:ascii="宋体" w:eastAsia="宋体" w:hAnsi="宋体" w:cs="Times New Roman"/>
                <w:snapToGrid w:val="0"/>
                <w:szCs w:val="21"/>
              </w:rPr>
            </w:pPr>
            <w:r w:rsidRPr="00E640F3">
              <w:rPr>
                <w:rFonts w:ascii="宋体" w:eastAsia="宋体" w:hAnsi="宋体" w:cs="Times New Roman" w:hint="eastAsia"/>
                <w:snapToGrid w:val="0"/>
                <w:szCs w:val="21"/>
              </w:rPr>
              <w:t>皮带电机</w:t>
            </w:r>
          </w:p>
        </w:tc>
        <w:tc>
          <w:tcPr>
            <w:tcW w:w="1217" w:type="dxa"/>
          </w:tcPr>
          <w:p w14:paraId="22AAB855" w14:textId="77777777" w:rsidR="00E640F3" w:rsidRPr="00E640F3" w:rsidRDefault="00E640F3" w:rsidP="00E640F3">
            <w:pPr>
              <w:spacing w:line="0" w:lineRule="atLeast"/>
              <w:jc w:val="center"/>
              <w:rPr>
                <w:rFonts w:ascii="宋体" w:eastAsia="宋体" w:hAnsi="宋体" w:cs="Times New Roman"/>
                <w:bCs/>
                <w:szCs w:val="21"/>
              </w:rPr>
            </w:pPr>
            <w:r w:rsidRPr="00E640F3">
              <w:rPr>
                <w:rFonts w:ascii="宋体" w:eastAsia="宋体" w:hAnsi="宋体" w:cs="Times New Roman" w:hint="eastAsia"/>
                <w:szCs w:val="21"/>
              </w:rPr>
              <w:t>电机电流</w:t>
            </w:r>
          </w:p>
        </w:tc>
        <w:tc>
          <w:tcPr>
            <w:tcW w:w="1397" w:type="dxa"/>
          </w:tcPr>
          <w:p w14:paraId="0A6E4A28" w14:textId="77777777" w:rsidR="00E640F3" w:rsidRPr="00E640F3" w:rsidRDefault="00E640F3" w:rsidP="00E640F3">
            <w:pPr>
              <w:spacing w:line="0" w:lineRule="atLeast"/>
              <w:jc w:val="center"/>
              <w:rPr>
                <w:rFonts w:ascii="宋体" w:eastAsia="宋体" w:hAnsi="宋体" w:cs="Times New Roman"/>
                <w:bCs/>
                <w:szCs w:val="21"/>
              </w:rPr>
            </w:pPr>
          </w:p>
        </w:tc>
        <w:tc>
          <w:tcPr>
            <w:tcW w:w="1250" w:type="dxa"/>
          </w:tcPr>
          <w:p w14:paraId="441F99A0" w14:textId="77777777" w:rsidR="00E640F3" w:rsidRPr="00E640F3" w:rsidRDefault="00E640F3" w:rsidP="00E640F3">
            <w:pPr>
              <w:spacing w:line="0" w:lineRule="atLeast"/>
              <w:jc w:val="center"/>
              <w:rPr>
                <w:rFonts w:ascii="宋体" w:eastAsia="宋体" w:hAnsi="宋体" w:cs="Times New Roman"/>
                <w:szCs w:val="21"/>
              </w:rPr>
            </w:pPr>
          </w:p>
        </w:tc>
        <w:tc>
          <w:tcPr>
            <w:tcW w:w="1193" w:type="dxa"/>
          </w:tcPr>
          <w:p w14:paraId="0B5578B4" w14:textId="77777777" w:rsidR="00E640F3" w:rsidRPr="00E640F3" w:rsidRDefault="00E640F3" w:rsidP="00E640F3">
            <w:pPr>
              <w:spacing w:line="0" w:lineRule="atLeast"/>
              <w:jc w:val="center"/>
              <w:rPr>
                <w:rFonts w:ascii="宋体" w:eastAsia="宋体" w:hAnsi="宋体" w:cs="Times New Roman"/>
                <w:szCs w:val="21"/>
              </w:rPr>
            </w:pPr>
          </w:p>
        </w:tc>
        <w:tc>
          <w:tcPr>
            <w:tcW w:w="1031" w:type="dxa"/>
          </w:tcPr>
          <w:p w14:paraId="6904423E" w14:textId="77777777" w:rsidR="00E640F3" w:rsidRPr="00E640F3" w:rsidRDefault="00E640F3" w:rsidP="00E640F3">
            <w:pPr>
              <w:spacing w:line="0" w:lineRule="atLeast"/>
              <w:jc w:val="center"/>
              <w:rPr>
                <w:rFonts w:ascii="宋体" w:eastAsia="宋体" w:hAnsi="宋体" w:cs="Times New Roman"/>
                <w:snapToGrid w:val="0"/>
                <w:szCs w:val="21"/>
              </w:rPr>
            </w:pPr>
          </w:p>
        </w:tc>
      </w:tr>
      <w:tr w:rsidR="00E640F3" w:rsidRPr="00E640F3" w14:paraId="7DA1A437" w14:textId="77777777" w:rsidTr="00ED363A">
        <w:tc>
          <w:tcPr>
            <w:tcW w:w="709" w:type="dxa"/>
          </w:tcPr>
          <w:p w14:paraId="15080B02"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Times New Roman" w:hint="eastAsia"/>
                <w:szCs w:val="21"/>
              </w:rPr>
              <w:t>3</w:t>
            </w:r>
          </w:p>
        </w:tc>
        <w:tc>
          <w:tcPr>
            <w:tcW w:w="2184" w:type="dxa"/>
          </w:tcPr>
          <w:p w14:paraId="709B0CD6" w14:textId="77777777" w:rsidR="00E640F3" w:rsidRPr="00E640F3" w:rsidRDefault="00E640F3" w:rsidP="00E640F3">
            <w:pPr>
              <w:spacing w:line="0" w:lineRule="atLeast"/>
              <w:rPr>
                <w:rFonts w:ascii="宋体" w:eastAsia="宋体" w:hAnsi="宋体" w:cs="Times New Roman"/>
                <w:snapToGrid w:val="0"/>
                <w:szCs w:val="21"/>
              </w:rPr>
            </w:pPr>
            <w:r w:rsidRPr="00E640F3">
              <w:rPr>
                <w:rFonts w:ascii="宋体" w:eastAsia="宋体" w:hAnsi="宋体" w:cs="Times New Roman" w:hint="eastAsia"/>
                <w:snapToGrid w:val="0"/>
                <w:szCs w:val="21"/>
              </w:rPr>
              <w:t>卸料小车</w:t>
            </w:r>
          </w:p>
        </w:tc>
        <w:tc>
          <w:tcPr>
            <w:tcW w:w="1217" w:type="dxa"/>
          </w:tcPr>
          <w:p w14:paraId="07486807" w14:textId="77777777" w:rsidR="00E640F3" w:rsidRPr="00E640F3" w:rsidRDefault="00E640F3" w:rsidP="00E640F3">
            <w:pPr>
              <w:spacing w:line="0" w:lineRule="atLeast"/>
              <w:jc w:val="center"/>
              <w:rPr>
                <w:rFonts w:ascii="宋体" w:eastAsia="宋体" w:hAnsi="宋体" w:cs="Times New Roman"/>
                <w:bCs/>
                <w:snapToGrid w:val="0"/>
                <w:szCs w:val="21"/>
              </w:rPr>
            </w:pPr>
            <w:r w:rsidRPr="00E640F3">
              <w:rPr>
                <w:rFonts w:ascii="宋体" w:eastAsia="宋体" w:hAnsi="宋体" w:cs="Times New Roman" w:hint="eastAsia"/>
                <w:bCs/>
                <w:szCs w:val="21"/>
              </w:rPr>
              <w:t>电机电流</w:t>
            </w:r>
          </w:p>
        </w:tc>
        <w:tc>
          <w:tcPr>
            <w:tcW w:w="1397" w:type="dxa"/>
          </w:tcPr>
          <w:p w14:paraId="7FCB98CD" w14:textId="77777777" w:rsidR="00E640F3" w:rsidRPr="00E640F3" w:rsidRDefault="00E640F3" w:rsidP="00E640F3">
            <w:pPr>
              <w:spacing w:line="0" w:lineRule="atLeast"/>
              <w:jc w:val="center"/>
              <w:rPr>
                <w:rFonts w:ascii="宋体" w:eastAsia="宋体" w:hAnsi="宋体" w:cs="Times New Roman"/>
                <w:bCs/>
                <w:snapToGrid w:val="0"/>
                <w:szCs w:val="21"/>
              </w:rPr>
            </w:pPr>
            <w:r w:rsidRPr="00E640F3">
              <w:rPr>
                <w:rFonts w:ascii="宋体" w:eastAsia="宋体" w:hAnsi="宋体" w:cs="Times New Roman" w:hint="eastAsia"/>
                <w:bCs/>
                <w:snapToGrid w:val="0"/>
                <w:szCs w:val="21"/>
              </w:rPr>
              <w:t>小车位置</w:t>
            </w:r>
          </w:p>
        </w:tc>
        <w:tc>
          <w:tcPr>
            <w:tcW w:w="1250" w:type="dxa"/>
          </w:tcPr>
          <w:p w14:paraId="40B1DC85" w14:textId="77777777" w:rsidR="00E640F3" w:rsidRPr="00E640F3" w:rsidRDefault="00E640F3" w:rsidP="00E640F3">
            <w:pPr>
              <w:spacing w:line="0" w:lineRule="atLeast"/>
              <w:jc w:val="center"/>
              <w:rPr>
                <w:rFonts w:ascii="宋体" w:eastAsia="宋体" w:hAnsi="宋体" w:cs="Times New Roman"/>
                <w:snapToGrid w:val="0"/>
                <w:szCs w:val="21"/>
              </w:rPr>
            </w:pPr>
          </w:p>
        </w:tc>
        <w:tc>
          <w:tcPr>
            <w:tcW w:w="1193" w:type="dxa"/>
          </w:tcPr>
          <w:p w14:paraId="0265B176" w14:textId="77777777" w:rsidR="00E640F3" w:rsidRPr="00E640F3" w:rsidRDefault="00E640F3" w:rsidP="00E640F3">
            <w:pPr>
              <w:spacing w:line="0" w:lineRule="atLeast"/>
              <w:jc w:val="center"/>
              <w:rPr>
                <w:rFonts w:ascii="宋体" w:eastAsia="宋体" w:hAnsi="宋体" w:cs="Times New Roman"/>
                <w:snapToGrid w:val="0"/>
                <w:szCs w:val="21"/>
              </w:rPr>
            </w:pPr>
          </w:p>
        </w:tc>
        <w:tc>
          <w:tcPr>
            <w:tcW w:w="1031" w:type="dxa"/>
          </w:tcPr>
          <w:p w14:paraId="1255B8DD" w14:textId="77777777" w:rsidR="00E640F3" w:rsidRPr="00E640F3" w:rsidRDefault="00E640F3" w:rsidP="00E640F3">
            <w:pPr>
              <w:spacing w:line="0" w:lineRule="atLeast"/>
              <w:jc w:val="center"/>
              <w:rPr>
                <w:rFonts w:ascii="宋体" w:eastAsia="宋体" w:hAnsi="宋体" w:cs="Times New Roman"/>
                <w:snapToGrid w:val="0"/>
                <w:szCs w:val="21"/>
              </w:rPr>
            </w:pPr>
          </w:p>
        </w:tc>
      </w:tr>
      <w:bookmarkEnd w:id="187"/>
      <w:bookmarkEnd w:id="188"/>
      <w:bookmarkEnd w:id="189"/>
      <w:bookmarkEnd w:id="190"/>
      <w:bookmarkEnd w:id="191"/>
      <w:bookmarkEnd w:id="192"/>
      <w:bookmarkEnd w:id="193"/>
      <w:bookmarkEnd w:id="194"/>
      <w:bookmarkEnd w:id="195"/>
    </w:tbl>
    <w:p w14:paraId="3D25D016" w14:textId="77777777" w:rsidR="00E640F3" w:rsidRPr="00E640F3" w:rsidRDefault="00E640F3" w:rsidP="00E640F3">
      <w:pPr>
        <w:spacing w:line="360" w:lineRule="auto"/>
        <w:ind w:firstLine="570"/>
        <w:rPr>
          <w:rFonts w:ascii="宋体" w:eastAsia="宋体" w:hAnsi="宋体" w:cs="Times New Roman"/>
          <w:bCs/>
          <w:sz w:val="24"/>
          <w:szCs w:val="24"/>
        </w:rPr>
        <w:sectPr w:rsidR="00E640F3" w:rsidRPr="00E640F3" w:rsidSect="00ED363A">
          <w:headerReference w:type="default" r:id="rId15"/>
          <w:headerReference w:type="first" r:id="rId16"/>
          <w:pgSz w:w="11906" w:h="16838"/>
          <w:pgMar w:top="1418" w:right="1418" w:bottom="1418" w:left="1701" w:header="851" w:footer="851" w:gutter="0"/>
          <w:cols w:space="720"/>
          <w:titlePg/>
          <w:docGrid w:type="lines" w:linePitch="312"/>
        </w:sectPr>
      </w:pPr>
    </w:p>
    <w:p w14:paraId="6EACAA71"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07" w:name="_Toc19524920"/>
      <w:r w:rsidRPr="00E640F3">
        <w:rPr>
          <w:rFonts w:ascii="宋体" w:eastAsia="宋体" w:hAnsi="宋体" w:cs="Times New Roman" w:hint="eastAsia"/>
          <w:b/>
          <w:bCs/>
          <w:kern w:val="44"/>
          <w:sz w:val="32"/>
          <w:szCs w:val="32"/>
          <w:lang w:val="x-none" w:eastAsia="x-none"/>
        </w:rPr>
        <w:lastRenderedPageBreak/>
        <w:t>附件</w:t>
      </w:r>
      <w:r w:rsidRPr="00E640F3">
        <w:rPr>
          <w:rFonts w:ascii="宋体" w:eastAsia="宋体" w:hAnsi="宋体" w:cs="Times New Roman"/>
          <w:b/>
          <w:bCs/>
          <w:kern w:val="44"/>
          <w:sz w:val="32"/>
          <w:szCs w:val="32"/>
          <w:lang w:val="x-none" w:eastAsia="x-none"/>
        </w:rPr>
        <w:t xml:space="preserve">3 </w:t>
      </w:r>
      <w:proofErr w:type="spellStart"/>
      <w:r w:rsidRPr="00E640F3">
        <w:rPr>
          <w:rFonts w:ascii="宋体" w:eastAsia="宋体" w:hAnsi="宋体" w:cs="Times New Roman" w:hint="eastAsia"/>
          <w:b/>
          <w:bCs/>
          <w:kern w:val="44"/>
          <w:sz w:val="32"/>
          <w:szCs w:val="32"/>
          <w:lang w:val="x-none" w:eastAsia="x-none"/>
        </w:rPr>
        <w:t>甲方供应范围</w:t>
      </w:r>
      <w:bookmarkEnd w:id="207"/>
      <w:proofErr w:type="spellEnd"/>
    </w:p>
    <w:p w14:paraId="711391B5" w14:textId="77777777" w:rsidR="00E640F3" w:rsidRPr="00E640F3" w:rsidRDefault="00E640F3" w:rsidP="00E640F3">
      <w:pPr>
        <w:rPr>
          <w:rFonts w:ascii="宋体" w:eastAsia="宋体" w:hAnsi="宋体" w:cs="Times New Roman"/>
          <w:szCs w:val="20"/>
          <w:lang w:val="x-none" w:eastAsia="x-none"/>
        </w:rPr>
      </w:pPr>
      <w:r w:rsidRPr="00E640F3">
        <w:rPr>
          <w:rFonts w:ascii="宋体" w:eastAsia="宋体" w:hAnsi="宋体" w:cs="Times New Roman" w:hint="eastAsia"/>
          <w:bCs/>
          <w:sz w:val="24"/>
          <w:szCs w:val="24"/>
        </w:rPr>
        <w:t>本附件描述本工程范围内《甲方供应范围》事宜。</w:t>
      </w:r>
    </w:p>
    <w:p w14:paraId="16C9B2E2" w14:textId="77777777" w:rsidR="00E640F3" w:rsidRPr="00E640F3" w:rsidRDefault="00E640F3" w:rsidP="00E640F3">
      <w:pPr>
        <w:keepNext/>
        <w:keepLines/>
        <w:tabs>
          <w:tab w:val="left" w:pos="0"/>
          <w:tab w:val="left" w:pos="576"/>
          <w:tab w:val="left" w:pos="840"/>
        </w:tabs>
        <w:snapToGrid w:val="0"/>
        <w:spacing w:line="348" w:lineRule="auto"/>
        <w:outlineLvl w:val="1"/>
        <w:rPr>
          <w:rFonts w:ascii="宋体" w:eastAsia="宋体" w:hAnsi="宋体" w:cs="Times New Roman"/>
          <w:b/>
          <w:color w:val="000000"/>
          <w:sz w:val="24"/>
          <w:szCs w:val="24"/>
        </w:rPr>
      </w:pPr>
      <w:bookmarkStart w:id="208" w:name="_Toc354860486"/>
      <w:bookmarkStart w:id="209" w:name="_Toc17724902"/>
      <w:bookmarkStart w:id="210" w:name="_Toc28605"/>
      <w:bookmarkStart w:id="211" w:name="_Toc8638"/>
      <w:r w:rsidRPr="00E640F3">
        <w:rPr>
          <w:rFonts w:ascii="宋体" w:eastAsia="宋体" w:hAnsi="宋体" w:cs="Times New Roman" w:hint="eastAsia"/>
          <w:b/>
          <w:color w:val="000000"/>
          <w:sz w:val="24"/>
          <w:szCs w:val="24"/>
        </w:rPr>
        <w:t>1、</w:t>
      </w:r>
      <w:r w:rsidRPr="00E640F3">
        <w:rPr>
          <w:rFonts w:ascii="宋体" w:eastAsia="宋体" w:hAnsi="宋体" w:cs="Times New Roman"/>
          <w:b/>
          <w:color w:val="000000"/>
          <w:sz w:val="24"/>
          <w:szCs w:val="24"/>
        </w:rPr>
        <w:t>概</w:t>
      </w:r>
      <w:bookmarkEnd w:id="208"/>
      <w:r w:rsidRPr="00E640F3">
        <w:rPr>
          <w:rFonts w:ascii="宋体" w:eastAsia="宋体" w:hAnsi="宋体" w:cs="Times New Roman"/>
          <w:b/>
          <w:color w:val="000000"/>
          <w:sz w:val="24"/>
          <w:szCs w:val="24"/>
        </w:rPr>
        <w:t>述</w:t>
      </w:r>
      <w:bookmarkEnd w:id="209"/>
    </w:p>
    <w:p w14:paraId="52E051C1" w14:textId="77777777" w:rsidR="00E640F3" w:rsidRPr="00E640F3" w:rsidRDefault="00E640F3" w:rsidP="00E640F3">
      <w:pPr>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本附件中说明了甲方的供应范围。在《</w:t>
      </w:r>
      <w:r w:rsidRPr="00E640F3">
        <w:rPr>
          <w:rFonts w:ascii="宋体" w:eastAsia="宋体" w:hAnsi="宋体" w:cs="Times New Roman"/>
          <w:b/>
          <w:bCs/>
          <w:sz w:val="24"/>
          <w:szCs w:val="24"/>
        </w:rPr>
        <w:t>附件2：乙方供应范围及其技术规格</w:t>
      </w:r>
      <w:r w:rsidRPr="00E640F3">
        <w:rPr>
          <w:rFonts w:ascii="宋体" w:eastAsia="宋体" w:hAnsi="宋体" w:cs="Times New Roman"/>
          <w:sz w:val="24"/>
          <w:szCs w:val="24"/>
        </w:rPr>
        <w:t>》和《</w:t>
      </w:r>
      <w:r w:rsidRPr="00E640F3">
        <w:rPr>
          <w:rFonts w:ascii="宋体" w:eastAsia="宋体" w:hAnsi="宋体" w:cs="Times New Roman"/>
          <w:b/>
          <w:bCs/>
          <w:sz w:val="24"/>
          <w:szCs w:val="24"/>
        </w:rPr>
        <w:t>附件15：设备分交</w:t>
      </w:r>
      <w:r w:rsidRPr="00E640F3">
        <w:rPr>
          <w:rFonts w:ascii="宋体" w:eastAsia="宋体" w:hAnsi="宋体" w:cs="Times New Roman" w:hint="eastAsia"/>
          <w:b/>
          <w:bCs/>
          <w:sz w:val="24"/>
          <w:szCs w:val="24"/>
        </w:rPr>
        <w:t>表</w:t>
      </w:r>
      <w:r w:rsidRPr="00E640F3">
        <w:rPr>
          <w:rFonts w:ascii="宋体" w:eastAsia="宋体" w:hAnsi="宋体" w:cs="Times New Roman"/>
          <w:sz w:val="24"/>
          <w:szCs w:val="24"/>
        </w:rPr>
        <w:t>》中进行了说明。</w:t>
      </w:r>
    </w:p>
    <w:p w14:paraId="02AD4829" w14:textId="77777777" w:rsidR="00E640F3" w:rsidRPr="00E640F3" w:rsidRDefault="00E640F3" w:rsidP="00E640F3">
      <w:pPr>
        <w:keepNext/>
        <w:keepLines/>
        <w:tabs>
          <w:tab w:val="left" w:pos="0"/>
          <w:tab w:val="left" w:pos="576"/>
          <w:tab w:val="left" w:pos="840"/>
        </w:tabs>
        <w:snapToGrid w:val="0"/>
        <w:spacing w:line="348" w:lineRule="auto"/>
        <w:outlineLvl w:val="1"/>
        <w:rPr>
          <w:rFonts w:ascii="宋体" w:eastAsia="宋体" w:hAnsi="宋体" w:cs="Times New Roman"/>
          <w:b/>
          <w:color w:val="000000"/>
          <w:sz w:val="24"/>
          <w:szCs w:val="24"/>
        </w:rPr>
      </w:pPr>
      <w:bookmarkStart w:id="212" w:name="_Toc17724903"/>
      <w:bookmarkStart w:id="213" w:name="_Toc354838716"/>
      <w:r w:rsidRPr="00E640F3">
        <w:rPr>
          <w:rFonts w:ascii="宋体" w:eastAsia="宋体" w:hAnsi="宋体" w:cs="Times New Roman" w:hint="eastAsia"/>
          <w:b/>
          <w:color w:val="000000"/>
          <w:sz w:val="24"/>
          <w:szCs w:val="24"/>
        </w:rPr>
        <w:t>2、</w:t>
      </w:r>
      <w:r w:rsidRPr="00E640F3">
        <w:rPr>
          <w:rFonts w:ascii="宋体" w:eastAsia="宋体" w:hAnsi="宋体" w:cs="Times New Roman"/>
          <w:b/>
          <w:color w:val="000000"/>
          <w:sz w:val="24"/>
          <w:szCs w:val="24"/>
        </w:rPr>
        <w:t>甲方供货范围</w:t>
      </w:r>
      <w:bookmarkEnd w:id="212"/>
    </w:p>
    <w:p w14:paraId="4CB607B6" w14:textId="77777777" w:rsidR="00E640F3" w:rsidRPr="00E640F3" w:rsidRDefault="00E640F3" w:rsidP="00E640F3">
      <w:pPr>
        <w:keepNext/>
        <w:keepLines/>
        <w:tabs>
          <w:tab w:val="left" w:pos="0"/>
        </w:tabs>
        <w:snapToGrid w:val="0"/>
        <w:spacing w:line="348" w:lineRule="auto"/>
        <w:ind w:firstLineChars="200" w:firstLine="482"/>
        <w:outlineLvl w:val="2"/>
        <w:rPr>
          <w:rFonts w:ascii="宋体" w:eastAsia="宋体" w:hAnsi="宋体" w:cs="Times New Roman"/>
          <w:b/>
          <w:bCs/>
          <w:sz w:val="24"/>
          <w:szCs w:val="24"/>
        </w:rPr>
      </w:pPr>
      <w:bookmarkStart w:id="214" w:name="_Toc17724905"/>
      <w:bookmarkEnd w:id="213"/>
      <w:r w:rsidRPr="00E640F3">
        <w:rPr>
          <w:rFonts w:ascii="宋体" w:eastAsia="宋体" w:hAnsi="宋体" w:cs="Times New Roman" w:hint="eastAsia"/>
          <w:b/>
          <w:bCs/>
          <w:sz w:val="24"/>
          <w:szCs w:val="24"/>
        </w:rPr>
        <w:t>2.1</w:t>
      </w:r>
      <w:r w:rsidRPr="00E640F3">
        <w:rPr>
          <w:rFonts w:ascii="宋体" w:eastAsia="宋体" w:hAnsi="宋体" w:cs="Times New Roman"/>
          <w:b/>
          <w:bCs/>
          <w:sz w:val="24"/>
          <w:szCs w:val="24"/>
        </w:rPr>
        <w:t>第一次填充介质</w:t>
      </w:r>
      <w:bookmarkEnd w:id="214"/>
    </w:p>
    <w:p w14:paraId="7E52C182"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所有试运行期间第一次充填的介质。</w:t>
      </w:r>
    </w:p>
    <w:p w14:paraId="47D69AC0" w14:textId="77777777" w:rsidR="00E640F3" w:rsidRPr="00E640F3" w:rsidRDefault="00E640F3" w:rsidP="00E640F3">
      <w:pPr>
        <w:keepNext/>
        <w:keepLines/>
        <w:tabs>
          <w:tab w:val="left" w:pos="0"/>
        </w:tabs>
        <w:snapToGrid w:val="0"/>
        <w:spacing w:line="348" w:lineRule="auto"/>
        <w:ind w:firstLineChars="200" w:firstLine="482"/>
        <w:outlineLvl w:val="2"/>
        <w:rPr>
          <w:rFonts w:ascii="宋体" w:eastAsia="宋体" w:hAnsi="宋体" w:cs="Times New Roman"/>
          <w:sz w:val="24"/>
          <w:szCs w:val="24"/>
        </w:rPr>
      </w:pPr>
      <w:bookmarkStart w:id="215" w:name="_Toc17724906"/>
      <w:r w:rsidRPr="00E640F3">
        <w:rPr>
          <w:rFonts w:ascii="宋体" w:eastAsia="宋体" w:hAnsi="宋体" w:cs="Times New Roman" w:hint="eastAsia"/>
          <w:b/>
          <w:bCs/>
          <w:sz w:val="24"/>
          <w:szCs w:val="24"/>
        </w:rPr>
        <w:t>2.2</w:t>
      </w:r>
      <w:r w:rsidRPr="00E640F3">
        <w:rPr>
          <w:rFonts w:ascii="宋体" w:eastAsia="宋体" w:hAnsi="宋体" w:cs="Times New Roman"/>
          <w:b/>
          <w:bCs/>
          <w:sz w:val="24"/>
          <w:szCs w:val="24"/>
        </w:rPr>
        <w:t>甲方承担的工厂设计范围</w:t>
      </w:r>
      <w:bookmarkEnd w:id="215"/>
    </w:p>
    <w:p w14:paraId="0EFBA1C7"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1）土建设计：厂房、辅助建筑（</w:t>
      </w:r>
      <w:proofErr w:type="gramStart"/>
      <w:r w:rsidRPr="00E640F3">
        <w:rPr>
          <w:rFonts w:ascii="宋体" w:eastAsia="宋体" w:hAnsi="宋体" w:cs="Times New Roman"/>
          <w:sz w:val="24"/>
          <w:szCs w:val="24"/>
        </w:rPr>
        <w:t>含操作</w:t>
      </w:r>
      <w:proofErr w:type="gramEnd"/>
      <w:r w:rsidRPr="00E640F3">
        <w:rPr>
          <w:rFonts w:ascii="宋体" w:eastAsia="宋体" w:hAnsi="宋体" w:cs="Times New Roman"/>
          <w:sz w:val="24"/>
          <w:szCs w:val="24"/>
        </w:rPr>
        <w:t>室、电气室、点检室、会议室、休息室等）以及建筑内的照明、通风、空调和采暖以及火灾报警、灭火设施。</w:t>
      </w:r>
    </w:p>
    <w:p w14:paraId="667A0397"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2）设备基础（含混凝土、钢筋）、钢结构平台（含扶手、楼梯）。</w:t>
      </w:r>
    </w:p>
    <w:p w14:paraId="71E8AFD0"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3）通信设施：转炉区域消防设施、火灾报警、摄像头（特殊摄像头除外）、工业电视、电话设施、对讲设施等。</w:t>
      </w:r>
    </w:p>
    <w:p w14:paraId="06ADB75A"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4）暖通设施：建筑内的通风、空调和采暖设施等。</w:t>
      </w:r>
    </w:p>
    <w:p w14:paraId="515FA3AD"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5）电气设施：高低供配电系统、电缆桥架、中间电缆及接头、所有照明设施起重机配电、检修电源、空调开关箱、现场动力配电箱等辅助电气设备、防雷接地设施。</w:t>
      </w:r>
    </w:p>
    <w:p w14:paraId="5D171596"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6）所有能源介质的中间管道。</w:t>
      </w:r>
    </w:p>
    <w:p w14:paraId="59A4115A"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7）液压、润滑的中间配管。</w:t>
      </w:r>
    </w:p>
    <w:p w14:paraId="063A9F30" w14:textId="77777777" w:rsidR="00E640F3" w:rsidRPr="00E640F3" w:rsidRDefault="00E640F3" w:rsidP="00E640F3">
      <w:pPr>
        <w:keepNext/>
        <w:keepLines/>
        <w:tabs>
          <w:tab w:val="left" w:pos="0"/>
        </w:tabs>
        <w:snapToGrid w:val="0"/>
        <w:spacing w:line="348" w:lineRule="auto"/>
        <w:ind w:firstLineChars="200" w:firstLine="482"/>
        <w:outlineLvl w:val="2"/>
        <w:rPr>
          <w:rFonts w:ascii="宋体" w:eastAsia="宋体" w:hAnsi="宋体" w:cs="Times New Roman"/>
          <w:sz w:val="24"/>
          <w:szCs w:val="24"/>
        </w:rPr>
      </w:pPr>
      <w:bookmarkStart w:id="216" w:name="_Toc17724907"/>
      <w:r w:rsidRPr="00E640F3">
        <w:rPr>
          <w:rFonts w:ascii="宋体" w:eastAsia="宋体" w:hAnsi="宋体" w:cs="Times New Roman" w:hint="eastAsia"/>
          <w:b/>
          <w:bCs/>
          <w:sz w:val="24"/>
          <w:szCs w:val="24"/>
        </w:rPr>
        <w:t>2.3</w:t>
      </w:r>
      <w:r w:rsidRPr="00E640F3">
        <w:rPr>
          <w:rFonts w:ascii="宋体" w:eastAsia="宋体" w:hAnsi="宋体" w:cs="Times New Roman"/>
          <w:b/>
          <w:bCs/>
          <w:sz w:val="24"/>
          <w:szCs w:val="24"/>
        </w:rPr>
        <w:t>其它</w:t>
      </w:r>
      <w:bookmarkEnd w:id="216"/>
    </w:p>
    <w:p w14:paraId="11F9A0B9" w14:textId="77777777" w:rsidR="00E640F3" w:rsidRPr="00E640F3" w:rsidRDefault="00E640F3" w:rsidP="00E640F3">
      <w:pPr>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起重运输、消防、压力容器等特种设备的报验及报检（乙方需提供报验及报检相关资料）。</w:t>
      </w:r>
    </w:p>
    <w:bookmarkEnd w:id="210"/>
    <w:bookmarkEnd w:id="211"/>
    <w:p w14:paraId="30979A19" w14:textId="77777777" w:rsidR="00E640F3" w:rsidRPr="00E640F3" w:rsidRDefault="00E640F3" w:rsidP="00E640F3">
      <w:pPr>
        <w:adjustRightInd w:val="0"/>
        <w:snapToGrid w:val="0"/>
        <w:spacing w:line="360" w:lineRule="auto"/>
        <w:rPr>
          <w:rFonts w:ascii="宋体" w:eastAsia="宋体" w:hAnsi="宋体" w:cs="Times New Roman"/>
          <w:color w:val="000000"/>
          <w:sz w:val="28"/>
          <w:szCs w:val="28"/>
        </w:rPr>
      </w:pPr>
    </w:p>
    <w:p w14:paraId="42FF7019"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default" r:id="rId17"/>
          <w:headerReference w:type="first" r:id="rId18"/>
          <w:pgSz w:w="11906" w:h="16838"/>
          <w:pgMar w:top="1418" w:right="1418" w:bottom="1418" w:left="1701" w:header="851" w:footer="851" w:gutter="0"/>
          <w:cols w:space="720"/>
          <w:titlePg/>
          <w:docGrid w:type="lines" w:linePitch="312"/>
        </w:sectPr>
      </w:pPr>
    </w:p>
    <w:p w14:paraId="5C7C3FB4"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17" w:name="_Toc19524921"/>
      <w:r w:rsidRPr="00E640F3">
        <w:rPr>
          <w:rFonts w:ascii="宋体" w:eastAsia="宋体" w:hAnsi="宋体" w:cs="Times New Roman" w:hint="eastAsia"/>
          <w:b/>
          <w:bCs/>
          <w:kern w:val="44"/>
          <w:sz w:val="32"/>
          <w:szCs w:val="32"/>
          <w:lang w:val="x-none" w:eastAsia="x-none"/>
        </w:rPr>
        <w:lastRenderedPageBreak/>
        <w:t>附件</w:t>
      </w:r>
      <w:r w:rsidRPr="00E640F3">
        <w:rPr>
          <w:rFonts w:ascii="宋体" w:eastAsia="宋体" w:hAnsi="宋体" w:cs="Times New Roman"/>
          <w:b/>
          <w:bCs/>
          <w:kern w:val="44"/>
          <w:sz w:val="32"/>
          <w:szCs w:val="32"/>
          <w:lang w:val="x-none" w:eastAsia="x-none"/>
        </w:rPr>
        <w:t xml:space="preserve">4 </w:t>
      </w:r>
      <w:proofErr w:type="spellStart"/>
      <w:r w:rsidRPr="00E640F3">
        <w:rPr>
          <w:rFonts w:ascii="宋体" w:eastAsia="宋体" w:hAnsi="宋体" w:cs="Times New Roman" w:hint="eastAsia"/>
          <w:b/>
          <w:bCs/>
          <w:kern w:val="44"/>
          <w:sz w:val="32"/>
          <w:szCs w:val="32"/>
          <w:lang w:val="x-none" w:eastAsia="x-none"/>
        </w:rPr>
        <w:t>甲乙双方的设计范围及分工</w:t>
      </w:r>
      <w:bookmarkEnd w:id="217"/>
      <w:proofErr w:type="spellEnd"/>
    </w:p>
    <w:p w14:paraId="25A4C751" w14:textId="77777777" w:rsidR="00E640F3" w:rsidRPr="00E640F3" w:rsidRDefault="00E640F3" w:rsidP="00E640F3">
      <w:pPr>
        <w:spacing w:line="360" w:lineRule="auto"/>
        <w:ind w:firstLineChars="200" w:firstLine="480"/>
        <w:rPr>
          <w:rFonts w:ascii="宋体" w:eastAsia="宋体" w:hAnsi="宋体" w:cs="Times New Roman"/>
          <w:bCs/>
          <w:sz w:val="24"/>
          <w:szCs w:val="24"/>
        </w:rPr>
      </w:pPr>
      <w:bookmarkStart w:id="218" w:name="_Hlk20126982"/>
      <w:r w:rsidRPr="00E640F3">
        <w:rPr>
          <w:rFonts w:ascii="宋体" w:eastAsia="宋体" w:hAnsi="宋体" w:cs="Times New Roman" w:hint="eastAsia"/>
          <w:bCs/>
          <w:sz w:val="24"/>
          <w:szCs w:val="24"/>
        </w:rPr>
        <w:t>本附件描述本工程范围内《甲乙双方的设计范围及分工》事宜。</w:t>
      </w:r>
      <w:bookmarkEnd w:id="218"/>
    </w:p>
    <w:p w14:paraId="3D7F299F" w14:textId="77777777" w:rsidR="00E640F3" w:rsidRPr="00E640F3" w:rsidRDefault="00E640F3" w:rsidP="00E640F3">
      <w:pPr>
        <w:keepNext/>
        <w:keepLines/>
        <w:tabs>
          <w:tab w:val="left" w:pos="0"/>
          <w:tab w:val="left" w:pos="576"/>
          <w:tab w:val="left" w:pos="840"/>
        </w:tabs>
        <w:snapToGrid w:val="0"/>
        <w:spacing w:line="348" w:lineRule="auto"/>
        <w:outlineLvl w:val="1"/>
        <w:rPr>
          <w:rFonts w:ascii="宋体" w:eastAsia="宋体" w:hAnsi="宋体" w:cs="Times New Roman"/>
          <w:b/>
          <w:color w:val="000000"/>
          <w:sz w:val="24"/>
          <w:szCs w:val="24"/>
        </w:rPr>
      </w:pPr>
      <w:bookmarkStart w:id="219" w:name="_Toc17725213"/>
      <w:r w:rsidRPr="00E640F3">
        <w:rPr>
          <w:rFonts w:ascii="宋体" w:eastAsia="宋体" w:hAnsi="宋体" w:cs="Times New Roman" w:hint="eastAsia"/>
          <w:b/>
          <w:color w:val="000000"/>
          <w:sz w:val="24"/>
          <w:szCs w:val="24"/>
        </w:rPr>
        <w:t>1、</w:t>
      </w:r>
      <w:r w:rsidRPr="00E640F3">
        <w:rPr>
          <w:rFonts w:ascii="宋体" w:eastAsia="宋体" w:hAnsi="宋体" w:cs="Times New Roman"/>
          <w:b/>
          <w:color w:val="000000"/>
          <w:sz w:val="24"/>
          <w:szCs w:val="24"/>
        </w:rPr>
        <w:t>概述</w:t>
      </w:r>
      <w:bookmarkEnd w:id="219"/>
    </w:p>
    <w:p w14:paraId="526C7F45"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根据甲方和乙方的设计范围，双方应相互配合，在合同规定的时间进度内完成设计工作。</w:t>
      </w:r>
    </w:p>
    <w:p w14:paraId="275B50FC"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乙方对本项目技术、供货和工厂设计的接口总负责，确保本工程所供货工艺和装备的合理、所供技术的可靠、完整。</w:t>
      </w:r>
    </w:p>
    <w:p w14:paraId="753EA1FE" w14:textId="77777777" w:rsidR="00E640F3" w:rsidRPr="00E640F3" w:rsidRDefault="00E640F3" w:rsidP="00E640F3">
      <w:pPr>
        <w:tabs>
          <w:tab w:val="left" w:pos="0"/>
        </w:tabs>
        <w:adjustRightInd w:val="0"/>
        <w:snapToGrid w:val="0"/>
        <w:spacing w:line="348" w:lineRule="auto"/>
        <w:textAlignment w:val="center"/>
        <w:outlineLvl w:val="2"/>
        <w:rPr>
          <w:rFonts w:ascii="宋体" w:eastAsia="宋体" w:hAnsi="宋体" w:cs="Times New Roman"/>
          <w:b/>
          <w:bCs/>
          <w:sz w:val="24"/>
          <w:szCs w:val="24"/>
        </w:rPr>
      </w:pPr>
      <w:bookmarkStart w:id="220" w:name="_Toc17725214"/>
      <w:bookmarkStart w:id="221" w:name="_Toc314575603"/>
      <w:bookmarkStart w:id="222" w:name="_Toc354860488"/>
      <w:r w:rsidRPr="00E640F3">
        <w:rPr>
          <w:rFonts w:ascii="宋体" w:eastAsia="宋体" w:hAnsi="宋体" w:cs="Times New Roman" w:hint="eastAsia"/>
          <w:b/>
          <w:bCs/>
          <w:sz w:val="24"/>
          <w:szCs w:val="24"/>
        </w:rPr>
        <w:t>2、</w:t>
      </w:r>
      <w:r w:rsidRPr="00E640F3">
        <w:rPr>
          <w:rFonts w:ascii="宋体" w:eastAsia="宋体" w:hAnsi="宋体" w:cs="Times New Roman"/>
          <w:b/>
          <w:bCs/>
          <w:sz w:val="24"/>
          <w:szCs w:val="24"/>
        </w:rPr>
        <w:t>甲乙双方的责任</w:t>
      </w:r>
      <w:bookmarkEnd w:id="220"/>
      <w:r w:rsidRPr="00E640F3">
        <w:rPr>
          <w:rFonts w:ascii="宋体" w:eastAsia="宋体" w:hAnsi="宋体" w:cs="Times New Roman"/>
          <w:b/>
          <w:bCs/>
          <w:sz w:val="24"/>
          <w:szCs w:val="24"/>
        </w:rPr>
        <w:t xml:space="preserve"> </w:t>
      </w:r>
    </w:p>
    <w:p w14:paraId="7ED9944A" w14:textId="77777777" w:rsidR="00E640F3" w:rsidRPr="00E640F3" w:rsidRDefault="00E640F3" w:rsidP="00E640F3">
      <w:pPr>
        <w:adjustRightInd w:val="0"/>
        <w:snapToGrid w:val="0"/>
        <w:spacing w:line="348" w:lineRule="auto"/>
        <w:textAlignment w:val="center"/>
        <w:outlineLvl w:val="3"/>
        <w:rPr>
          <w:rFonts w:ascii="宋体" w:eastAsia="宋体" w:hAnsi="宋体" w:cs="Times New Roman"/>
          <w:b/>
          <w:bCs/>
          <w:sz w:val="24"/>
          <w:szCs w:val="24"/>
        </w:rPr>
      </w:pPr>
      <w:r w:rsidRPr="00E640F3">
        <w:rPr>
          <w:rFonts w:ascii="宋体" w:eastAsia="宋体" w:hAnsi="宋体" w:cs="Times New Roman" w:hint="eastAsia"/>
          <w:b/>
          <w:bCs/>
          <w:sz w:val="24"/>
          <w:szCs w:val="24"/>
        </w:rPr>
        <w:t>2.1乙方的责任</w:t>
      </w:r>
      <w:bookmarkEnd w:id="221"/>
      <w:bookmarkEnd w:id="222"/>
    </w:p>
    <w:p w14:paraId="7C1AE75F" w14:textId="5F356D49" w:rsidR="00E640F3" w:rsidRPr="00E640F3" w:rsidRDefault="00E640F3" w:rsidP="00E640F3">
      <w:pPr>
        <w:numPr>
          <w:ilvl w:val="0"/>
          <w:numId w:val="22"/>
        </w:numPr>
        <w:tabs>
          <w:tab w:val="center" w:pos="-3990"/>
          <w:tab w:val="left" w:pos="2100"/>
          <w:tab w:val="left" w:pos="3305"/>
          <w:tab w:val="left" w:pos="4295"/>
          <w:tab w:val="left" w:pos="4925"/>
        </w:tabs>
        <w:autoSpaceDN w:val="0"/>
        <w:spacing w:line="348" w:lineRule="auto"/>
        <w:rPr>
          <w:rFonts w:ascii="宋体" w:eastAsia="宋体" w:hAnsi="宋体" w:cs="等线"/>
          <w:color w:val="000000"/>
          <w:sz w:val="24"/>
          <w:szCs w:val="24"/>
        </w:rPr>
      </w:pPr>
      <w:r w:rsidRPr="00E640F3">
        <w:rPr>
          <w:rFonts w:ascii="宋体" w:eastAsia="宋体" w:hAnsi="宋体" w:cs="等线"/>
          <w:color w:val="000000"/>
          <w:sz w:val="24"/>
          <w:szCs w:val="24"/>
        </w:rPr>
        <w:t>承担</w:t>
      </w:r>
      <w:r w:rsidRPr="00E640F3">
        <w:rPr>
          <w:rFonts w:ascii="宋体" w:eastAsia="宋体" w:hAnsi="宋体" w:cs="等线" w:hint="eastAsia"/>
          <w:color w:val="000000"/>
          <w:sz w:val="24"/>
          <w:szCs w:val="24"/>
        </w:rPr>
        <w:t>储运</w:t>
      </w:r>
      <w:r w:rsidRPr="00E640F3">
        <w:rPr>
          <w:rFonts w:ascii="宋体" w:eastAsia="宋体" w:hAnsi="宋体" w:cs="等线"/>
          <w:snapToGrid w:val="0"/>
          <w:color w:val="000000"/>
          <w:sz w:val="24"/>
          <w:szCs w:val="24"/>
        </w:rPr>
        <w:t>系统</w:t>
      </w:r>
      <w:r w:rsidRPr="00E640F3">
        <w:rPr>
          <w:rFonts w:ascii="宋体" w:eastAsia="宋体" w:hAnsi="宋体" w:cs="等线"/>
          <w:color w:val="000000"/>
          <w:sz w:val="24"/>
          <w:szCs w:val="24"/>
        </w:rPr>
        <w:t>的技术总集成，对包括全部主工艺设施、相应配套辅助设施以及相关的电气、仪表、自动化控制系统等总体负责，对系统的先进性、完整性、可靠性、最终设备功能</w:t>
      </w:r>
      <w:del w:id="223" w:author=" " w:date="2019-11-09T14:25:00Z">
        <w:r w:rsidRPr="00E640F3" w:rsidDel="0031341B">
          <w:rPr>
            <w:rFonts w:ascii="宋体" w:eastAsia="宋体" w:hAnsi="宋体" w:cs="等线"/>
            <w:color w:val="000000"/>
            <w:sz w:val="24"/>
            <w:szCs w:val="24"/>
          </w:rPr>
          <w:delText>、钢水质量、产能</w:delText>
        </w:r>
      </w:del>
      <w:r w:rsidRPr="00E640F3">
        <w:rPr>
          <w:rFonts w:ascii="宋体" w:eastAsia="宋体" w:hAnsi="宋体" w:cs="等线"/>
          <w:color w:val="000000"/>
          <w:sz w:val="24"/>
          <w:szCs w:val="24"/>
        </w:rPr>
        <w:t>等负责。</w:t>
      </w:r>
    </w:p>
    <w:p w14:paraId="2F2B1788" w14:textId="77777777" w:rsidR="00E640F3" w:rsidRPr="00E640F3" w:rsidRDefault="00E640F3" w:rsidP="00E640F3">
      <w:pPr>
        <w:numPr>
          <w:ilvl w:val="0"/>
          <w:numId w:val="22"/>
        </w:numPr>
        <w:adjustRightInd w:val="0"/>
        <w:spacing w:line="360" w:lineRule="auto"/>
        <w:rPr>
          <w:rFonts w:ascii="宋体" w:eastAsia="宋体" w:hAnsi="宋体" w:cs="等线"/>
          <w:bCs/>
          <w:color w:val="000000"/>
          <w:sz w:val="24"/>
          <w:szCs w:val="24"/>
        </w:rPr>
      </w:pPr>
      <w:r w:rsidRPr="00E640F3">
        <w:rPr>
          <w:rFonts w:ascii="宋体" w:eastAsia="宋体" w:hAnsi="宋体" w:cs="等线"/>
          <w:color w:val="000000"/>
          <w:sz w:val="24"/>
          <w:szCs w:val="24"/>
        </w:rPr>
        <w:t>乙方对设备的设计、安装指导、调试指导和功能考核负责。设备制造后由乙方负责运送到甲方指定地点，运输车辆、包装等相关运输事项由乙方自行负责。招标文件未描述但设备完整性必需的设备由乙方无偿补齐。</w:t>
      </w:r>
    </w:p>
    <w:p w14:paraId="2332852A"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等线"/>
          <w:bCs/>
          <w:color w:val="000000"/>
          <w:sz w:val="24"/>
          <w:szCs w:val="24"/>
        </w:rPr>
        <w:t>本次招标的设备以完备品的形式交货，如需拆分交货需经甲方认可，运输中要做好防护措施，并按宝钢德</w:t>
      </w:r>
      <w:proofErr w:type="gramStart"/>
      <w:r w:rsidRPr="00E640F3">
        <w:rPr>
          <w:rFonts w:ascii="宋体" w:eastAsia="宋体" w:hAnsi="宋体" w:cs="等线"/>
          <w:bCs/>
          <w:color w:val="000000"/>
          <w:sz w:val="24"/>
          <w:szCs w:val="24"/>
        </w:rPr>
        <w:t>盛工程</w:t>
      </w:r>
      <w:proofErr w:type="gramEnd"/>
      <w:r w:rsidRPr="00E640F3">
        <w:rPr>
          <w:rFonts w:ascii="宋体" w:eastAsia="宋体" w:hAnsi="宋体" w:cs="等线"/>
          <w:bCs/>
          <w:color w:val="000000"/>
          <w:sz w:val="24"/>
          <w:szCs w:val="24"/>
        </w:rPr>
        <w:t>接运相关条款实施。</w:t>
      </w:r>
    </w:p>
    <w:p w14:paraId="642B5E0B"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等线"/>
          <w:color w:val="000000"/>
          <w:sz w:val="24"/>
          <w:szCs w:val="24"/>
        </w:rPr>
        <w:t>乙方负责提供本工程项目的技术资料及图纸设计联络、培训、检验等服务。</w:t>
      </w:r>
    </w:p>
    <w:p w14:paraId="6EC3B844"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宋体"/>
          <w:color w:val="000000"/>
          <w:sz w:val="24"/>
          <w:szCs w:val="24"/>
        </w:rPr>
        <w:t>乙方必须在收到中标通知书后2周内</w:t>
      </w:r>
      <w:r w:rsidRPr="00E640F3">
        <w:rPr>
          <w:rFonts w:ascii="宋体" w:eastAsia="宋体" w:hAnsi="宋体" w:cs="等线"/>
          <w:color w:val="000000"/>
          <w:sz w:val="24"/>
          <w:szCs w:val="24"/>
        </w:rPr>
        <w:t>提供工厂设计所需设备载荷、模板图、详细的设备基础图等，并按甲方项目计划进度时间节点提交相关资料，以便开展土建桩、设备基础的设计工作，确保整个项目建设进度。乙方提交的资料必须含工厂设计需要的资料电子版一份和同内容的纸质签字版三份。</w:t>
      </w:r>
    </w:p>
    <w:p w14:paraId="6580F499"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等线"/>
          <w:color w:val="000000"/>
          <w:sz w:val="24"/>
          <w:szCs w:val="24"/>
        </w:rPr>
        <w:t>在安装和调试期间发生的机上部件的损坏或消耗，均由乙方负责更换。</w:t>
      </w:r>
    </w:p>
    <w:p w14:paraId="1F348101"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等线"/>
          <w:color w:val="000000"/>
          <w:sz w:val="24"/>
          <w:szCs w:val="24"/>
        </w:rPr>
        <w:t>本标段为成套供货，乙方所提供的设备必须符合现场使用要求。安装过程中发现设备如有遗漏缺少，乙方应按工艺功能无条件给予补齐。</w:t>
      </w:r>
    </w:p>
    <w:p w14:paraId="3C45BAA9"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等线"/>
          <w:color w:val="000000"/>
          <w:sz w:val="24"/>
          <w:szCs w:val="24"/>
        </w:rPr>
        <w:t>在签订合同之后，甲方保留对设备的技术要求在合理范围内提出补充要求和修改的权利，乙方应允诺予以配合。如提出修改，具体项目和条件按较高标准执行。</w:t>
      </w:r>
    </w:p>
    <w:p w14:paraId="5A16C12E"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等线"/>
          <w:color w:val="000000"/>
          <w:sz w:val="24"/>
          <w:szCs w:val="24"/>
        </w:rPr>
        <w:t>合同执行中，乙方责任与本章节有冲突的，以本章节为准。</w:t>
      </w:r>
    </w:p>
    <w:p w14:paraId="35FDEF1B" w14:textId="77777777" w:rsidR="00E640F3" w:rsidRPr="00E640F3" w:rsidRDefault="00E640F3" w:rsidP="00E640F3">
      <w:pPr>
        <w:numPr>
          <w:ilvl w:val="0"/>
          <w:numId w:val="22"/>
        </w:numPr>
        <w:adjustRightInd w:val="0"/>
        <w:spacing w:line="360" w:lineRule="auto"/>
        <w:rPr>
          <w:rFonts w:ascii="宋体" w:eastAsia="宋体" w:hAnsi="宋体" w:cs="等线"/>
          <w:color w:val="000000"/>
          <w:sz w:val="24"/>
          <w:szCs w:val="24"/>
        </w:rPr>
      </w:pPr>
      <w:r w:rsidRPr="00E640F3">
        <w:rPr>
          <w:rFonts w:ascii="宋体" w:eastAsia="宋体" w:hAnsi="宋体" w:cs="等线"/>
          <w:color w:val="000000"/>
          <w:sz w:val="24"/>
          <w:szCs w:val="24"/>
        </w:rPr>
        <w:lastRenderedPageBreak/>
        <w:t>甲方拥有对本</w:t>
      </w:r>
      <w:r w:rsidRPr="00E640F3">
        <w:rPr>
          <w:rFonts w:ascii="宋体" w:eastAsia="宋体" w:hAnsi="宋体" w:cs="等线" w:hint="eastAsia"/>
          <w:color w:val="000000"/>
          <w:sz w:val="24"/>
          <w:szCs w:val="24"/>
        </w:rPr>
        <w:t>技术附件</w:t>
      </w:r>
      <w:r w:rsidRPr="00E640F3">
        <w:rPr>
          <w:rFonts w:ascii="宋体" w:eastAsia="宋体" w:hAnsi="宋体" w:cs="等线"/>
          <w:color w:val="000000"/>
          <w:sz w:val="24"/>
          <w:szCs w:val="24"/>
        </w:rPr>
        <w:t>的解释权，由于乙方理解的偏差所引起的责任由乙方自行承担。</w:t>
      </w:r>
    </w:p>
    <w:p w14:paraId="69CAC023" w14:textId="77777777" w:rsidR="00E640F3" w:rsidRPr="00E640F3" w:rsidRDefault="00E640F3" w:rsidP="00E640F3">
      <w:pPr>
        <w:adjustRightInd w:val="0"/>
        <w:snapToGrid w:val="0"/>
        <w:spacing w:line="348" w:lineRule="auto"/>
        <w:textAlignment w:val="center"/>
        <w:outlineLvl w:val="3"/>
        <w:rPr>
          <w:rFonts w:ascii="宋体" w:eastAsia="宋体" w:hAnsi="宋体" w:cs="Times New Roman"/>
          <w:b/>
          <w:bCs/>
          <w:sz w:val="24"/>
          <w:szCs w:val="24"/>
        </w:rPr>
      </w:pPr>
      <w:bookmarkStart w:id="224" w:name="_Toc314575604"/>
      <w:bookmarkStart w:id="225" w:name="_Toc354860489"/>
      <w:r w:rsidRPr="00E640F3">
        <w:rPr>
          <w:rFonts w:ascii="宋体" w:eastAsia="宋体" w:hAnsi="宋体" w:cs="Times New Roman" w:hint="eastAsia"/>
          <w:b/>
          <w:bCs/>
          <w:sz w:val="24"/>
          <w:szCs w:val="24"/>
        </w:rPr>
        <w:t>2.2甲方的责任</w:t>
      </w:r>
      <w:bookmarkEnd w:id="224"/>
      <w:bookmarkEnd w:id="225"/>
    </w:p>
    <w:p w14:paraId="2239FD0C"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甲方应根据附件6的规定按时向乙方提供所有需要的资料。</w:t>
      </w:r>
    </w:p>
    <w:p w14:paraId="25AD7247" w14:textId="77777777" w:rsidR="00E640F3" w:rsidRPr="00E640F3" w:rsidRDefault="00E640F3" w:rsidP="00E640F3">
      <w:pPr>
        <w:tabs>
          <w:tab w:val="left" w:pos="0"/>
        </w:tabs>
        <w:adjustRightInd w:val="0"/>
        <w:snapToGrid w:val="0"/>
        <w:spacing w:line="348" w:lineRule="auto"/>
        <w:textAlignment w:val="center"/>
        <w:outlineLvl w:val="2"/>
        <w:rPr>
          <w:rFonts w:ascii="宋体" w:eastAsia="宋体" w:hAnsi="宋体" w:cs="Times New Roman"/>
          <w:b/>
          <w:bCs/>
          <w:sz w:val="24"/>
          <w:szCs w:val="24"/>
        </w:rPr>
      </w:pPr>
      <w:bookmarkStart w:id="226" w:name="_Toc314575605"/>
      <w:bookmarkStart w:id="227" w:name="_Toc354860490"/>
      <w:bookmarkStart w:id="228" w:name="_Toc17725215"/>
      <w:r w:rsidRPr="00E640F3">
        <w:rPr>
          <w:rFonts w:ascii="宋体" w:eastAsia="宋体" w:hAnsi="宋体" w:cs="Times New Roman" w:hint="eastAsia"/>
          <w:b/>
          <w:bCs/>
          <w:sz w:val="24"/>
          <w:szCs w:val="24"/>
        </w:rPr>
        <w:t>2.3</w:t>
      </w:r>
      <w:r w:rsidRPr="00E640F3">
        <w:rPr>
          <w:rFonts w:ascii="宋体" w:eastAsia="宋体" w:hAnsi="宋体" w:cs="Times New Roman"/>
          <w:b/>
          <w:bCs/>
          <w:sz w:val="24"/>
          <w:szCs w:val="24"/>
        </w:rPr>
        <w:t xml:space="preserve"> 设计标准</w:t>
      </w:r>
      <w:bookmarkEnd w:id="226"/>
      <w:bookmarkEnd w:id="227"/>
      <w:bookmarkEnd w:id="228"/>
    </w:p>
    <w:p w14:paraId="0A05DB1F"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所有图纸及资料均采用中华人民共和国国家标准及相关企业标准。</w:t>
      </w:r>
    </w:p>
    <w:p w14:paraId="1DB3F920" w14:textId="77777777" w:rsidR="00E640F3" w:rsidRPr="00E640F3" w:rsidRDefault="00E640F3" w:rsidP="00E640F3">
      <w:pPr>
        <w:tabs>
          <w:tab w:val="left" w:pos="0"/>
        </w:tabs>
        <w:adjustRightInd w:val="0"/>
        <w:snapToGrid w:val="0"/>
        <w:spacing w:line="348" w:lineRule="auto"/>
        <w:textAlignment w:val="center"/>
        <w:outlineLvl w:val="2"/>
        <w:rPr>
          <w:rFonts w:ascii="宋体" w:eastAsia="宋体" w:hAnsi="宋体" w:cs="Times New Roman"/>
          <w:b/>
          <w:bCs/>
          <w:sz w:val="24"/>
          <w:szCs w:val="24"/>
        </w:rPr>
      </w:pPr>
      <w:bookmarkStart w:id="229" w:name="_Toc255503467"/>
      <w:bookmarkStart w:id="230" w:name="_Toc314575607"/>
      <w:bookmarkStart w:id="231" w:name="_Toc354860492"/>
      <w:bookmarkStart w:id="232" w:name="_Toc17725216"/>
      <w:r w:rsidRPr="00E640F3">
        <w:rPr>
          <w:rFonts w:ascii="宋体" w:eastAsia="宋体" w:hAnsi="宋体" w:cs="Times New Roman" w:hint="eastAsia"/>
          <w:b/>
          <w:bCs/>
          <w:sz w:val="24"/>
          <w:szCs w:val="24"/>
        </w:rPr>
        <w:t>2.4</w:t>
      </w:r>
      <w:r w:rsidRPr="00E640F3">
        <w:rPr>
          <w:rFonts w:ascii="宋体" w:eastAsia="宋体" w:hAnsi="宋体" w:cs="Times New Roman"/>
          <w:b/>
          <w:bCs/>
          <w:sz w:val="24"/>
          <w:szCs w:val="24"/>
        </w:rPr>
        <w:t>设计阶段</w:t>
      </w:r>
      <w:bookmarkEnd w:id="229"/>
      <w:bookmarkEnd w:id="230"/>
      <w:bookmarkEnd w:id="231"/>
      <w:bookmarkEnd w:id="232"/>
    </w:p>
    <w:p w14:paraId="1C68F155"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设计工作将由甲方和乙方共同完成，其将分3个阶段进行：</w:t>
      </w:r>
    </w:p>
    <w:p w14:paraId="00FEFFE8" w14:textId="77777777" w:rsidR="00E640F3" w:rsidRPr="00E640F3" w:rsidRDefault="00E640F3" w:rsidP="00E640F3">
      <w:pPr>
        <w:numPr>
          <w:ilvl w:val="0"/>
          <w:numId w:val="23"/>
        </w:numPr>
        <w:adjustRightInd w:val="0"/>
        <w:snapToGrid w:val="0"/>
        <w:spacing w:line="348" w:lineRule="auto"/>
        <w:ind w:left="993" w:rightChars="-73" w:right="-153" w:hanging="426"/>
        <w:rPr>
          <w:rFonts w:ascii="宋体" w:eastAsia="宋体" w:hAnsi="宋体" w:cs="Times New Roman"/>
          <w:sz w:val="24"/>
          <w:szCs w:val="24"/>
        </w:rPr>
      </w:pPr>
      <w:r w:rsidRPr="00E640F3">
        <w:rPr>
          <w:rFonts w:ascii="宋体" w:eastAsia="宋体" w:hAnsi="宋体" w:cs="Times New Roman"/>
          <w:sz w:val="24"/>
          <w:szCs w:val="24"/>
        </w:rPr>
        <w:t>基本数据（BI）</w:t>
      </w:r>
    </w:p>
    <w:p w14:paraId="51AC1955" w14:textId="77777777" w:rsidR="00E640F3" w:rsidRPr="00E640F3" w:rsidRDefault="00E640F3" w:rsidP="00E640F3">
      <w:pPr>
        <w:numPr>
          <w:ilvl w:val="0"/>
          <w:numId w:val="23"/>
        </w:numPr>
        <w:adjustRightInd w:val="0"/>
        <w:snapToGrid w:val="0"/>
        <w:spacing w:line="348" w:lineRule="auto"/>
        <w:ind w:left="993" w:rightChars="-73" w:right="-153" w:hanging="426"/>
        <w:rPr>
          <w:rFonts w:ascii="宋体" w:eastAsia="宋体" w:hAnsi="宋体" w:cs="Times New Roman"/>
          <w:sz w:val="24"/>
          <w:szCs w:val="24"/>
        </w:rPr>
      </w:pPr>
      <w:r w:rsidRPr="00E640F3">
        <w:rPr>
          <w:rFonts w:ascii="宋体" w:eastAsia="宋体" w:hAnsi="宋体" w:cs="Times New Roman"/>
          <w:sz w:val="24"/>
          <w:szCs w:val="24"/>
        </w:rPr>
        <w:t>基本设计（BD）</w:t>
      </w:r>
    </w:p>
    <w:p w14:paraId="5254B89B" w14:textId="77777777" w:rsidR="00E640F3" w:rsidRPr="00E640F3" w:rsidRDefault="00E640F3" w:rsidP="00E640F3">
      <w:pPr>
        <w:numPr>
          <w:ilvl w:val="0"/>
          <w:numId w:val="23"/>
        </w:numPr>
        <w:adjustRightInd w:val="0"/>
        <w:snapToGrid w:val="0"/>
        <w:spacing w:line="348" w:lineRule="auto"/>
        <w:ind w:left="993" w:rightChars="-73" w:right="-153" w:hanging="426"/>
        <w:rPr>
          <w:rFonts w:ascii="宋体" w:eastAsia="宋体" w:hAnsi="宋体" w:cs="Times New Roman"/>
          <w:sz w:val="24"/>
          <w:szCs w:val="24"/>
        </w:rPr>
      </w:pPr>
      <w:r w:rsidRPr="00E640F3">
        <w:rPr>
          <w:rFonts w:ascii="宋体" w:eastAsia="宋体" w:hAnsi="宋体" w:cs="Times New Roman"/>
          <w:sz w:val="24"/>
          <w:szCs w:val="24"/>
        </w:rPr>
        <w:t>详细设计（DD）</w:t>
      </w:r>
    </w:p>
    <w:p w14:paraId="173AF8BD"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在基本数据（BI）和基本设计（BD）阶段，乙方应根据供货范围分交表提交基本设计的资料、图纸和数据。在甲方审查并确认了由乙方按附件2和附件4的设计范围和供货分交表提供的基本设计范围之后，双方将签署“基本设计认同书”，以作为详细设计阶段的依据。</w:t>
      </w:r>
    </w:p>
    <w:p w14:paraId="4C6529C0"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在详细设计（DD）阶段，责任方（不论甲方或是乙方）都应按照附件2和附件4的设计范围和供货分交表中详细列出的设计分工提交详细设计的资料、图纸和信息。</w:t>
      </w:r>
    </w:p>
    <w:p w14:paraId="5FFF8257" w14:textId="77777777" w:rsidR="00E640F3" w:rsidRPr="00E640F3" w:rsidRDefault="00E640F3" w:rsidP="00E640F3">
      <w:pPr>
        <w:adjustRightInd w:val="0"/>
        <w:snapToGrid w:val="0"/>
        <w:spacing w:line="348" w:lineRule="auto"/>
        <w:ind w:rightChars="-73" w:right="-153" w:firstLineChars="200" w:firstLine="482"/>
        <w:rPr>
          <w:rFonts w:ascii="宋体" w:eastAsia="宋体" w:hAnsi="宋体" w:cs="Times New Roman"/>
          <w:b/>
          <w:sz w:val="24"/>
          <w:szCs w:val="24"/>
        </w:rPr>
      </w:pPr>
      <w:r w:rsidRPr="00E640F3">
        <w:rPr>
          <w:rFonts w:ascii="宋体" w:eastAsia="宋体" w:hAnsi="宋体" w:cs="Times New Roman"/>
          <w:b/>
          <w:sz w:val="24"/>
          <w:szCs w:val="24"/>
        </w:rPr>
        <w:t>1）基本数据</w:t>
      </w:r>
    </w:p>
    <w:p w14:paraId="68382A68"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基本数据是基本设计的基础，包括下列内容：</w:t>
      </w:r>
    </w:p>
    <w:p w14:paraId="4DBFB9B6"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(1) 设备主要技术参数及总体布置；</w:t>
      </w:r>
    </w:p>
    <w:p w14:paraId="4F446477"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(2) 设备主要功能说明；</w:t>
      </w:r>
    </w:p>
    <w:p w14:paraId="0DCF11E9"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(3) 主要单体设备的技术说明和参数。</w:t>
      </w:r>
    </w:p>
    <w:p w14:paraId="5BEEC19A" w14:textId="77777777" w:rsidR="00E640F3" w:rsidRPr="00E640F3" w:rsidRDefault="00E640F3" w:rsidP="00E640F3">
      <w:pPr>
        <w:adjustRightInd w:val="0"/>
        <w:snapToGrid w:val="0"/>
        <w:spacing w:line="348" w:lineRule="auto"/>
        <w:ind w:rightChars="-73" w:right="-153" w:firstLineChars="200" w:firstLine="482"/>
        <w:rPr>
          <w:rFonts w:ascii="宋体" w:eastAsia="宋体" w:hAnsi="宋体" w:cs="Times New Roman"/>
          <w:b/>
          <w:sz w:val="24"/>
          <w:szCs w:val="24"/>
        </w:rPr>
      </w:pPr>
      <w:r w:rsidRPr="00E640F3">
        <w:rPr>
          <w:rFonts w:ascii="宋体" w:eastAsia="宋体" w:hAnsi="宋体" w:cs="Times New Roman"/>
          <w:b/>
          <w:sz w:val="24"/>
          <w:szCs w:val="24"/>
        </w:rPr>
        <w:t>2）基本设计</w:t>
      </w:r>
    </w:p>
    <w:p w14:paraId="7186265B"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基本设计是详细设计的基础。乙方所完成的基本设计需得到甲方的确认。基本设计内容包括：</w:t>
      </w:r>
    </w:p>
    <w:p w14:paraId="427A631A"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(1) 单体设备的主要数据；</w:t>
      </w:r>
    </w:p>
    <w:p w14:paraId="6C38A19A"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(2) 设备主要设备原理系统图（如液压润滑系统等）的原理图；</w:t>
      </w:r>
    </w:p>
    <w:p w14:paraId="539C83E2"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(3) 外购件的说明和技术参数；</w:t>
      </w:r>
    </w:p>
    <w:p w14:paraId="367C6785"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(4) 设备布置图；</w:t>
      </w:r>
    </w:p>
    <w:p w14:paraId="5D9C1ACD"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(5) 主要设备的方案图，包括设备的正视图、平断面图以及部件图，用于理解设备的结构。这些图纸有可能没有标注尺寸。</w:t>
      </w:r>
    </w:p>
    <w:p w14:paraId="48BD213C" w14:textId="77777777" w:rsidR="00E640F3" w:rsidRPr="00E640F3" w:rsidRDefault="00E640F3" w:rsidP="00E640F3">
      <w:pPr>
        <w:adjustRightInd w:val="0"/>
        <w:snapToGrid w:val="0"/>
        <w:spacing w:line="348" w:lineRule="auto"/>
        <w:ind w:rightChars="-73" w:right="-153" w:firstLineChars="200" w:firstLine="482"/>
        <w:rPr>
          <w:rFonts w:ascii="宋体" w:eastAsia="宋体" w:hAnsi="宋体" w:cs="Times New Roman"/>
          <w:b/>
          <w:sz w:val="24"/>
          <w:szCs w:val="24"/>
        </w:rPr>
      </w:pPr>
      <w:r w:rsidRPr="00E640F3">
        <w:rPr>
          <w:rFonts w:ascii="宋体" w:eastAsia="宋体" w:hAnsi="宋体" w:cs="Times New Roman"/>
          <w:b/>
          <w:sz w:val="24"/>
          <w:szCs w:val="24"/>
        </w:rPr>
        <w:lastRenderedPageBreak/>
        <w:t>3）详细设计</w:t>
      </w:r>
    </w:p>
    <w:p w14:paraId="1AB0D0D1"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详细设计是根据基本设计所完成的所有设计工作，包括总装图、零件图、材料表，用以满足设备加工、外购件采买、设备装配、设备安装等要求。具体包括：</w:t>
      </w:r>
    </w:p>
    <w:p w14:paraId="0C47A97C"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(1) 设备最终平面布置图和断面图；</w:t>
      </w:r>
    </w:p>
    <w:p w14:paraId="343DBF6E"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(2) 每台设备的最终装配图；</w:t>
      </w:r>
    </w:p>
    <w:p w14:paraId="3FE5C071"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(3) 单体设备的制造和安装图纸，包括机上配管和安全设施；</w:t>
      </w:r>
    </w:p>
    <w:p w14:paraId="6C1494F3"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(4) 所有购买和加工的材料清单；</w:t>
      </w:r>
    </w:p>
    <w:p w14:paraId="6CA32FAD"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(5) 用于设备制造、检查、装配、调试、操作和维修等的相关文件；</w:t>
      </w:r>
    </w:p>
    <w:p w14:paraId="4B68F45C"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(6) 规范和标准说明；</w:t>
      </w:r>
    </w:p>
    <w:p w14:paraId="147358A6"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(7) 机旁盖板、设备垫板、中间配管详细设计；</w:t>
      </w:r>
    </w:p>
    <w:p w14:paraId="281C8903" w14:textId="77777777" w:rsidR="00E640F3" w:rsidRPr="00E640F3" w:rsidRDefault="00E640F3" w:rsidP="00E640F3">
      <w:pPr>
        <w:adjustRightInd w:val="0"/>
        <w:snapToGrid w:val="0"/>
        <w:spacing w:line="348" w:lineRule="auto"/>
        <w:ind w:rightChars="-73" w:right="-153" w:firstLineChars="200" w:firstLine="480"/>
        <w:rPr>
          <w:rFonts w:ascii="宋体" w:eastAsia="宋体" w:hAnsi="宋体" w:cs="Times New Roman"/>
          <w:sz w:val="24"/>
          <w:szCs w:val="24"/>
        </w:rPr>
      </w:pPr>
      <w:r w:rsidRPr="00E640F3">
        <w:rPr>
          <w:rFonts w:ascii="宋体" w:eastAsia="宋体" w:hAnsi="宋体" w:cs="Times New Roman"/>
          <w:sz w:val="24"/>
          <w:szCs w:val="24"/>
        </w:rPr>
        <w:t>(8) 包括平面图、正视图和详细的断面图纸。图中应给出所有的管道尺寸、位置、管件和管道支架说明、材料清单等。此图纸将可用来采买及现场制造或施工。</w:t>
      </w:r>
    </w:p>
    <w:p w14:paraId="69C0EE1C" w14:textId="77777777" w:rsidR="00E640F3" w:rsidRPr="00E640F3" w:rsidRDefault="00E640F3" w:rsidP="00E640F3">
      <w:pPr>
        <w:tabs>
          <w:tab w:val="left" w:pos="993"/>
        </w:tabs>
        <w:adjustRightInd w:val="0"/>
        <w:snapToGrid w:val="0"/>
        <w:spacing w:line="348" w:lineRule="auto"/>
        <w:ind w:left="567"/>
        <w:rPr>
          <w:rFonts w:ascii="宋体" w:eastAsia="宋体" w:hAnsi="宋体" w:cs="Times New Roman"/>
          <w:color w:val="FF0000"/>
          <w:sz w:val="24"/>
          <w:szCs w:val="24"/>
        </w:rPr>
      </w:pPr>
    </w:p>
    <w:p w14:paraId="297BA6F4" w14:textId="77777777" w:rsidR="00E640F3" w:rsidRPr="00E640F3" w:rsidRDefault="00E640F3" w:rsidP="00E640F3">
      <w:pPr>
        <w:keepNext/>
        <w:keepLines/>
        <w:tabs>
          <w:tab w:val="left" w:pos="0"/>
        </w:tabs>
        <w:adjustRightInd w:val="0"/>
        <w:snapToGrid w:val="0"/>
        <w:spacing w:line="348" w:lineRule="auto"/>
        <w:outlineLvl w:val="1"/>
        <w:rPr>
          <w:rFonts w:ascii="宋体" w:eastAsia="宋体" w:hAnsi="宋体" w:cs="宋体"/>
          <w:b/>
          <w:color w:val="000000"/>
          <w:sz w:val="24"/>
          <w:szCs w:val="24"/>
        </w:rPr>
      </w:pPr>
      <w:bookmarkStart w:id="233" w:name="_Toc255503485"/>
      <w:bookmarkStart w:id="234" w:name="_Toc314575625"/>
      <w:bookmarkStart w:id="235" w:name="_Toc354860510"/>
      <w:bookmarkStart w:id="236" w:name="_Toc17725217"/>
      <w:r w:rsidRPr="00E640F3">
        <w:rPr>
          <w:rFonts w:ascii="宋体" w:eastAsia="宋体" w:hAnsi="宋体" w:cs="Times New Roman" w:hint="eastAsia"/>
          <w:b/>
          <w:bCs/>
          <w:color w:val="000000"/>
          <w:sz w:val="24"/>
          <w:szCs w:val="24"/>
        </w:rPr>
        <w:t>3、</w:t>
      </w:r>
      <w:r w:rsidRPr="00E640F3">
        <w:rPr>
          <w:rFonts w:ascii="宋体" w:eastAsia="宋体" w:hAnsi="宋体" w:cs="Times New Roman"/>
          <w:b/>
          <w:bCs/>
          <w:color w:val="000000"/>
          <w:sz w:val="24"/>
          <w:szCs w:val="24"/>
        </w:rPr>
        <w:t xml:space="preserve"> </w:t>
      </w:r>
      <w:r w:rsidRPr="00E640F3">
        <w:rPr>
          <w:rFonts w:ascii="宋体" w:eastAsia="宋体" w:hAnsi="宋体" w:cs="宋体"/>
          <w:b/>
          <w:color w:val="000000"/>
          <w:sz w:val="24"/>
          <w:szCs w:val="24"/>
        </w:rPr>
        <w:t>甲乙双方的设计分</w:t>
      </w:r>
      <w:bookmarkEnd w:id="233"/>
      <w:bookmarkEnd w:id="234"/>
      <w:r w:rsidRPr="00E640F3">
        <w:rPr>
          <w:rFonts w:ascii="宋体" w:eastAsia="宋体" w:hAnsi="宋体" w:cs="宋体"/>
          <w:b/>
          <w:color w:val="000000"/>
          <w:sz w:val="24"/>
          <w:szCs w:val="24"/>
        </w:rPr>
        <w:t>工</w:t>
      </w:r>
      <w:bookmarkEnd w:id="235"/>
      <w:bookmarkEnd w:id="236"/>
    </w:p>
    <w:p w14:paraId="07C09F02" w14:textId="77777777" w:rsidR="00E640F3" w:rsidRPr="00E640F3" w:rsidRDefault="00E640F3" w:rsidP="00E640F3">
      <w:pPr>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附件3 甲方供应范围中进行了说明。</w:t>
      </w:r>
    </w:p>
    <w:p w14:paraId="03A0C45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4）土建设计分工</w:t>
      </w:r>
    </w:p>
    <w:p w14:paraId="4998919F" w14:textId="77777777" w:rsidR="00E640F3" w:rsidRPr="00E640F3" w:rsidRDefault="00E640F3" w:rsidP="00E640F3">
      <w:pPr>
        <w:spacing w:line="360" w:lineRule="auto"/>
        <w:ind w:firstLineChars="200" w:firstLine="480"/>
        <w:jc w:val="center"/>
        <w:rPr>
          <w:rFonts w:ascii="宋体" w:eastAsia="宋体" w:hAnsi="宋体" w:cs="Times New Roman"/>
          <w:bCs/>
          <w:sz w:val="24"/>
          <w:szCs w:val="24"/>
        </w:rPr>
      </w:pPr>
      <w:r w:rsidRPr="00E640F3">
        <w:rPr>
          <w:rFonts w:ascii="宋体" w:eastAsia="宋体" w:hAnsi="宋体" w:cs="Times New Roman" w:hint="eastAsia"/>
          <w:bCs/>
          <w:sz w:val="24"/>
          <w:szCs w:val="24"/>
        </w:rPr>
        <w:t>表1 土建设计分工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54"/>
        <w:gridCol w:w="1388"/>
        <w:gridCol w:w="1118"/>
        <w:gridCol w:w="1420"/>
        <w:gridCol w:w="1421"/>
        <w:gridCol w:w="1421"/>
      </w:tblGrid>
      <w:tr w:rsidR="00E640F3" w:rsidRPr="00E640F3" w14:paraId="23A20489" w14:textId="77777777" w:rsidTr="00ED363A">
        <w:tc>
          <w:tcPr>
            <w:tcW w:w="1754" w:type="dxa"/>
            <w:vMerge w:val="restart"/>
            <w:vAlign w:val="center"/>
          </w:tcPr>
          <w:p w14:paraId="7D17690F"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项  目</w:t>
            </w:r>
          </w:p>
        </w:tc>
        <w:tc>
          <w:tcPr>
            <w:tcW w:w="1388" w:type="dxa"/>
            <w:vMerge w:val="restart"/>
            <w:vAlign w:val="center"/>
          </w:tcPr>
          <w:p w14:paraId="06265EA9"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基本数据或资料</w:t>
            </w:r>
          </w:p>
        </w:tc>
        <w:tc>
          <w:tcPr>
            <w:tcW w:w="1118" w:type="dxa"/>
            <w:vMerge w:val="restart"/>
            <w:vAlign w:val="center"/>
          </w:tcPr>
          <w:p w14:paraId="090A36C4"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上部结构</w:t>
            </w:r>
          </w:p>
        </w:tc>
        <w:tc>
          <w:tcPr>
            <w:tcW w:w="4262" w:type="dxa"/>
            <w:gridSpan w:val="3"/>
            <w:vAlign w:val="center"/>
          </w:tcPr>
          <w:p w14:paraId="67E3A79C"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基础</w:t>
            </w:r>
          </w:p>
        </w:tc>
      </w:tr>
      <w:tr w:rsidR="00E640F3" w:rsidRPr="00E640F3" w14:paraId="627DB4B8" w14:textId="77777777" w:rsidTr="00ED363A">
        <w:tc>
          <w:tcPr>
            <w:tcW w:w="1754" w:type="dxa"/>
            <w:vMerge/>
            <w:vAlign w:val="center"/>
          </w:tcPr>
          <w:p w14:paraId="1994AEB9" w14:textId="77777777" w:rsidR="00E640F3" w:rsidRPr="00E640F3" w:rsidRDefault="00E640F3" w:rsidP="00E640F3">
            <w:pPr>
              <w:jc w:val="center"/>
              <w:rPr>
                <w:rFonts w:ascii="宋体" w:eastAsia="宋体" w:hAnsi="宋体" w:cs="Times New Roman"/>
                <w:bCs/>
                <w:sz w:val="24"/>
                <w:szCs w:val="24"/>
              </w:rPr>
            </w:pPr>
          </w:p>
        </w:tc>
        <w:tc>
          <w:tcPr>
            <w:tcW w:w="1388" w:type="dxa"/>
            <w:vMerge/>
            <w:vAlign w:val="center"/>
          </w:tcPr>
          <w:p w14:paraId="77FFB676" w14:textId="77777777" w:rsidR="00E640F3" w:rsidRPr="00E640F3" w:rsidRDefault="00E640F3" w:rsidP="00E640F3">
            <w:pPr>
              <w:jc w:val="center"/>
              <w:rPr>
                <w:rFonts w:ascii="宋体" w:eastAsia="宋体" w:hAnsi="宋体" w:cs="Times New Roman"/>
                <w:bCs/>
                <w:sz w:val="24"/>
                <w:szCs w:val="24"/>
              </w:rPr>
            </w:pPr>
          </w:p>
        </w:tc>
        <w:tc>
          <w:tcPr>
            <w:tcW w:w="1118" w:type="dxa"/>
            <w:vMerge/>
            <w:vAlign w:val="center"/>
          </w:tcPr>
          <w:p w14:paraId="2807C31B" w14:textId="77777777" w:rsidR="00E640F3" w:rsidRPr="00E640F3" w:rsidRDefault="00E640F3" w:rsidP="00E640F3">
            <w:pPr>
              <w:jc w:val="center"/>
              <w:rPr>
                <w:rFonts w:ascii="宋体" w:eastAsia="宋体" w:hAnsi="宋体" w:cs="Times New Roman"/>
                <w:bCs/>
                <w:sz w:val="24"/>
                <w:szCs w:val="24"/>
              </w:rPr>
            </w:pPr>
          </w:p>
        </w:tc>
        <w:tc>
          <w:tcPr>
            <w:tcW w:w="1420" w:type="dxa"/>
            <w:vAlign w:val="center"/>
          </w:tcPr>
          <w:p w14:paraId="4CD4AE90"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桩</w:t>
            </w:r>
          </w:p>
        </w:tc>
        <w:tc>
          <w:tcPr>
            <w:tcW w:w="1421" w:type="dxa"/>
            <w:vAlign w:val="center"/>
          </w:tcPr>
          <w:p w14:paraId="1639964B"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模板图</w:t>
            </w:r>
          </w:p>
        </w:tc>
        <w:tc>
          <w:tcPr>
            <w:tcW w:w="1421" w:type="dxa"/>
            <w:vAlign w:val="center"/>
          </w:tcPr>
          <w:p w14:paraId="3A4775C4"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钢筋图</w:t>
            </w:r>
          </w:p>
        </w:tc>
      </w:tr>
      <w:tr w:rsidR="00E640F3" w:rsidRPr="00E640F3" w14:paraId="236399DD" w14:textId="77777777" w:rsidTr="00ED363A">
        <w:trPr>
          <w:trHeight w:val="258"/>
        </w:trPr>
        <w:tc>
          <w:tcPr>
            <w:tcW w:w="1754" w:type="dxa"/>
            <w:vAlign w:val="center"/>
          </w:tcPr>
          <w:p w14:paraId="0B8AF2DB" w14:textId="77777777" w:rsidR="00E640F3" w:rsidRPr="00E640F3" w:rsidRDefault="00E640F3" w:rsidP="00E640F3">
            <w:pPr>
              <w:rPr>
                <w:rFonts w:ascii="宋体" w:eastAsia="宋体" w:hAnsi="宋体" w:cs="Times New Roman"/>
                <w:bCs/>
                <w:sz w:val="24"/>
                <w:szCs w:val="24"/>
              </w:rPr>
            </w:pPr>
            <w:r w:rsidRPr="00E640F3">
              <w:rPr>
                <w:rFonts w:ascii="宋体" w:eastAsia="宋体" w:hAnsi="宋体" w:cs="Times New Roman" w:hint="eastAsia"/>
                <w:bCs/>
                <w:sz w:val="24"/>
                <w:szCs w:val="24"/>
              </w:rPr>
              <w:t>汽车受料槽、转运站、</w:t>
            </w:r>
            <w:proofErr w:type="gramStart"/>
            <w:r w:rsidRPr="00E640F3">
              <w:rPr>
                <w:rFonts w:ascii="宋体" w:eastAsia="宋体" w:hAnsi="宋体" w:cs="Times New Roman" w:hint="eastAsia"/>
                <w:bCs/>
                <w:sz w:val="24"/>
                <w:szCs w:val="24"/>
              </w:rPr>
              <w:t>胶带机</w:t>
            </w:r>
            <w:proofErr w:type="gramEnd"/>
            <w:r w:rsidRPr="00E640F3">
              <w:rPr>
                <w:rFonts w:ascii="宋体" w:eastAsia="宋体" w:hAnsi="宋体" w:cs="Times New Roman" w:hint="eastAsia"/>
                <w:bCs/>
                <w:sz w:val="24"/>
                <w:szCs w:val="24"/>
              </w:rPr>
              <w:t>通廊</w:t>
            </w:r>
          </w:p>
        </w:tc>
        <w:tc>
          <w:tcPr>
            <w:tcW w:w="1388" w:type="dxa"/>
            <w:vAlign w:val="center"/>
          </w:tcPr>
          <w:p w14:paraId="6C936045"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B/S</w:t>
            </w:r>
          </w:p>
        </w:tc>
        <w:tc>
          <w:tcPr>
            <w:tcW w:w="1118" w:type="dxa"/>
            <w:vAlign w:val="center"/>
          </w:tcPr>
          <w:p w14:paraId="6CE1376B"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c>
          <w:tcPr>
            <w:tcW w:w="1420" w:type="dxa"/>
            <w:vAlign w:val="center"/>
          </w:tcPr>
          <w:p w14:paraId="1717E38F"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c>
          <w:tcPr>
            <w:tcW w:w="1421" w:type="dxa"/>
            <w:vAlign w:val="center"/>
          </w:tcPr>
          <w:p w14:paraId="0A8196C8"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c>
          <w:tcPr>
            <w:tcW w:w="1421" w:type="dxa"/>
            <w:vAlign w:val="center"/>
          </w:tcPr>
          <w:p w14:paraId="2882221E"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r>
      <w:tr w:rsidR="00E640F3" w:rsidRPr="00E640F3" w14:paraId="5077A741" w14:textId="77777777" w:rsidTr="00ED363A">
        <w:tc>
          <w:tcPr>
            <w:tcW w:w="1754" w:type="dxa"/>
            <w:vAlign w:val="center"/>
          </w:tcPr>
          <w:p w14:paraId="3F127945" w14:textId="77777777" w:rsidR="00E640F3" w:rsidRPr="00E640F3" w:rsidRDefault="00E640F3" w:rsidP="00E640F3">
            <w:pPr>
              <w:rPr>
                <w:rFonts w:ascii="宋体" w:eastAsia="宋体" w:hAnsi="宋体" w:cs="Times New Roman"/>
                <w:bCs/>
                <w:sz w:val="24"/>
                <w:szCs w:val="24"/>
              </w:rPr>
            </w:pPr>
            <w:r w:rsidRPr="00E640F3">
              <w:rPr>
                <w:rFonts w:ascii="宋体" w:eastAsia="宋体" w:hAnsi="宋体" w:cs="Times New Roman" w:hint="eastAsia"/>
                <w:bCs/>
                <w:sz w:val="24"/>
                <w:szCs w:val="24"/>
              </w:rPr>
              <w:t>设备基础</w:t>
            </w:r>
          </w:p>
        </w:tc>
        <w:tc>
          <w:tcPr>
            <w:tcW w:w="1388" w:type="dxa"/>
            <w:vAlign w:val="center"/>
          </w:tcPr>
          <w:p w14:paraId="42C31891"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S</w:t>
            </w:r>
          </w:p>
        </w:tc>
        <w:tc>
          <w:tcPr>
            <w:tcW w:w="1118" w:type="dxa"/>
            <w:vAlign w:val="center"/>
          </w:tcPr>
          <w:p w14:paraId="51925DF9"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c>
          <w:tcPr>
            <w:tcW w:w="1420" w:type="dxa"/>
            <w:vAlign w:val="center"/>
          </w:tcPr>
          <w:p w14:paraId="772BF77D"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c>
          <w:tcPr>
            <w:tcW w:w="1421" w:type="dxa"/>
            <w:vAlign w:val="center"/>
          </w:tcPr>
          <w:p w14:paraId="6CC27509"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c>
          <w:tcPr>
            <w:tcW w:w="1421" w:type="dxa"/>
            <w:vAlign w:val="center"/>
          </w:tcPr>
          <w:p w14:paraId="7B10D992" w14:textId="77777777" w:rsidR="00E640F3" w:rsidRPr="00E640F3" w:rsidRDefault="00E640F3" w:rsidP="00E640F3">
            <w:pPr>
              <w:jc w:val="center"/>
              <w:rPr>
                <w:rFonts w:ascii="宋体" w:eastAsia="宋体" w:hAnsi="宋体" w:cs="Times New Roman"/>
                <w:bCs/>
                <w:sz w:val="24"/>
                <w:szCs w:val="24"/>
              </w:rPr>
            </w:pPr>
            <w:r w:rsidRPr="00E640F3">
              <w:rPr>
                <w:rFonts w:ascii="宋体" w:eastAsia="宋体" w:hAnsi="宋体" w:cs="Times New Roman" w:hint="eastAsia"/>
                <w:bCs/>
                <w:sz w:val="24"/>
                <w:szCs w:val="24"/>
              </w:rPr>
              <w:t>B</w:t>
            </w:r>
          </w:p>
        </w:tc>
      </w:tr>
    </w:tbl>
    <w:p w14:paraId="1958542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B</w:t>
      </w:r>
      <w:r w:rsidRPr="00E640F3">
        <w:rPr>
          <w:rFonts w:ascii="宋体" w:eastAsia="宋体" w:hAnsi="宋体" w:cs="Times New Roman" w:hint="eastAsia"/>
          <w:bCs/>
          <w:sz w:val="24"/>
          <w:szCs w:val="24"/>
        </w:rPr>
        <w:t>：甲方</w:t>
      </w:r>
      <w:r w:rsidRPr="00E640F3">
        <w:rPr>
          <w:rFonts w:ascii="宋体" w:eastAsia="宋体" w:hAnsi="宋体" w:cs="Times New Roman"/>
          <w:bCs/>
          <w:sz w:val="24"/>
          <w:szCs w:val="24"/>
        </w:rPr>
        <w:t xml:space="preserve">    S</w:t>
      </w:r>
      <w:r w:rsidRPr="00E640F3">
        <w:rPr>
          <w:rFonts w:ascii="宋体" w:eastAsia="宋体" w:hAnsi="宋体" w:cs="Times New Roman" w:hint="eastAsia"/>
          <w:bCs/>
          <w:sz w:val="24"/>
          <w:szCs w:val="24"/>
        </w:rPr>
        <w:t>：乙方</w:t>
      </w:r>
    </w:p>
    <w:p w14:paraId="6CA08F4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乙方承担为甲方的设备基础设计和打桩工程的需要提供必需的资料和图纸等基本资料。</w:t>
      </w:r>
    </w:p>
    <w:p w14:paraId="66A5FC2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乙方承担提供关于设备基础和地下设施，包括地沟、通道和地下室等的布置图、外形尺寸图、地脚螺栓、预埋管及预埋件的布置图和荷载等基本资料。</w:t>
      </w:r>
    </w:p>
    <w:p w14:paraId="08C717CC" w14:textId="77777777" w:rsidR="00E640F3" w:rsidRPr="00E640F3" w:rsidRDefault="00E640F3" w:rsidP="00E640F3">
      <w:pPr>
        <w:spacing w:line="360" w:lineRule="auto"/>
        <w:ind w:firstLine="570"/>
        <w:rPr>
          <w:rFonts w:ascii="宋体" w:eastAsia="宋体" w:hAnsi="宋体" w:cs="Times New Roman"/>
          <w:bCs/>
          <w:sz w:val="24"/>
          <w:szCs w:val="24"/>
        </w:rPr>
      </w:pPr>
    </w:p>
    <w:p w14:paraId="58E8A65A"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7042C234"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default" r:id="rId19"/>
          <w:headerReference w:type="first" r:id="rId20"/>
          <w:pgSz w:w="11906" w:h="16838"/>
          <w:pgMar w:top="1418" w:right="1418" w:bottom="1418" w:left="1701" w:header="851" w:footer="851" w:gutter="0"/>
          <w:cols w:space="720"/>
          <w:titlePg/>
          <w:docGrid w:type="lines" w:linePitch="312"/>
        </w:sectPr>
      </w:pPr>
    </w:p>
    <w:p w14:paraId="4C213A3A"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37" w:name="_Toc19524922"/>
      <w:r w:rsidRPr="00E640F3">
        <w:rPr>
          <w:rFonts w:ascii="宋体" w:eastAsia="宋体" w:hAnsi="宋体" w:cs="Times New Roman" w:hint="eastAsia"/>
          <w:b/>
          <w:bCs/>
          <w:kern w:val="44"/>
          <w:sz w:val="32"/>
          <w:szCs w:val="32"/>
          <w:lang w:val="x-none" w:eastAsia="x-none"/>
        </w:rPr>
        <w:lastRenderedPageBreak/>
        <w:t>附件</w:t>
      </w:r>
      <w:r w:rsidRPr="00E640F3">
        <w:rPr>
          <w:rFonts w:ascii="宋体" w:eastAsia="宋体" w:hAnsi="宋体" w:cs="Times New Roman"/>
          <w:b/>
          <w:bCs/>
          <w:kern w:val="44"/>
          <w:sz w:val="32"/>
          <w:szCs w:val="32"/>
          <w:lang w:val="x-none" w:eastAsia="x-none"/>
        </w:rPr>
        <w:t xml:space="preserve">5 </w:t>
      </w:r>
      <w:proofErr w:type="spellStart"/>
      <w:r w:rsidRPr="00E640F3">
        <w:rPr>
          <w:rFonts w:ascii="宋体" w:eastAsia="宋体" w:hAnsi="宋体" w:cs="Times New Roman" w:hint="eastAsia"/>
          <w:b/>
          <w:bCs/>
          <w:kern w:val="44"/>
          <w:sz w:val="32"/>
          <w:szCs w:val="32"/>
          <w:lang w:val="x-none" w:eastAsia="x-none"/>
        </w:rPr>
        <w:t>乙方提供技术资料的范围</w:t>
      </w:r>
      <w:r w:rsidRPr="00E640F3">
        <w:rPr>
          <w:rFonts w:ascii="宋体" w:eastAsia="宋体" w:hAnsi="宋体" w:cs="Times New Roman" w:hint="eastAsia"/>
          <w:b/>
          <w:bCs/>
          <w:kern w:val="44"/>
          <w:sz w:val="32"/>
          <w:szCs w:val="32"/>
          <w:lang w:val="x-none"/>
        </w:rPr>
        <w:t>和</w:t>
      </w:r>
      <w:r w:rsidRPr="00E640F3">
        <w:rPr>
          <w:rFonts w:ascii="宋体" w:eastAsia="宋体" w:hAnsi="宋体" w:cs="Times New Roman" w:hint="eastAsia"/>
          <w:b/>
          <w:bCs/>
          <w:kern w:val="44"/>
          <w:sz w:val="32"/>
          <w:szCs w:val="32"/>
          <w:lang w:val="x-none" w:eastAsia="x-none"/>
        </w:rPr>
        <w:t>进度</w:t>
      </w:r>
      <w:bookmarkEnd w:id="237"/>
      <w:proofErr w:type="spellEnd"/>
    </w:p>
    <w:p w14:paraId="31C3AE4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本附件描述本工程范围内《乙方提供技术资料的范围和进度》事宜。</w:t>
      </w:r>
    </w:p>
    <w:p w14:paraId="27C6CEB3" w14:textId="65A8BB7E" w:rsidR="00523717" w:rsidRPr="00523717" w:rsidRDefault="00523717" w:rsidP="00523717">
      <w:pPr>
        <w:keepNext/>
        <w:keepLines/>
        <w:tabs>
          <w:tab w:val="left" w:pos="0"/>
          <w:tab w:val="left" w:pos="576"/>
          <w:tab w:val="left" w:pos="840"/>
        </w:tabs>
        <w:snapToGrid w:val="0"/>
        <w:spacing w:line="348" w:lineRule="auto"/>
        <w:outlineLvl w:val="1"/>
        <w:rPr>
          <w:rFonts w:ascii="Times New Roman" w:eastAsia="宋体" w:hAnsi="Times New Roman" w:cs="Times New Roman"/>
          <w:b/>
          <w:color w:val="000000"/>
          <w:sz w:val="24"/>
          <w:szCs w:val="24"/>
        </w:rPr>
      </w:pPr>
      <w:bookmarkStart w:id="238" w:name="_Toc10278616"/>
      <w:r w:rsidRPr="00523717">
        <w:rPr>
          <w:rFonts w:ascii="Times New Roman" w:eastAsia="宋体" w:hAnsi="Times New Roman" w:cs="Times New Roman"/>
          <w:b/>
          <w:color w:val="000000"/>
          <w:sz w:val="24"/>
          <w:szCs w:val="24"/>
        </w:rPr>
        <w:t>1</w:t>
      </w:r>
      <w:r>
        <w:rPr>
          <w:rFonts w:ascii="Times New Roman" w:eastAsia="宋体" w:hAnsi="Times New Roman" w:cs="Times New Roman" w:hint="eastAsia"/>
          <w:b/>
          <w:color w:val="000000"/>
          <w:sz w:val="24"/>
          <w:szCs w:val="24"/>
        </w:rPr>
        <w:t>、</w:t>
      </w:r>
      <w:r w:rsidRPr="00523717">
        <w:rPr>
          <w:rFonts w:ascii="Times New Roman" w:eastAsia="宋体" w:hAnsi="Times New Roman" w:cs="Times New Roman"/>
          <w:b/>
          <w:color w:val="000000"/>
          <w:sz w:val="24"/>
          <w:szCs w:val="24"/>
        </w:rPr>
        <w:t>概述</w:t>
      </w:r>
      <w:bookmarkEnd w:id="238"/>
    </w:p>
    <w:p w14:paraId="10F48438"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本附件中说明了乙方将提交给甲方的技术资料。</w:t>
      </w:r>
    </w:p>
    <w:p w14:paraId="0F810DFF"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除了参考图和采购件的文件、样本，在紧急情况下所需的资料和经甲方同意的特殊资料外，由乙方提供的技术资料使用中文，所有的计量将使用</w:t>
      </w:r>
      <w:r w:rsidRPr="00523717">
        <w:rPr>
          <w:rFonts w:ascii="Times New Roman" w:eastAsia="宋体" w:hAnsi="Times New Roman" w:cs="Times New Roman"/>
          <w:sz w:val="24"/>
          <w:szCs w:val="24"/>
        </w:rPr>
        <w:t>SI</w:t>
      </w:r>
      <w:r w:rsidRPr="00523717">
        <w:rPr>
          <w:rFonts w:ascii="Times New Roman" w:eastAsia="宋体" w:hAnsi="Times New Roman" w:cs="Times New Roman"/>
          <w:sz w:val="24"/>
          <w:szCs w:val="24"/>
        </w:rPr>
        <w:t>单位制。这些图纸和资料未经双方提前书面同意，不得提供给任何第三方。</w:t>
      </w:r>
    </w:p>
    <w:p w14:paraId="3188DD96" w14:textId="69B102B3" w:rsidR="00523717" w:rsidRPr="00523717" w:rsidRDefault="00523717" w:rsidP="00ED363A">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下列图纸和文件将在合同生效之日</w:t>
      </w:r>
      <w:proofErr w:type="gramStart"/>
      <w:r w:rsidRPr="00523717">
        <w:rPr>
          <w:rFonts w:ascii="Times New Roman" w:eastAsia="宋体" w:hAnsi="Times New Roman" w:cs="Times New Roman"/>
          <w:sz w:val="24"/>
          <w:szCs w:val="24"/>
        </w:rPr>
        <w:t>起规定</w:t>
      </w:r>
      <w:proofErr w:type="gramEnd"/>
      <w:r w:rsidRPr="00523717">
        <w:rPr>
          <w:rFonts w:ascii="Times New Roman" w:eastAsia="宋体" w:hAnsi="Times New Roman" w:cs="Times New Roman"/>
          <w:sz w:val="24"/>
          <w:szCs w:val="24"/>
        </w:rPr>
        <w:t>的时间内提交给甲方。交付时间的定义在主合同技术规格书中规定，交付时间指甲方接收到的时间。表中所列时间为该项资料的最后一批截止时间。</w:t>
      </w:r>
    </w:p>
    <w:p w14:paraId="6AA99C94" w14:textId="193B3E0E" w:rsidR="00523717" w:rsidRPr="00523717" w:rsidRDefault="00523717" w:rsidP="00523717">
      <w:pPr>
        <w:keepNext/>
        <w:keepLines/>
        <w:tabs>
          <w:tab w:val="left" w:pos="0"/>
          <w:tab w:val="left" w:pos="576"/>
          <w:tab w:val="left" w:pos="840"/>
        </w:tabs>
        <w:snapToGrid w:val="0"/>
        <w:spacing w:line="348" w:lineRule="auto"/>
        <w:outlineLvl w:val="1"/>
        <w:rPr>
          <w:rFonts w:ascii="Times New Roman" w:eastAsia="宋体" w:hAnsi="Times New Roman" w:cs="Times New Roman"/>
          <w:b/>
          <w:color w:val="000000"/>
          <w:sz w:val="24"/>
          <w:szCs w:val="24"/>
        </w:rPr>
      </w:pPr>
      <w:bookmarkStart w:id="239" w:name="_Toc10278617"/>
      <w:r w:rsidRPr="00523717">
        <w:rPr>
          <w:rFonts w:ascii="Times New Roman" w:eastAsia="宋体" w:hAnsi="Times New Roman" w:cs="Times New Roman"/>
          <w:b/>
          <w:color w:val="000000"/>
          <w:sz w:val="24"/>
          <w:szCs w:val="24"/>
        </w:rPr>
        <w:t>2</w:t>
      </w:r>
      <w:r>
        <w:rPr>
          <w:rFonts w:ascii="Times New Roman" w:eastAsia="宋体" w:hAnsi="Times New Roman" w:cs="Times New Roman" w:hint="eastAsia"/>
          <w:b/>
          <w:color w:val="000000"/>
          <w:sz w:val="24"/>
          <w:szCs w:val="24"/>
        </w:rPr>
        <w:t>、</w:t>
      </w:r>
      <w:r w:rsidRPr="00523717">
        <w:rPr>
          <w:rFonts w:ascii="Times New Roman" w:eastAsia="宋体" w:hAnsi="Times New Roman" w:cs="Times New Roman"/>
          <w:b/>
          <w:color w:val="000000"/>
          <w:sz w:val="24"/>
          <w:szCs w:val="24"/>
        </w:rPr>
        <w:t>提交资料的要求</w:t>
      </w:r>
      <w:bookmarkEnd w:id="239"/>
    </w:p>
    <w:p w14:paraId="07E8D8D9" w14:textId="10C869DE" w:rsidR="00523717" w:rsidRPr="00523717" w:rsidRDefault="00523717" w:rsidP="00523717">
      <w:pPr>
        <w:keepNext/>
        <w:keepLines/>
        <w:tabs>
          <w:tab w:val="left" w:pos="0"/>
        </w:tabs>
        <w:snapToGrid w:val="0"/>
        <w:spacing w:line="348" w:lineRule="auto"/>
        <w:outlineLvl w:val="2"/>
        <w:rPr>
          <w:rFonts w:ascii="Times New Roman" w:eastAsia="宋体" w:hAnsi="Times New Roman" w:cs="Times New Roman"/>
          <w:b/>
          <w:bCs/>
          <w:sz w:val="24"/>
          <w:szCs w:val="24"/>
        </w:rPr>
      </w:pPr>
      <w:bookmarkStart w:id="240" w:name="_Toc354838717"/>
      <w:bookmarkStart w:id="241" w:name="_Toc10278618"/>
      <w:r w:rsidRPr="00523717">
        <w:rPr>
          <w:rFonts w:ascii="Times New Roman" w:eastAsia="宋体" w:hAnsi="Times New Roman" w:cs="Times New Roman"/>
          <w:b/>
          <w:bCs/>
          <w:sz w:val="24"/>
          <w:szCs w:val="24"/>
        </w:rPr>
        <w:t xml:space="preserve">2.1 </w:t>
      </w:r>
      <w:r w:rsidRPr="00523717">
        <w:rPr>
          <w:rFonts w:ascii="Times New Roman" w:eastAsia="宋体" w:hAnsi="Times New Roman" w:cs="Times New Roman"/>
          <w:b/>
          <w:bCs/>
          <w:sz w:val="24"/>
          <w:szCs w:val="24"/>
        </w:rPr>
        <w:t>标准</w:t>
      </w:r>
      <w:bookmarkEnd w:id="240"/>
      <w:bookmarkEnd w:id="241"/>
    </w:p>
    <w:p w14:paraId="0AD3B2B6"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所有图纸及资料均采用中华人民共和国国家标准及相关企业标准。</w:t>
      </w:r>
    </w:p>
    <w:p w14:paraId="767B943B" w14:textId="739227C3" w:rsidR="00523717" w:rsidRPr="00523717" w:rsidRDefault="00523717" w:rsidP="00523717">
      <w:pPr>
        <w:keepNext/>
        <w:keepLines/>
        <w:tabs>
          <w:tab w:val="left" w:pos="0"/>
        </w:tabs>
        <w:snapToGrid w:val="0"/>
        <w:spacing w:line="348" w:lineRule="auto"/>
        <w:outlineLvl w:val="2"/>
        <w:rPr>
          <w:rFonts w:ascii="Times New Roman" w:eastAsia="宋体" w:hAnsi="Times New Roman" w:cs="Times New Roman"/>
          <w:b/>
          <w:bCs/>
          <w:sz w:val="24"/>
          <w:szCs w:val="24"/>
        </w:rPr>
      </w:pPr>
      <w:bookmarkStart w:id="242" w:name="_Toc354838718"/>
      <w:bookmarkStart w:id="243" w:name="_Toc10278619"/>
      <w:r w:rsidRPr="00523717">
        <w:rPr>
          <w:rFonts w:ascii="Times New Roman" w:eastAsia="宋体" w:hAnsi="Times New Roman" w:cs="Times New Roman"/>
          <w:b/>
          <w:bCs/>
          <w:sz w:val="24"/>
          <w:szCs w:val="24"/>
        </w:rPr>
        <w:t xml:space="preserve">2.2 </w:t>
      </w:r>
      <w:r w:rsidRPr="00523717">
        <w:rPr>
          <w:rFonts w:ascii="Times New Roman" w:eastAsia="宋体" w:hAnsi="Times New Roman" w:cs="Times New Roman"/>
          <w:b/>
          <w:bCs/>
          <w:sz w:val="24"/>
          <w:szCs w:val="24"/>
        </w:rPr>
        <w:t>单位制</w:t>
      </w:r>
      <w:bookmarkEnd w:id="242"/>
      <w:bookmarkEnd w:id="243"/>
    </w:p>
    <w:p w14:paraId="7DF28A66"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通常采用国际单位制（</w:t>
      </w:r>
      <w:r w:rsidRPr="00523717">
        <w:rPr>
          <w:rFonts w:ascii="Times New Roman" w:eastAsia="宋体" w:hAnsi="Times New Roman" w:cs="Times New Roman"/>
          <w:sz w:val="24"/>
          <w:szCs w:val="24"/>
        </w:rPr>
        <w:t>SI</w:t>
      </w:r>
      <w:r w:rsidRPr="00523717">
        <w:rPr>
          <w:rFonts w:ascii="Times New Roman" w:eastAsia="宋体" w:hAnsi="Times New Roman" w:cs="Times New Roman"/>
          <w:sz w:val="24"/>
          <w:szCs w:val="24"/>
        </w:rPr>
        <w:t>）。</w:t>
      </w:r>
    </w:p>
    <w:p w14:paraId="5CB46BB5"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如果专用设备、材料、图纸以及资料需采用其他单位制，则将在基本设计审查时提出，并经双方讨论和确认。</w:t>
      </w:r>
    </w:p>
    <w:p w14:paraId="1094D3F3" w14:textId="490C53EF" w:rsidR="00523717" w:rsidRPr="00523717" w:rsidRDefault="00523717" w:rsidP="00523717">
      <w:pPr>
        <w:keepNext/>
        <w:keepLines/>
        <w:tabs>
          <w:tab w:val="left" w:pos="0"/>
        </w:tabs>
        <w:snapToGrid w:val="0"/>
        <w:spacing w:line="348" w:lineRule="auto"/>
        <w:outlineLvl w:val="2"/>
        <w:rPr>
          <w:rFonts w:ascii="Times New Roman" w:eastAsia="宋体" w:hAnsi="Times New Roman" w:cs="Times New Roman"/>
          <w:b/>
          <w:bCs/>
          <w:sz w:val="24"/>
          <w:szCs w:val="24"/>
        </w:rPr>
      </w:pPr>
      <w:bookmarkStart w:id="244" w:name="_Toc354838719"/>
      <w:bookmarkStart w:id="245" w:name="_Toc10278620"/>
      <w:r w:rsidRPr="00523717">
        <w:rPr>
          <w:rFonts w:ascii="Times New Roman" w:eastAsia="宋体" w:hAnsi="Times New Roman" w:cs="Times New Roman"/>
          <w:b/>
          <w:bCs/>
          <w:sz w:val="24"/>
          <w:szCs w:val="24"/>
        </w:rPr>
        <w:t xml:space="preserve">2.3 </w:t>
      </w:r>
      <w:r w:rsidRPr="00523717">
        <w:rPr>
          <w:rFonts w:ascii="Times New Roman" w:eastAsia="宋体" w:hAnsi="Times New Roman" w:cs="Times New Roman"/>
          <w:b/>
          <w:bCs/>
          <w:sz w:val="24"/>
          <w:szCs w:val="24"/>
        </w:rPr>
        <w:t>语言</w:t>
      </w:r>
      <w:bookmarkEnd w:id="244"/>
      <w:bookmarkEnd w:id="245"/>
    </w:p>
    <w:p w14:paraId="3893D8E9" w14:textId="78FCC778" w:rsidR="00523717" w:rsidRPr="00523717" w:rsidRDefault="00523717" w:rsidP="00523717">
      <w:pPr>
        <w:adjustRightInd w:val="0"/>
        <w:snapToGrid w:val="0"/>
        <w:spacing w:line="348" w:lineRule="auto"/>
        <w:ind w:firstLineChars="200" w:firstLine="480"/>
        <w:rPr>
          <w:rFonts w:ascii="Times New Roman" w:eastAsia="宋体" w:hAnsi="Times New Roman" w:cs="Times New Roman"/>
          <w:color w:val="FF0000"/>
          <w:sz w:val="24"/>
          <w:szCs w:val="24"/>
        </w:rPr>
      </w:pPr>
      <w:r w:rsidRPr="00523717">
        <w:rPr>
          <w:rFonts w:ascii="Times New Roman" w:eastAsia="宋体" w:hAnsi="Times New Roman" w:cs="Times New Roman"/>
          <w:sz w:val="24"/>
          <w:szCs w:val="24"/>
        </w:rPr>
        <w:t>所有图纸、技术文件、手册以及往来信函等技术资料，均采用中文。</w:t>
      </w:r>
    </w:p>
    <w:p w14:paraId="1AF52F00" w14:textId="54DB7C4B" w:rsidR="00523717" w:rsidRPr="00523717" w:rsidRDefault="00523717" w:rsidP="00523717">
      <w:pPr>
        <w:keepNext/>
        <w:keepLines/>
        <w:tabs>
          <w:tab w:val="left" w:pos="0"/>
        </w:tabs>
        <w:snapToGrid w:val="0"/>
        <w:spacing w:line="348" w:lineRule="auto"/>
        <w:outlineLvl w:val="2"/>
        <w:rPr>
          <w:rFonts w:ascii="Times New Roman" w:eastAsia="宋体" w:hAnsi="Times New Roman" w:cs="Times New Roman"/>
          <w:b/>
          <w:bCs/>
          <w:sz w:val="24"/>
          <w:szCs w:val="24"/>
        </w:rPr>
      </w:pPr>
      <w:bookmarkStart w:id="246" w:name="_Toc354838720"/>
      <w:bookmarkStart w:id="247" w:name="_Toc10278621"/>
      <w:r w:rsidRPr="00523717">
        <w:rPr>
          <w:rFonts w:ascii="Times New Roman" w:eastAsia="宋体" w:hAnsi="Times New Roman" w:cs="Times New Roman"/>
          <w:b/>
          <w:bCs/>
          <w:sz w:val="24"/>
          <w:szCs w:val="24"/>
        </w:rPr>
        <w:t xml:space="preserve">2.4 </w:t>
      </w:r>
      <w:r w:rsidRPr="00523717">
        <w:rPr>
          <w:rFonts w:ascii="Times New Roman" w:eastAsia="宋体" w:hAnsi="Times New Roman" w:cs="Times New Roman"/>
          <w:b/>
          <w:bCs/>
          <w:sz w:val="24"/>
          <w:szCs w:val="24"/>
        </w:rPr>
        <w:t>技术文件介质</w:t>
      </w:r>
      <w:bookmarkEnd w:id="246"/>
      <w:bookmarkEnd w:id="247"/>
    </w:p>
    <w:p w14:paraId="4B18C9FF"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技术文件的介质分为纸质文件和电子文件两种。</w:t>
      </w:r>
    </w:p>
    <w:p w14:paraId="110A21EB"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中间过程产品技术资料、相互提交的技术资料等以电子文件为主，签章后的纸质文件作为存档依据。所提供的技术资料如用于对方开展设计工作，电子文件文档格式应按</w:t>
      </w:r>
      <w:proofErr w:type="spellStart"/>
      <w:r w:rsidRPr="00523717">
        <w:rPr>
          <w:rFonts w:ascii="Times New Roman" w:eastAsia="宋体" w:hAnsi="Times New Roman" w:cs="Times New Roman"/>
          <w:sz w:val="24"/>
          <w:szCs w:val="24"/>
        </w:rPr>
        <w:t>AutoCad</w:t>
      </w:r>
      <w:proofErr w:type="spellEnd"/>
      <w:r w:rsidRPr="00523717">
        <w:rPr>
          <w:rFonts w:ascii="Times New Roman" w:eastAsia="宋体" w:hAnsi="Times New Roman" w:cs="Times New Roman"/>
          <w:sz w:val="24"/>
          <w:szCs w:val="24"/>
        </w:rPr>
        <w:t xml:space="preserve"> </w:t>
      </w:r>
      <w:r w:rsidRPr="00523717">
        <w:rPr>
          <w:rFonts w:ascii="Times New Roman" w:eastAsia="宋体" w:hAnsi="Times New Roman" w:cs="Times New Roman"/>
          <w:sz w:val="24"/>
          <w:szCs w:val="24"/>
        </w:rPr>
        <w:t>和</w:t>
      </w:r>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或</w:t>
      </w:r>
      <w:r w:rsidRPr="00523717">
        <w:rPr>
          <w:rFonts w:ascii="Times New Roman" w:eastAsia="宋体" w:hAnsi="Times New Roman" w:cs="Times New Roman"/>
          <w:sz w:val="24"/>
          <w:szCs w:val="24"/>
        </w:rPr>
        <w:t>Microsoft Word .doc</w:t>
      </w:r>
      <w:r w:rsidRPr="00523717">
        <w:rPr>
          <w:rFonts w:ascii="Times New Roman" w:eastAsia="宋体" w:hAnsi="Times New Roman" w:cs="Times New Roman"/>
          <w:sz w:val="24"/>
          <w:szCs w:val="24"/>
        </w:rPr>
        <w:t>和</w:t>
      </w:r>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或</w:t>
      </w:r>
      <w:r w:rsidRPr="00523717">
        <w:rPr>
          <w:rFonts w:ascii="Times New Roman" w:eastAsia="宋体" w:hAnsi="Times New Roman" w:cs="Times New Roman"/>
          <w:sz w:val="24"/>
          <w:szCs w:val="24"/>
        </w:rPr>
        <w:t>Microsoft Excel.xls</w:t>
      </w:r>
      <w:r w:rsidRPr="00523717">
        <w:rPr>
          <w:rFonts w:ascii="Times New Roman" w:eastAsia="宋体" w:hAnsi="Times New Roman" w:cs="Times New Roman"/>
          <w:sz w:val="24"/>
          <w:szCs w:val="24"/>
        </w:rPr>
        <w:t>格式提供。其它电子文件可以采用</w:t>
      </w:r>
      <w:r w:rsidRPr="00523717">
        <w:rPr>
          <w:rFonts w:ascii="Times New Roman" w:eastAsia="宋体" w:hAnsi="Times New Roman" w:cs="Times New Roman"/>
          <w:sz w:val="24"/>
          <w:szCs w:val="24"/>
        </w:rPr>
        <w:t>Microsoft Word</w:t>
      </w:r>
      <w:r w:rsidRPr="00523717">
        <w:rPr>
          <w:rFonts w:ascii="Times New Roman" w:eastAsia="宋体" w:hAnsi="Times New Roman" w:cs="Times New Roman"/>
          <w:sz w:val="24"/>
          <w:szCs w:val="24"/>
        </w:rPr>
        <w:t>格式（文字资料）和</w:t>
      </w:r>
      <w:proofErr w:type="spellStart"/>
      <w:r w:rsidRPr="00523717">
        <w:rPr>
          <w:rFonts w:ascii="Times New Roman" w:eastAsia="宋体" w:hAnsi="Times New Roman" w:cs="Times New Roman"/>
          <w:sz w:val="24"/>
          <w:szCs w:val="24"/>
        </w:rPr>
        <w:t>AutoCad</w:t>
      </w:r>
      <w:proofErr w:type="spellEnd"/>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设计图）。</w:t>
      </w:r>
    </w:p>
    <w:p w14:paraId="4CC3E586"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竣工资料采用纸质，操作手册以及样本等资料提供纸质文件。</w:t>
      </w:r>
    </w:p>
    <w:p w14:paraId="12492584" w14:textId="766B3B93" w:rsidR="00523717" w:rsidRPr="00523717" w:rsidRDefault="00523717" w:rsidP="00523717">
      <w:pPr>
        <w:keepNext/>
        <w:keepLines/>
        <w:tabs>
          <w:tab w:val="left" w:pos="0"/>
        </w:tabs>
        <w:snapToGrid w:val="0"/>
        <w:spacing w:line="348" w:lineRule="auto"/>
        <w:outlineLvl w:val="2"/>
        <w:rPr>
          <w:rFonts w:ascii="Times New Roman" w:eastAsia="宋体" w:hAnsi="Times New Roman" w:cs="Times New Roman"/>
          <w:b/>
          <w:bCs/>
          <w:sz w:val="24"/>
          <w:szCs w:val="24"/>
        </w:rPr>
      </w:pPr>
      <w:bookmarkStart w:id="248" w:name="_Toc354838721"/>
      <w:bookmarkStart w:id="249" w:name="_Toc10278622"/>
      <w:r w:rsidRPr="00523717">
        <w:rPr>
          <w:rFonts w:ascii="Times New Roman" w:eastAsia="宋体" w:hAnsi="Times New Roman" w:cs="Times New Roman"/>
          <w:b/>
          <w:bCs/>
          <w:sz w:val="24"/>
          <w:szCs w:val="24"/>
        </w:rPr>
        <w:t xml:space="preserve">2.5 </w:t>
      </w:r>
      <w:r w:rsidRPr="00523717">
        <w:rPr>
          <w:rFonts w:ascii="Times New Roman" w:eastAsia="宋体" w:hAnsi="Times New Roman" w:cs="Times New Roman"/>
          <w:b/>
          <w:bCs/>
          <w:sz w:val="24"/>
          <w:szCs w:val="24"/>
        </w:rPr>
        <w:t>图纸规格</w:t>
      </w:r>
      <w:bookmarkEnd w:id="248"/>
      <w:bookmarkEnd w:id="249"/>
    </w:p>
    <w:p w14:paraId="1B30F8A5"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sz w:val="24"/>
          <w:szCs w:val="24"/>
        </w:rPr>
      </w:pPr>
      <w:r w:rsidRPr="00523717">
        <w:rPr>
          <w:rFonts w:ascii="Times New Roman" w:eastAsia="宋体" w:hAnsi="Times New Roman" w:cs="Times New Roman"/>
          <w:sz w:val="24"/>
          <w:szCs w:val="24"/>
        </w:rPr>
        <w:t>蓝图应尽可能采用标准尺寸，优先采用</w:t>
      </w:r>
      <w:r w:rsidRPr="00523717">
        <w:rPr>
          <w:rFonts w:ascii="Times New Roman" w:eastAsia="宋体" w:hAnsi="Times New Roman" w:cs="Times New Roman"/>
          <w:sz w:val="24"/>
          <w:szCs w:val="24"/>
        </w:rPr>
        <w:t>A0</w:t>
      </w:r>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A1</w:t>
      </w:r>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A2</w:t>
      </w:r>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A3</w:t>
      </w:r>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A4</w:t>
      </w:r>
      <w:r w:rsidRPr="00523717">
        <w:rPr>
          <w:rFonts w:ascii="Times New Roman" w:eastAsia="宋体" w:hAnsi="Times New Roman" w:cs="Times New Roman"/>
          <w:sz w:val="24"/>
          <w:szCs w:val="24"/>
        </w:rPr>
        <w:t>尺寸。</w:t>
      </w:r>
    </w:p>
    <w:p w14:paraId="40BF948E" w14:textId="3D834816" w:rsidR="00523717" w:rsidRPr="00523717" w:rsidRDefault="00523717" w:rsidP="00523717">
      <w:pPr>
        <w:keepNext/>
        <w:keepLines/>
        <w:tabs>
          <w:tab w:val="left" w:pos="0"/>
          <w:tab w:val="left" w:pos="576"/>
          <w:tab w:val="left" w:pos="840"/>
        </w:tabs>
        <w:snapToGrid w:val="0"/>
        <w:spacing w:line="348" w:lineRule="auto"/>
        <w:outlineLvl w:val="1"/>
        <w:rPr>
          <w:rFonts w:ascii="Times New Roman" w:eastAsia="宋体" w:hAnsi="Times New Roman" w:cs="Times New Roman"/>
          <w:b/>
          <w:color w:val="000000"/>
          <w:sz w:val="24"/>
          <w:szCs w:val="24"/>
        </w:rPr>
      </w:pPr>
      <w:bookmarkStart w:id="250" w:name="_Toc354838723"/>
      <w:bookmarkStart w:id="251" w:name="_Toc10278623"/>
      <w:r w:rsidRPr="00523717">
        <w:rPr>
          <w:rFonts w:ascii="Times New Roman" w:eastAsia="宋体" w:hAnsi="Times New Roman" w:cs="Times New Roman"/>
          <w:b/>
          <w:color w:val="000000"/>
          <w:sz w:val="24"/>
          <w:szCs w:val="24"/>
        </w:rPr>
        <w:lastRenderedPageBreak/>
        <w:t>3</w:t>
      </w:r>
      <w:r>
        <w:rPr>
          <w:rFonts w:ascii="Times New Roman" w:eastAsia="宋体" w:hAnsi="Times New Roman" w:cs="Times New Roman" w:hint="eastAsia"/>
          <w:b/>
          <w:color w:val="000000"/>
          <w:sz w:val="24"/>
          <w:szCs w:val="24"/>
        </w:rPr>
        <w:t>、</w:t>
      </w:r>
      <w:r w:rsidRPr="00523717">
        <w:rPr>
          <w:rFonts w:ascii="Times New Roman" w:eastAsia="宋体" w:hAnsi="Times New Roman" w:cs="Times New Roman"/>
          <w:b/>
          <w:color w:val="000000"/>
          <w:sz w:val="24"/>
          <w:szCs w:val="24"/>
        </w:rPr>
        <w:t>乙方向甲方提供技术资料范围及时间</w:t>
      </w:r>
      <w:bookmarkEnd w:id="250"/>
      <w:bookmarkEnd w:id="251"/>
    </w:p>
    <w:p w14:paraId="10B2D16C" w14:textId="77777777" w:rsidR="00523717" w:rsidRPr="00523717" w:rsidRDefault="00523717" w:rsidP="00523717">
      <w:pPr>
        <w:adjustRightInd w:val="0"/>
        <w:snapToGrid w:val="0"/>
        <w:spacing w:line="348" w:lineRule="auto"/>
        <w:ind w:firstLineChars="200" w:firstLine="480"/>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按交付要求执行。</w:t>
      </w:r>
    </w:p>
    <w:p w14:paraId="31283897" w14:textId="4533FC84" w:rsidR="00523717" w:rsidRPr="00523717" w:rsidRDefault="00523717" w:rsidP="00523717">
      <w:pPr>
        <w:keepNext/>
        <w:keepLines/>
        <w:tabs>
          <w:tab w:val="left" w:pos="0"/>
        </w:tabs>
        <w:snapToGrid w:val="0"/>
        <w:spacing w:line="348" w:lineRule="auto"/>
        <w:outlineLvl w:val="2"/>
        <w:rPr>
          <w:rFonts w:ascii="Times New Roman" w:eastAsia="宋体" w:hAnsi="Times New Roman" w:cs="Times New Roman"/>
          <w:b/>
          <w:bCs/>
          <w:sz w:val="24"/>
          <w:szCs w:val="24"/>
        </w:rPr>
      </w:pPr>
      <w:bookmarkStart w:id="252" w:name="_Toc10278625"/>
      <w:r w:rsidRPr="00523717">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1</w:t>
      </w:r>
      <w:r w:rsidRPr="00523717">
        <w:rPr>
          <w:rFonts w:ascii="Times New Roman" w:eastAsia="宋体" w:hAnsi="Times New Roman" w:cs="Times New Roman"/>
          <w:b/>
          <w:bCs/>
          <w:sz w:val="24"/>
          <w:szCs w:val="24"/>
        </w:rPr>
        <w:t>返厂维修、新建的设备</w:t>
      </w:r>
      <w:bookmarkEnd w:id="252"/>
    </w:p>
    <w:p w14:paraId="6F0FD829" w14:textId="77777777" w:rsidR="00523717" w:rsidRPr="00523717" w:rsidRDefault="00523717" w:rsidP="00523717">
      <w:pPr>
        <w:snapToGrid w:val="0"/>
        <w:spacing w:line="348" w:lineRule="auto"/>
        <w:jc w:val="center"/>
        <w:rPr>
          <w:rFonts w:ascii="Times New Roman" w:eastAsia="宋体" w:hAnsi="Times New Roman" w:cs="Times New Roman"/>
          <w:b/>
          <w:sz w:val="24"/>
          <w:szCs w:val="24"/>
        </w:rPr>
      </w:pPr>
      <w:r w:rsidRPr="00523717">
        <w:rPr>
          <w:rFonts w:ascii="Times New Roman" w:eastAsia="宋体" w:hAnsi="Times New Roman" w:cs="Times New Roman"/>
          <w:b/>
          <w:sz w:val="24"/>
          <w:szCs w:val="24"/>
        </w:rPr>
        <w:t>表</w:t>
      </w:r>
      <w:r w:rsidRPr="00523717">
        <w:rPr>
          <w:rFonts w:ascii="Times New Roman" w:eastAsia="宋体" w:hAnsi="Times New Roman" w:cs="Times New Roman"/>
          <w:b/>
          <w:sz w:val="24"/>
          <w:szCs w:val="24"/>
        </w:rPr>
        <w:t xml:space="preserve">5.3-1 </w:t>
      </w:r>
      <w:r w:rsidRPr="00523717">
        <w:rPr>
          <w:rFonts w:ascii="Times New Roman" w:eastAsia="宋体" w:hAnsi="Times New Roman" w:cs="Times New Roman"/>
          <w:b/>
          <w:bCs/>
          <w:sz w:val="24"/>
          <w:szCs w:val="24"/>
        </w:rPr>
        <w:t>返厂维修、</w:t>
      </w:r>
      <w:r w:rsidRPr="00523717">
        <w:rPr>
          <w:rFonts w:ascii="Times New Roman" w:eastAsia="宋体" w:hAnsi="Times New Roman" w:cs="Times New Roman"/>
          <w:b/>
          <w:sz w:val="24"/>
          <w:szCs w:val="24"/>
        </w:rPr>
        <w:t>新建设备资料</w:t>
      </w:r>
    </w:p>
    <w:tbl>
      <w:tblPr>
        <w:tblW w:w="0" w:type="auto"/>
        <w:jc w:val="center"/>
        <w:tblLayout w:type="fixed"/>
        <w:tblCellMar>
          <w:left w:w="30" w:type="dxa"/>
          <w:right w:w="30" w:type="dxa"/>
        </w:tblCellMar>
        <w:tblLook w:val="0000" w:firstRow="0" w:lastRow="0" w:firstColumn="0" w:lastColumn="0" w:noHBand="0" w:noVBand="0"/>
      </w:tblPr>
      <w:tblGrid>
        <w:gridCol w:w="589"/>
        <w:gridCol w:w="3923"/>
        <w:gridCol w:w="1784"/>
        <w:gridCol w:w="680"/>
        <w:gridCol w:w="1895"/>
      </w:tblGrid>
      <w:tr w:rsidR="00523717" w:rsidRPr="00523717" w14:paraId="4D94DE46" w14:textId="77777777" w:rsidTr="00ED363A">
        <w:trPr>
          <w:trHeight w:val="567"/>
          <w:tblHeader/>
          <w:jc w:val="center"/>
        </w:trPr>
        <w:tc>
          <w:tcPr>
            <w:tcW w:w="589" w:type="dxa"/>
            <w:tcBorders>
              <w:top w:val="single" w:sz="6" w:space="0" w:color="auto"/>
              <w:left w:val="single" w:sz="6" w:space="0" w:color="auto"/>
              <w:bottom w:val="single" w:sz="6" w:space="0" w:color="auto"/>
              <w:right w:val="single" w:sz="6" w:space="0" w:color="auto"/>
            </w:tcBorders>
            <w:vAlign w:val="center"/>
          </w:tcPr>
          <w:p w14:paraId="4DE49EE5"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b/>
                <w:bCs/>
                <w:color w:val="000000"/>
                <w:sz w:val="24"/>
                <w:szCs w:val="24"/>
              </w:rPr>
              <w:t>序号</w:t>
            </w:r>
          </w:p>
        </w:tc>
        <w:tc>
          <w:tcPr>
            <w:tcW w:w="3923" w:type="dxa"/>
            <w:tcBorders>
              <w:top w:val="single" w:sz="6" w:space="0" w:color="auto"/>
              <w:left w:val="single" w:sz="6" w:space="0" w:color="auto"/>
              <w:bottom w:val="single" w:sz="6" w:space="0" w:color="auto"/>
              <w:right w:val="single" w:sz="6" w:space="0" w:color="auto"/>
            </w:tcBorders>
            <w:vAlign w:val="center"/>
          </w:tcPr>
          <w:p w14:paraId="56B096B9"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b/>
                <w:bCs/>
                <w:color w:val="000000"/>
                <w:sz w:val="24"/>
                <w:szCs w:val="24"/>
              </w:rPr>
              <w:t>资</w:t>
            </w:r>
            <w:r w:rsidRPr="00523717">
              <w:rPr>
                <w:rFonts w:ascii="Times New Roman" w:eastAsia="宋体" w:hAnsi="Times New Roman" w:cs="Times New Roman"/>
                <w:b/>
                <w:bCs/>
                <w:color w:val="000000"/>
                <w:sz w:val="24"/>
                <w:szCs w:val="24"/>
              </w:rPr>
              <w:t xml:space="preserve"> </w:t>
            </w:r>
            <w:r w:rsidRPr="00523717">
              <w:rPr>
                <w:rFonts w:ascii="Times New Roman" w:eastAsia="宋体" w:hAnsi="Times New Roman" w:cs="Times New Roman"/>
                <w:b/>
                <w:bCs/>
                <w:color w:val="000000"/>
                <w:sz w:val="24"/>
                <w:szCs w:val="24"/>
              </w:rPr>
              <w:t>料</w:t>
            </w:r>
            <w:r w:rsidRPr="00523717">
              <w:rPr>
                <w:rFonts w:ascii="Times New Roman" w:eastAsia="宋体" w:hAnsi="Times New Roman" w:cs="Times New Roman"/>
                <w:b/>
                <w:bCs/>
                <w:color w:val="000000"/>
                <w:sz w:val="24"/>
                <w:szCs w:val="24"/>
              </w:rPr>
              <w:t xml:space="preserve"> </w:t>
            </w:r>
            <w:r w:rsidRPr="00523717">
              <w:rPr>
                <w:rFonts w:ascii="Times New Roman" w:eastAsia="宋体" w:hAnsi="Times New Roman" w:cs="Times New Roman"/>
                <w:b/>
                <w:bCs/>
                <w:color w:val="000000"/>
                <w:sz w:val="24"/>
                <w:szCs w:val="24"/>
              </w:rPr>
              <w:t>名</w:t>
            </w:r>
            <w:r w:rsidRPr="00523717">
              <w:rPr>
                <w:rFonts w:ascii="Times New Roman" w:eastAsia="宋体" w:hAnsi="Times New Roman" w:cs="Times New Roman"/>
                <w:b/>
                <w:bCs/>
                <w:color w:val="000000"/>
                <w:sz w:val="24"/>
                <w:szCs w:val="24"/>
              </w:rPr>
              <w:t xml:space="preserve"> </w:t>
            </w:r>
            <w:r w:rsidRPr="00523717">
              <w:rPr>
                <w:rFonts w:ascii="Times New Roman" w:eastAsia="宋体" w:hAnsi="Times New Roman" w:cs="Times New Roman"/>
                <w:b/>
                <w:bCs/>
                <w:color w:val="000000"/>
                <w:sz w:val="24"/>
                <w:szCs w:val="24"/>
              </w:rPr>
              <w:t>称</w:t>
            </w:r>
          </w:p>
        </w:tc>
        <w:tc>
          <w:tcPr>
            <w:tcW w:w="1784" w:type="dxa"/>
            <w:tcBorders>
              <w:top w:val="single" w:sz="6" w:space="0" w:color="auto"/>
              <w:left w:val="single" w:sz="6" w:space="0" w:color="auto"/>
              <w:bottom w:val="single" w:sz="6" w:space="0" w:color="auto"/>
              <w:right w:val="single" w:sz="6" w:space="0" w:color="auto"/>
            </w:tcBorders>
            <w:vAlign w:val="center"/>
          </w:tcPr>
          <w:p w14:paraId="4F9327C0" w14:textId="77777777" w:rsidR="00523717" w:rsidRPr="00523717" w:rsidRDefault="00523717" w:rsidP="00523717">
            <w:pPr>
              <w:autoSpaceDE w:val="0"/>
              <w:autoSpaceDN w:val="0"/>
              <w:spacing w:line="360" w:lineRule="auto"/>
              <w:jc w:val="center"/>
              <w:rPr>
                <w:rFonts w:ascii="Times New Roman" w:eastAsia="宋体" w:hAnsi="Times New Roman" w:cs="Times New Roman"/>
                <w:b/>
                <w:bCs/>
                <w:color w:val="000000"/>
                <w:sz w:val="24"/>
                <w:szCs w:val="24"/>
              </w:rPr>
            </w:pPr>
            <w:r w:rsidRPr="00523717">
              <w:rPr>
                <w:rFonts w:ascii="Times New Roman" w:eastAsia="宋体" w:hAnsi="Times New Roman" w:cs="Times New Roman"/>
                <w:b/>
                <w:bCs/>
                <w:color w:val="000000"/>
                <w:sz w:val="24"/>
                <w:szCs w:val="24"/>
              </w:rPr>
              <w:t>提交日期</w:t>
            </w:r>
          </w:p>
        </w:tc>
        <w:tc>
          <w:tcPr>
            <w:tcW w:w="680" w:type="dxa"/>
            <w:tcBorders>
              <w:top w:val="single" w:sz="6" w:space="0" w:color="auto"/>
              <w:left w:val="single" w:sz="6" w:space="0" w:color="auto"/>
              <w:bottom w:val="single" w:sz="6" w:space="0" w:color="auto"/>
              <w:right w:val="single" w:sz="6" w:space="0" w:color="auto"/>
            </w:tcBorders>
            <w:vAlign w:val="center"/>
          </w:tcPr>
          <w:p w14:paraId="5B68C3D8" w14:textId="77777777" w:rsidR="00523717" w:rsidRPr="00523717" w:rsidRDefault="00523717" w:rsidP="00523717">
            <w:pPr>
              <w:autoSpaceDE w:val="0"/>
              <w:autoSpaceDN w:val="0"/>
              <w:spacing w:line="360" w:lineRule="auto"/>
              <w:jc w:val="center"/>
              <w:rPr>
                <w:rFonts w:ascii="Times New Roman" w:eastAsia="宋体" w:hAnsi="Times New Roman" w:cs="Times New Roman"/>
                <w:b/>
                <w:bCs/>
                <w:color w:val="000000"/>
                <w:sz w:val="24"/>
                <w:szCs w:val="24"/>
              </w:rPr>
            </w:pPr>
            <w:r w:rsidRPr="00523717">
              <w:rPr>
                <w:rFonts w:ascii="Times New Roman" w:eastAsia="宋体" w:hAnsi="Times New Roman" w:cs="Times New Roman"/>
                <w:b/>
                <w:bCs/>
                <w:color w:val="000000"/>
                <w:sz w:val="24"/>
                <w:szCs w:val="24"/>
              </w:rPr>
              <w:t>份数</w:t>
            </w:r>
          </w:p>
        </w:tc>
        <w:tc>
          <w:tcPr>
            <w:tcW w:w="1895" w:type="dxa"/>
            <w:tcBorders>
              <w:top w:val="single" w:sz="6" w:space="0" w:color="auto"/>
              <w:left w:val="single" w:sz="6" w:space="0" w:color="auto"/>
              <w:bottom w:val="single" w:sz="6" w:space="0" w:color="auto"/>
              <w:right w:val="single" w:sz="6" w:space="0" w:color="auto"/>
            </w:tcBorders>
            <w:vAlign w:val="center"/>
          </w:tcPr>
          <w:p w14:paraId="5D2E202A" w14:textId="77777777" w:rsidR="00523717" w:rsidRPr="00523717" w:rsidRDefault="00523717" w:rsidP="00523717">
            <w:pPr>
              <w:autoSpaceDE w:val="0"/>
              <w:autoSpaceDN w:val="0"/>
              <w:spacing w:line="360" w:lineRule="auto"/>
              <w:jc w:val="center"/>
              <w:rPr>
                <w:rFonts w:ascii="Times New Roman" w:eastAsia="宋体" w:hAnsi="Times New Roman" w:cs="Times New Roman"/>
                <w:b/>
                <w:bCs/>
                <w:color w:val="000000"/>
                <w:sz w:val="24"/>
                <w:szCs w:val="24"/>
              </w:rPr>
            </w:pPr>
            <w:r w:rsidRPr="00523717">
              <w:rPr>
                <w:rFonts w:ascii="Times New Roman" w:eastAsia="宋体" w:hAnsi="Times New Roman" w:cs="Times New Roman"/>
                <w:b/>
                <w:bCs/>
                <w:color w:val="000000"/>
                <w:sz w:val="24"/>
                <w:szCs w:val="24"/>
              </w:rPr>
              <w:t>备注</w:t>
            </w:r>
          </w:p>
        </w:tc>
      </w:tr>
      <w:tr w:rsidR="00523717" w:rsidRPr="00523717" w14:paraId="7CB7CB95"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631FF64C"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1</w:t>
            </w:r>
          </w:p>
        </w:tc>
        <w:tc>
          <w:tcPr>
            <w:tcW w:w="3923" w:type="dxa"/>
            <w:tcBorders>
              <w:top w:val="single" w:sz="6" w:space="0" w:color="auto"/>
              <w:left w:val="single" w:sz="6" w:space="0" w:color="auto"/>
              <w:bottom w:val="single" w:sz="6" w:space="0" w:color="auto"/>
              <w:right w:val="single" w:sz="6" w:space="0" w:color="auto"/>
            </w:tcBorders>
            <w:vAlign w:val="center"/>
          </w:tcPr>
          <w:p w14:paraId="5C38BDC4"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r w:rsidRPr="00523717">
              <w:rPr>
                <w:rFonts w:ascii="Times New Roman" w:eastAsia="宋体" w:hAnsi="Times New Roman" w:cs="Times New Roman"/>
                <w:sz w:val="24"/>
                <w:szCs w:val="24"/>
              </w:rPr>
              <w:t>基本设计资料</w:t>
            </w:r>
            <w:r w:rsidRPr="00523717">
              <w:rPr>
                <w:rFonts w:ascii="Times New Roman" w:eastAsia="宋体" w:hAnsi="Times New Roman" w:cs="Times New Roman"/>
                <w:sz w:val="24"/>
                <w:szCs w:val="24"/>
              </w:rPr>
              <w:t>(</w:t>
            </w:r>
            <w:r w:rsidRPr="00523717">
              <w:rPr>
                <w:rFonts w:ascii="Times New Roman" w:eastAsia="宋体" w:hAnsi="Times New Roman" w:cs="Times New Roman"/>
                <w:sz w:val="24"/>
                <w:szCs w:val="24"/>
              </w:rPr>
              <w:t>图纸及文本</w:t>
            </w:r>
            <w:r w:rsidRPr="00523717">
              <w:rPr>
                <w:rFonts w:ascii="Times New Roman" w:eastAsia="宋体" w:hAnsi="Times New Roman" w:cs="Times New Roman"/>
                <w:sz w:val="24"/>
                <w:szCs w:val="24"/>
              </w:rPr>
              <w:t>)</w:t>
            </w:r>
          </w:p>
        </w:tc>
        <w:tc>
          <w:tcPr>
            <w:tcW w:w="1784" w:type="dxa"/>
            <w:tcBorders>
              <w:top w:val="single" w:sz="6" w:space="0" w:color="auto"/>
              <w:left w:val="single" w:sz="6" w:space="0" w:color="auto"/>
              <w:bottom w:val="single" w:sz="6" w:space="0" w:color="auto"/>
              <w:right w:val="single" w:sz="6" w:space="0" w:color="auto"/>
            </w:tcBorders>
            <w:vAlign w:val="center"/>
          </w:tcPr>
          <w:p w14:paraId="07D4E139"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p>
        </w:tc>
        <w:tc>
          <w:tcPr>
            <w:tcW w:w="680" w:type="dxa"/>
            <w:tcBorders>
              <w:top w:val="single" w:sz="6" w:space="0" w:color="auto"/>
              <w:left w:val="single" w:sz="6" w:space="0" w:color="auto"/>
              <w:bottom w:val="single" w:sz="6" w:space="0" w:color="auto"/>
              <w:right w:val="single" w:sz="6" w:space="0" w:color="auto"/>
            </w:tcBorders>
            <w:vAlign w:val="center"/>
          </w:tcPr>
          <w:p w14:paraId="0CD0F318"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3</w:t>
            </w:r>
          </w:p>
        </w:tc>
        <w:tc>
          <w:tcPr>
            <w:tcW w:w="1895" w:type="dxa"/>
            <w:tcBorders>
              <w:top w:val="single" w:sz="6" w:space="0" w:color="auto"/>
              <w:left w:val="single" w:sz="6" w:space="0" w:color="auto"/>
              <w:bottom w:val="single" w:sz="6" w:space="0" w:color="auto"/>
              <w:right w:val="single" w:sz="6" w:space="0" w:color="auto"/>
            </w:tcBorders>
            <w:vAlign w:val="center"/>
          </w:tcPr>
          <w:p w14:paraId="470A99B7"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p>
        </w:tc>
      </w:tr>
      <w:tr w:rsidR="00523717" w:rsidRPr="00523717" w14:paraId="0E8E72D2"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320A059F"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1.1</w:t>
            </w:r>
          </w:p>
        </w:tc>
        <w:tc>
          <w:tcPr>
            <w:tcW w:w="3923" w:type="dxa"/>
            <w:tcBorders>
              <w:top w:val="single" w:sz="6" w:space="0" w:color="auto"/>
              <w:left w:val="single" w:sz="6" w:space="0" w:color="auto"/>
              <w:bottom w:val="single" w:sz="6" w:space="0" w:color="auto"/>
              <w:right w:val="single" w:sz="6" w:space="0" w:color="auto"/>
            </w:tcBorders>
            <w:vAlign w:val="center"/>
          </w:tcPr>
          <w:p w14:paraId="45866D38" w14:textId="77777777" w:rsidR="00523717" w:rsidRPr="00523717" w:rsidRDefault="00523717" w:rsidP="00523717">
            <w:pPr>
              <w:autoSpaceDE w:val="0"/>
              <w:autoSpaceDN w:val="0"/>
              <w:spacing w:line="360" w:lineRule="auto"/>
              <w:rPr>
                <w:rFonts w:ascii="Times New Roman" w:eastAsia="宋体" w:hAnsi="Times New Roman" w:cs="Times New Roman"/>
                <w:sz w:val="24"/>
                <w:szCs w:val="24"/>
              </w:rPr>
            </w:pPr>
            <w:r w:rsidRPr="00523717">
              <w:rPr>
                <w:rFonts w:ascii="Times New Roman" w:eastAsia="宋体" w:hAnsi="Times New Roman" w:cs="Times New Roman"/>
                <w:color w:val="000000"/>
                <w:sz w:val="24"/>
                <w:szCs w:val="24"/>
              </w:rPr>
              <w:t>设备总装图</w:t>
            </w:r>
            <w:r w:rsidRPr="00523717">
              <w:rPr>
                <w:rFonts w:ascii="Times New Roman" w:eastAsia="宋体" w:hAnsi="Times New Roman" w:cs="Times New Roman"/>
                <w:color w:val="000000"/>
                <w:sz w:val="24"/>
                <w:szCs w:val="24"/>
              </w:rPr>
              <w:t>/</w:t>
            </w:r>
            <w:r w:rsidRPr="00523717">
              <w:rPr>
                <w:rFonts w:ascii="Times New Roman" w:eastAsia="宋体" w:hAnsi="Times New Roman" w:cs="Times New Roman"/>
                <w:color w:val="000000"/>
                <w:sz w:val="24"/>
                <w:szCs w:val="24"/>
              </w:rPr>
              <w:t>组装图</w:t>
            </w:r>
          </w:p>
        </w:tc>
        <w:tc>
          <w:tcPr>
            <w:tcW w:w="1784" w:type="dxa"/>
            <w:tcBorders>
              <w:top w:val="single" w:sz="6" w:space="0" w:color="auto"/>
              <w:left w:val="single" w:sz="6" w:space="0" w:color="auto"/>
              <w:bottom w:val="single" w:sz="6" w:space="0" w:color="auto"/>
              <w:right w:val="single" w:sz="6" w:space="0" w:color="auto"/>
            </w:tcBorders>
            <w:vAlign w:val="center"/>
          </w:tcPr>
          <w:p w14:paraId="5118C99F" w14:textId="1ECDEEA8"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3EFBAF28"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587B5591"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45E39C72"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09D79F49"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1.2</w:t>
            </w:r>
          </w:p>
        </w:tc>
        <w:tc>
          <w:tcPr>
            <w:tcW w:w="3923" w:type="dxa"/>
            <w:tcBorders>
              <w:top w:val="single" w:sz="6" w:space="0" w:color="auto"/>
              <w:left w:val="single" w:sz="6" w:space="0" w:color="auto"/>
              <w:bottom w:val="single" w:sz="6" w:space="0" w:color="auto"/>
              <w:right w:val="single" w:sz="6" w:space="0" w:color="auto"/>
            </w:tcBorders>
            <w:vAlign w:val="center"/>
          </w:tcPr>
          <w:p w14:paraId="30066174" w14:textId="77777777" w:rsidR="00523717" w:rsidRPr="00523717" w:rsidRDefault="00523717" w:rsidP="00523717">
            <w:pPr>
              <w:autoSpaceDE w:val="0"/>
              <w:autoSpaceDN w:val="0"/>
              <w:spacing w:line="360" w:lineRule="auto"/>
              <w:rPr>
                <w:rFonts w:ascii="Times New Roman" w:eastAsia="宋体" w:hAnsi="Times New Roman" w:cs="Times New Roman"/>
                <w:sz w:val="24"/>
                <w:szCs w:val="24"/>
              </w:rPr>
            </w:pPr>
            <w:r w:rsidRPr="00523717">
              <w:rPr>
                <w:rFonts w:ascii="Times New Roman" w:eastAsia="宋体" w:hAnsi="Times New Roman" w:cs="Times New Roman"/>
                <w:color w:val="000000"/>
                <w:sz w:val="24"/>
                <w:szCs w:val="24"/>
              </w:rPr>
              <w:t>仪表流程图，液压、润滑原理图</w:t>
            </w:r>
          </w:p>
        </w:tc>
        <w:tc>
          <w:tcPr>
            <w:tcW w:w="1784" w:type="dxa"/>
            <w:tcBorders>
              <w:top w:val="single" w:sz="6" w:space="0" w:color="auto"/>
              <w:left w:val="single" w:sz="6" w:space="0" w:color="auto"/>
              <w:bottom w:val="single" w:sz="6" w:space="0" w:color="auto"/>
              <w:right w:val="single" w:sz="6" w:space="0" w:color="auto"/>
            </w:tcBorders>
            <w:vAlign w:val="center"/>
          </w:tcPr>
          <w:p w14:paraId="7FD55FE0" w14:textId="650682AD"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37CC122E"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2AE247A7"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09AD48B7"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47F5A5E5"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1.3</w:t>
            </w:r>
          </w:p>
        </w:tc>
        <w:tc>
          <w:tcPr>
            <w:tcW w:w="3923" w:type="dxa"/>
            <w:tcBorders>
              <w:top w:val="single" w:sz="6" w:space="0" w:color="auto"/>
              <w:left w:val="single" w:sz="6" w:space="0" w:color="auto"/>
              <w:bottom w:val="single" w:sz="6" w:space="0" w:color="auto"/>
              <w:right w:val="single" w:sz="6" w:space="0" w:color="auto"/>
            </w:tcBorders>
            <w:vAlign w:val="center"/>
          </w:tcPr>
          <w:p w14:paraId="35EA0BEC"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马达清单</w:t>
            </w:r>
          </w:p>
        </w:tc>
        <w:tc>
          <w:tcPr>
            <w:tcW w:w="1784" w:type="dxa"/>
            <w:tcBorders>
              <w:top w:val="single" w:sz="6" w:space="0" w:color="auto"/>
              <w:left w:val="single" w:sz="6" w:space="0" w:color="auto"/>
              <w:bottom w:val="single" w:sz="6" w:space="0" w:color="auto"/>
              <w:right w:val="single" w:sz="6" w:space="0" w:color="auto"/>
            </w:tcBorders>
            <w:vAlign w:val="center"/>
          </w:tcPr>
          <w:p w14:paraId="6ED82C61" w14:textId="20C42CF2"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762B88A9"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3</w:t>
            </w:r>
          </w:p>
        </w:tc>
        <w:tc>
          <w:tcPr>
            <w:tcW w:w="1895" w:type="dxa"/>
            <w:tcBorders>
              <w:top w:val="single" w:sz="6" w:space="0" w:color="auto"/>
              <w:left w:val="single" w:sz="6" w:space="0" w:color="auto"/>
              <w:bottom w:val="single" w:sz="6" w:space="0" w:color="auto"/>
              <w:right w:val="single" w:sz="6" w:space="0" w:color="auto"/>
            </w:tcBorders>
            <w:vAlign w:val="center"/>
          </w:tcPr>
          <w:p w14:paraId="7F26AC4F"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7C7EFEB3"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57CB4B40"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w:t>
            </w:r>
          </w:p>
        </w:tc>
        <w:tc>
          <w:tcPr>
            <w:tcW w:w="3923" w:type="dxa"/>
            <w:tcBorders>
              <w:top w:val="single" w:sz="6" w:space="0" w:color="auto"/>
              <w:left w:val="single" w:sz="6" w:space="0" w:color="auto"/>
              <w:bottom w:val="single" w:sz="6" w:space="0" w:color="auto"/>
              <w:right w:val="single" w:sz="6" w:space="0" w:color="auto"/>
            </w:tcBorders>
            <w:vAlign w:val="center"/>
          </w:tcPr>
          <w:p w14:paraId="2D12CDFD" w14:textId="77777777" w:rsidR="00523717" w:rsidRPr="00523717" w:rsidRDefault="00523717" w:rsidP="00523717">
            <w:pPr>
              <w:autoSpaceDE w:val="0"/>
              <w:autoSpaceDN w:val="0"/>
              <w:spacing w:line="360" w:lineRule="auto"/>
              <w:rPr>
                <w:rFonts w:ascii="Times New Roman" w:eastAsia="宋体" w:hAnsi="Times New Roman" w:cs="Times New Roman"/>
                <w:sz w:val="24"/>
                <w:szCs w:val="24"/>
              </w:rPr>
            </w:pPr>
            <w:r w:rsidRPr="00523717">
              <w:rPr>
                <w:rFonts w:ascii="Times New Roman" w:eastAsia="宋体" w:hAnsi="Times New Roman" w:cs="Times New Roman"/>
                <w:color w:val="000000"/>
                <w:sz w:val="24"/>
                <w:szCs w:val="24"/>
              </w:rPr>
              <w:t>详细设计资料（图纸及文字）</w:t>
            </w:r>
          </w:p>
        </w:tc>
        <w:tc>
          <w:tcPr>
            <w:tcW w:w="1784" w:type="dxa"/>
            <w:tcBorders>
              <w:top w:val="single" w:sz="6" w:space="0" w:color="auto"/>
              <w:left w:val="single" w:sz="6" w:space="0" w:color="auto"/>
              <w:bottom w:val="single" w:sz="6" w:space="0" w:color="auto"/>
              <w:right w:val="single" w:sz="6" w:space="0" w:color="auto"/>
            </w:tcBorders>
            <w:vAlign w:val="center"/>
          </w:tcPr>
          <w:p w14:paraId="4575206D" w14:textId="4FB56F83"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3969D44F"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3</w:t>
            </w:r>
          </w:p>
        </w:tc>
        <w:tc>
          <w:tcPr>
            <w:tcW w:w="1895" w:type="dxa"/>
            <w:tcBorders>
              <w:top w:val="single" w:sz="6" w:space="0" w:color="auto"/>
              <w:left w:val="single" w:sz="6" w:space="0" w:color="auto"/>
              <w:bottom w:val="single" w:sz="6" w:space="0" w:color="auto"/>
              <w:right w:val="single" w:sz="6" w:space="0" w:color="auto"/>
            </w:tcBorders>
            <w:vAlign w:val="center"/>
          </w:tcPr>
          <w:p w14:paraId="2C02A4F4"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34C3EA3E"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2EFE25F8"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2.1</w:t>
            </w:r>
          </w:p>
        </w:tc>
        <w:tc>
          <w:tcPr>
            <w:tcW w:w="3923" w:type="dxa"/>
            <w:tcBorders>
              <w:top w:val="single" w:sz="6" w:space="0" w:color="auto"/>
              <w:left w:val="single" w:sz="6" w:space="0" w:color="auto"/>
              <w:bottom w:val="single" w:sz="6" w:space="0" w:color="auto"/>
              <w:right w:val="single" w:sz="6" w:space="0" w:color="auto"/>
            </w:tcBorders>
            <w:vAlign w:val="center"/>
          </w:tcPr>
          <w:p w14:paraId="67036831" w14:textId="77777777" w:rsidR="00523717" w:rsidRPr="00523717" w:rsidRDefault="00523717" w:rsidP="00523717">
            <w:pPr>
              <w:autoSpaceDE w:val="0"/>
              <w:autoSpaceDN w:val="0"/>
              <w:spacing w:line="360" w:lineRule="auto"/>
              <w:rPr>
                <w:rFonts w:ascii="Times New Roman" w:eastAsia="宋体" w:hAnsi="Times New Roman" w:cs="Times New Roman"/>
                <w:sz w:val="24"/>
                <w:szCs w:val="24"/>
              </w:rPr>
            </w:pPr>
            <w:r w:rsidRPr="00523717">
              <w:rPr>
                <w:rFonts w:ascii="Times New Roman" w:eastAsia="宋体" w:hAnsi="Times New Roman" w:cs="Times New Roman"/>
                <w:color w:val="000000"/>
                <w:sz w:val="24"/>
                <w:szCs w:val="24"/>
              </w:rPr>
              <w:t>设备总装图</w:t>
            </w:r>
            <w:r w:rsidRPr="00523717">
              <w:rPr>
                <w:rFonts w:ascii="Times New Roman" w:eastAsia="宋体" w:hAnsi="Times New Roman" w:cs="Times New Roman"/>
                <w:color w:val="000000"/>
                <w:sz w:val="24"/>
                <w:szCs w:val="24"/>
              </w:rPr>
              <w:t>/</w:t>
            </w:r>
            <w:r w:rsidRPr="00523717">
              <w:rPr>
                <w:rFonts w:ascii="Times New Roman" w:eastAsia="宋体" w:hAnsi="Times New Roman" w:cs="Times New Roman"/>
                <w:color w:val="000000"/>
                <w:sz w:val="24"/>
                <w:szCs w:val="24"/>
              </w:rPr>
              <w:t>组装图或部件装配图</w:t>
            </w:r>
          </w:p>
        </w:tc>
        <w:tc>
          <w:tcPr>
            <w:tcW w:w="1784" w:type="dxa"/>
            <w:tcBorders>
              <w:top w:val="single" w:sz="6" w:space="0" w:color="auto"/>
              <w:left w:val="single" w:sz="6" w:space="0" w:color="auto"/>
              <w:bottom w:val="single" w:sz="6" w:space="0" w:color="auto"/>
              <w:right w:val="single" w:sz="6" w:space="0" w:color="auto"/>
            </w:tcBorders>
            <w:vAlign w:val="center"/>
          </w:tcPr>
          <w:p w14:paraId="08C11C7C" w14:textId="273F64E5"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736E7E1C"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70E8F9CC"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626BC609"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5AFE0BFD"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2.2</w:t>
            </w:r>
          </w:p>
        </w:tc>
        <w:tc>
          <w:tcPr>
            <w:tcW w:w="3923" w:type="dxa"/>
            <w:tcBorders>
              <w:top w:val="single" w:sz="6" w:space="0" w:color="auto"/>
              <w:left w:val="single" w:sz="6" w:space="0" w:color="auto"/>
              <w:bottom w:val="single" w:sz="6" w:space="0" w:color="auto"/>
              <w:right w:val="single" w:sz="6" w:space="0" w:color="auto"/>
            </w:tcBorders>
            <w:vAlign w:val="center"/>
          </w:tcPr>
          <w:p w14:paraId="5F1EBCFA" w14:textId="77777777" w:rsidR="00523717" w:rsidRPr="00523717" w:rsidRDefault="00523717" w:rsidP="00523717">
            <w:pPr>
              <w:autoSpaceDE w:val="0"/>
              <w:autoSpaceDN w:val="0"/>
              <w:spacing w:line="360" w:lineRule="auto"/>
              <w:rPr>
                <w:rFonts w:ascii="Times New Roman" w:eastAsia="宋体" w:hAnsi="Times New Roman" w:cs="Times New Roman"/>
                <w:sz w:val="24"/>
                <w:szCs w:val="24"/>
              </w:rPr>
            </w:pPr>
            <w:r w:rsidRPr="00523717">
              <w:rPr>
                <w:rFonts w:ascii="Times New Roman" w:eastAsia="宋体" w:hAnsi="Times New Roman" w:cs="Times New Roman"/>
                <w:color w:val="000000"/>
                <w:sz w:val="24"/>
                <w:szCs w:val="24"/>
              </w:rPr>
              <w:t>最终的流程图、原理图</w:t>
            </w:r>
          </w:p>
        </w:tc>
        <w:tc>
          <w:tcPr>
            <w:tcW w:w="1784" w:type="dxa"/>
            <w:tcBorders>
              <w:top w:val="single" w:sz="6" w:space="0" w:color="auto"/>
              <w:left w:val="single" w:sz="6" w:space="0" w:color="auto"/>
              <w:bottom w:val="single" w:sz="6" w:space="0" w:color="auto"/>
              <w:right w:val="single" w:sz="6" w:space="0" w:color="auto"/>
            </w:tcBorders>
            <w:vAlign w:val="center"/>
          </w:tcPr>
          <w:p w14:paraId="3944BB61" w14:textId="2F94A7FC"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1CD55C0C"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4038E9BD"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2AABA61E"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5B9920F5"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2.3</w:t>
            </w:r>
          </w:p>
        </w:tc>
        <w:tc>
          <w:tcPr>
            <w:tcW w:w="3923" w:type="dxa"/>
            <w:tcBorders>
              <w:top w:val="single" w:sz="6" w:space="0" w:color="auto"/>
              <w:left w:val="single" w:sz="6" w:space="0" w:color="auto"/>
              <w:bottom w:val="single" w:sz="6" w:space="0" w:color="auto"/>
              <w:right w:val="single" w:sz="6" w:space="0" w:color="auto"/>
            </w:tcBorders>
            <w:vAlign w:val="center"/>
          </w:tcPr>
          <w:p w14:paraId="1C92411B"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马达清单，液压、润滑设备接线端子图</w:t>
            </w:r>
          </w:p>
        </w:tc>
        <w:tc>
          <w:tcPr>
            <w:tcW w:w="1784" w:type="dxa"/>
            <w:tcBorders>
              <w:top w:val="single" w:sz="6" w:space="0" w:color="auto"/>
              <w:left w:val="single" w:sz="6" w:space="0" w:color="auto"/>
              <w:bottom w:val="single" w:sz="6" w:space="0" w:color="auto"/>
              <w:right w:val="single" w:sz="6" w:space="0" w:color="auto"/>
            </w:tcBorders>
            <w:vAlign w:val="center"/>
          </w:tcPr>
          <w:p w14:paraId="31D86414" w14:textId="30D7F1C8"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558420BE"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48E8EBD2"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7BBCCDC2"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161083AD"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2.4</w:t>
            </w:r>
          </w:p>
        </w:tc>
        <w:tc>
          <w:tcPr>
            <w:tcW w:w="3923" w:type="dxa"/>
            <w:tcBorders>
              <w:top w:val="single" w:sz="6" w:space="0" w:color="auto"/>
              <w:left w:val="single" w:sz="6" w:space="0" w:color="auto"/>
              <w:bottom w:val="single" w:sz="6" w:space="0" w:color="auto"/>
              <w:right w:val="single" w:sz="6" w:space="0" w:color="auto"/>
            </w:tcBorders>
            <w:vAlign w:val="center"/>
          </w:tcPr>
          <w:p w14:paraId="12982EDC"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设备图纸目录</w:t>
            </w:r>
          </w:p>
        </w:tc>
        <w:tc>
          <w:tcPr>
            <w:tcW w:w="1784" w:type="dxa"/>
            <w:tcBorders>
              <w:top w:val="single" w:sz="6" w:space="0" w:color="auto"/>
              <w:left w:val="single" w:sz="6" w:space="0" w:color="auto"/>
              <w:bottom w:val="single" w:sz="6" w:space="0" w:color="auto"/>
              <w:right w:val="single" w:sz="6" w:space="0" w:color="auto"/>
            </w:tcBorders>
            <w:vAlign w:val="center"/>
          </w:tcPr>
          <w:p w14:paraId="734A6B6F" w14:textId="669907BE"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09088667"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2718C14F"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60D4528E"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152E986B"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2.5</w:t>
            </w:r>
          </w:p>
        </w:tc>
        <w:tc>
          <w:tcPr>
            <w:tcW w:w="3923" w:type="dxa"/>
            <w:tcBorders>
              <w:top w:val="single" w:sz="6" w:space="0" w:color="auto"/>
              <w:left w:val="single" w:sz="6" w:space="0" w:color="auto"/>
              <w:bottom w:val="single" w:sz="6" w:space="0" w:color="auto"/>
              <w:right w:val="single" w:sz="6" w:space="0" w:color="auto"/>
            </w:tcBorders>
            <w:vAlign w:val="center"/>
          </w:tcPr>
          <w:p w14:paraId="379A0DF9"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r w:rsidRPr="00523717">
              <w:rPr>
                <w:rFonts w:ascii="Times New Roman" w:eastAsia="宋体" w:hAnsi="Times New Roman" w:cs="Times New Roman"/>
                <w:sz w:val="24"/>
                <w:szCs w:val="24"/>
              </w:rPr>
              <w:t>设备安装、使用及维护手册</w:t>
            </w:r>
          </w:p>
        </w:tc>
        <w:tc>
          <w:tcPr>
            <w:tcW w:w="1784" w:type="dxa"/>
            <w:tcBorders>
              <w:top w:val="single" w:sz="6" w:space="0" w:color="auto"/>
              <w:left w:val="single" w:sz="6" w:space="0" w:color="auto"/>
              <w:bottom w:val="single" w:sz="6" w:space="0" w:color="auto"/>
              <w:right w:val="single" w:sz="6" w:space="0" w:color="auto"/>
            </w:tcBorders>
            <w:vAlign w:val="center"/>
          </w:tcPr>
          <w:p w14:paraId="2C16DFC7" w14:textId="606E4DC3"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0493925D"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2C62AEB0"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3CB6BA39"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4C6FE967"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2.6</w:t>
            </w:r>
          </w:p>
        </w:tc>
        <w:tc>
          <w:tcPr>
            <w:tcW w:w="3923" w:type="dxa"/>
            <w:tcBorders>
              <w:top w:val="single" w:sz="6" w:space="0" w:color="auto"/>
              <w:left w:val="single" w:sz="6" w:space="0" w:color="auto"/>
              <w:bottom w:val="single" w:sz="6" w:space="0" w:color="auto"/>
              <w:right w:val="single" w:sz="6" w:space="0" w:color="auto"/>
            </w:tcBorders>
            <w:vAlign w:val="center"/>
          </w:tcPr>
          <w:p w14:paraId="7C59E9C2"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液压润滑油（脂）清单</w:t>
            </w:r>
          </w:p>
        </w:tc>
        <w:tc>
          <w:tcPr>
            <w:tcW w:w="1784" w:type="dxa"/>
            <w:tcBorders>
              <w:top w:val="single" w:sz="6" w:space="0" w:color="auto"/>
              <w:left w:val="single" w:sz="6" w:space="0" w:color="auto"/>
              <w:bottom w:val="single" w:sz="6" w:space="0" w:color="auto"/>
              <w:right w:val="single" w:sz="6" w:space="0" w:color="auto"/>
            </w:tcBorders>
            <w:vAlign w:val="center"/>
          </w:tcPr>
          <w:p w14:paraId="2069B369" w14:textId="512FDCA4"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12148768"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389B6677"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3D1F4CC9"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4912F220"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2.7</w:t>
            </w:r>
          </w:p>
        </w:tc>
        <w:tc>
          <w:tcPr>
            <w:tcW w:w="3923" w:type="dxa"/>
            <w:tcBorders>
              <w:top w:val="single" w:sz="6" w:space="0" w:color="auto"/>
              <w:left w:val="single" w:sz="6" w:space="0" w:color="auto"/>
              <w:bottom w:val="single" w:sz="6" w:space="0" w:color="auto"/>
              <w:right w:val="single" w:sz="6" w:space="0" w:color="auto"/>
            </w:tcBorders>
            <w:vAlign w:val="center"/>
          </w:tcPr>
          <w:p w14:paraId="76DF9229"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proofErr w:type="gramStart"/>
            <w:r w:rsidRPr="00523717">
              <w:rPr>
                <w:rFonts w:ascii="Times New Roman" w:eastAsia="宋体" w:hAnsi="Times New Roman" w:cs="Times New Roman"/>
                <w:color w:val="000000"/>
                <w:sz w:val="24"/>
                <w:szCs w:val="24"/>
              </w:rPr>
              <w:t>随设备</w:t>
            </w:r>
            <w:proofErr w:type="gramEnd"/>
            <w:r w:rsidRPr="00523717">
              <w:rPr>
                <w:rFonts w:ascii="Times New Roman" w:eastAsia="宋体" w:hAnsi="Times New Roman" w:cs="Times New Roman"/>
                <w:color w:val="000000"/>
                <w:sz w:val="24"/>
                <w:szCs w:val="24"/>
              </w:rPr>
              <w:t>交付的资料</w:t>
            </w:r>
          </w:p>
        </w:tc>
        <w:tc>
          <w:tcPr>
            <w:tcW w:w="1784" w:type="dxa"/>
            <w:tcBorders>
              <w:top w:val="single" w:sz="6" w:space="0" w:color="auto"/>
              <w:left w:val="single" w:sz="6" w:space="0" w:color="auto"/>
              <w:bottom w:val="single" w:sz="6" w:space="0" w:color="auto"/>
              <w:right w:val="single" w:sz="6" w:space="0" w:color="auto"/>
            </w:tcBorders>
            <w:vAlign w:val="center"/>
          </w:tcPr>
          <w:p w14:paraId="79F7153E" w14:textId="3DBB085B"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16F6F086"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1A76080B"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r w:rsidR="00523717" w:rsidRPr="00523717" w14:paraId="122D1463" w14:textId="77777777" w:rsidTr="00ED363A">
        <w:trPr>
          <w:trHeight w:val="567"/>
          <w:jc w:val="center"/>
        </w:trPr>
        <w:tc>
          <w:tcPr>
            <w:tcW w:w="589" w:type="dxa"/>
            <w:tcBorders>
              <w:top w:val="single" w:sz="6" w:space="0" w:color="auto"/>
              <w:left w:val="single" w:sz="6" w:space="0" w:color="auto"/>
              <w:bottom w:val="single" w:sz="6" w:space="0" w:color="auto"/>
              <w:right w:val="single" w:sz="6" w:space="0" w:color="auto"/>
            </w:tcBorders>
            <w:vAlign w:val="center"/>
          </w:tcPr>
          <w:p w14:paraId="74D19D19" w14:textId="77777777" w:rsidR="00523717" w:rsidRPr="00523717" w:rsidRDefault="00523717" w:rsidP="00523717">
            <w:pPr>
              <w:autoSpaceDE w:val="0"/>
              <w:autoSpaceDN w:val="0"/>
              <w:spacing w:line="360" w:lineRule="auto"/>
              <w:jc w:val="center"/>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2.8</w:t>
            </w:r>
          </w:p>
        </w:tc>
        <w:tc>
          <w:tcPr>
            <w:tcW w:w="3923" w:type="dxa"/>
            <w:tcBorders>
              <w:top w:val="single" w:sz="6" w:space="0" w:color="auto"/>
              <w:left w:val="single" w:sz="6" w:space="0" w:color="auto"/>
              <w:bottom w:val="single" w:sz="6" w:space="0" w:color="auto"/>
              <w:right w:val="single" w:sz="6" w:space="0" w:color="auto"/>
            </w:tcBorders>
            <w:vAlign w:val="center"/>
          </w:tcPr>
          <w:p w14:paraId="2884BF5F" w14:textId="77777777" w:rsidR="00523717" w:rsidRPr="00523717" w:rsidRDefault="00523717" w:rsidP="00523717">
            <w:pPr>
              <w:autoSpaceDE w:val="0"/>
              <w:autoSpaceDN w:val="0"/>
              <w:spacing w:line="360" w:lineRule="auto"/>
              <w:rPr>
                <w:rFonts w:ascii="Times New Roman" w:eastAsia="宋体" w:hAnsi="Times New Roman" w:cs="Times New Roman"/>
                <w:color w:val="000000"/>
                <w:sz w:val="24"/>
                <w:szCs w:val="24"/>
              </w:rPr>
            </w:pPr>
            <w:r w:rsidRPr="00523717">
              <w:rPr>
                <w:rFonts w:ascii="Times New Roman" w:eastAsia="宋体" w:hAnsi="Times New Roman" w:cs="Times New Roman"/>
                <w:color w:val="000000"/>
                <w:sz w:val="24"/>
                <w:szCs w:val="24"/>
              </w:rPr>
              <w:t>一年生产备品备件清单</w:t>
            </w:r>
          </w:p>
        </w:tc>
        <w:tc>
          <w:tcPr>
            <w:tcW w:w="1784" w:type="dxa"/>
            <w:tcBorders>
              <w:top w:val="single" w:sz="6" w:space="0" w:color="auto"/>
              <w:left w:val="single" w:sz="6" w:space="0" w:color="auto"/>
              <w:bottom w:val="single" w:sz="6" w:space="0" w:color="auto"/>
              <w:right w:val="single" w:sz="6" w:space="0" w:color="auto"/>
            </w:tcBorders>
            <w:vAlign w:val="center"/>
          </w:tcPr>
          <w:p w14:paraId="07AE5996" w14:textId="68702C48"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sidRPr="00523717">
              <w:rPr>
                <w:rFonts w:ascii="Times New Roman" w:eastAsia="宋体" w:hAnsi="Times New Roman" w:cs="Times New Roman"/>
                <w:color w:val="000000"/>
                <w:sz w:val="24"/>
                <w:szCs w:val="24"/>
              </w:rPr>
              <w:t>个月</w:t>
            </w:r>
          </w:p>
        </w:tc>
        <w:tc>
          <w:tcPr>
            <w:tcW w:w="680" w:type="dxa"/>
            <w:tcBorders>
              <w:top w:val="single" w:sz="6" w:space="0" w:color="auto"/>
              <w:left w:val="single" w:sz="6" w:space="0" w:color="auto"/>
              <w:bottom w:val="single" w:sz="6" w:space="0" w:color="auto"/>
              <w:right w:val="single" w:sz="6" w:space="0" w:color="auto"/>
            </w:tcBorders>
            <w:vAlign w:val="center"/>
          </w:tcPr>
          <w:p w14:paraId="46AF7A34" w14:textId="77777777" w:rsidR="00523717" w:rsidRPr="00523717" w:rsidRDefault="00523717" w:rsidP="00523717">
            <w:pPr>
              <w:autoSpaceDE w:val="0"/>
              <w:autoSpaceDN w:val="0"/>
              <w:spacing w:line="400" w:lineRule="exact"/>
              <w:jc w:val="center"/>
              <w:rPr>
                <w:rFonts w:ascii="Times New Roman" w:eastAsia="宋体" w:hAnsi="Times New Roman" w:cs="Times New Roman"/>
                <w:color w:val="000000"/>
                <w:sz w:val="24"/>
                <w:szCs w:val="24"/>
              </w:rPr>
            </w:pPr>
          </w:p>
        </w:tc>
        <w:tc>
          <w:tcPr>
            <w:tcW w:w="1895" w:type="dxa"/>
            <w:tcBorders>
              <w:top w:val="single" w:sz="6" w:space="0" w:color="auto"/>
              <w:left w:val="single" w:sz="6" w:space="0" w:color="auto"/>
              <w:bottom w:val="single" w:sz="6" w:space="0" w:color="auto"/>
              <w:right w:val="single" w:sz="6" w:space="0" w:color="auto"/>
            </w:tcBorders>
            <w:vAlign w:val="center"/>
          </w:tcPr>
          <w:p w14:paraId="54EFE4E5" w14:textId="77777777" w:rsidR="00523717" w:rsidRPr="00523717" w:rsidRDefault="00523717" w:rsidP="00523717">
            <w:pPr>
              <w:autoSpaceDE w:val="0"/>
              <w:autoSpaceDN w:val="0"/>
              <w:spacing w:line="400" w:lineRule="exact"/>
              <w:rPr>
                <w:rFonts w:ascii="Times New Roman" w:eastAsia="宋体" w:hAnsi="Times New Roman" w:cs="Times New Roman"/>
                <w:color w:val="000000"/>
                <w:sz w:val="24"/>
                <w:szCs w:val="24"/>
              </w:rPr>
            </w:pPr>
          </w:p>
        </w:tc>
      </w:tr>
    </w:tbl>
    <w:p w14:paraId="5F04884A" w14:textId="77777777" w:rsidR="00E640F3" w:rsidRPr="00523717" w:rsidRDefault="00E640F3" w:rsidP="00E640F3">
      <w:pPr>
        <w:spacing w:line="360" w:lineRule="auto"/>
        <w:ind w:firstLineChars="200" w:firstLine="480"/>
        <w:rPr>
          <w:rFonts w:ascii="宋体" w:eastAsia="宋体" w:hAnsi="宋体" w:cs="Times New Roman"/>
          <w:bCs/>
          <w:sz w:val="24"/>
          <w:szCs w:val="24"/>
        </w:rPr>
      </w:pPr>
    </w:p>
    <w:p w14:paraId="4BED60BD" w14:textId="77777777" w:rsidR="00E640F3" w:rsidRPr="00523717" w:rsidRDefault="00E640F3" w:rsidP="00E640F3">
      <w:pPr>
        <w:spacing w:line="360" w:lineRule="auto"/>
        <w:rPr>
          <w:rFonts w:ascii="宋体" w:eastAsia="宋体" w:hAnsi="宋体" w:cs="Times New Roman"/>
          <w:bCs/>
          <w:sz w:val="24"/>
          <w:szCs w:val="24"/>
        </w:rPr>
        <w:sectPr w:rsidR="00E640F3" w:rsidRPr="00523717" w:rsidSect="00ED363A">
          <w:headerReference w:type="default" r:id="rId21"/>
          <w:headerReference w:type="first" r:id="rId22"/>
          <w:pgSz w:w="11906" w:h="16838"/>
          <w:pgMar w:top="1418" w:right="1418" w:bottom="1418" w:left="1701" w:header="851" w:footer="851" w:gutter="0"/>
          <w:cols w:space="720"/>
          <w:titlePg/>
          <w:docGrid w:type="lines" w:linePitch="312"/>
        </w:sectPr>
      </w:pPr>
    </w:p>
    <w:p w14:paraId="6CA5150A"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53" w:name="_Toc19524923"/>
      <w:r w:rsidRPr="00E640F3">
        <w:rPr>
          <w:rFonts w:ascii="宋体" w:eastAsia="宋体" w:hAnsi="宋体" w:cs="Times New Roman" w:hint="eastAsia"/>
          <w:b/>
          <w:bCs/>
          <w:kern w:val="44"/>
          <w:sz w:val="32"/>
          <w:szCs w:val="32"/>
          <w:lang w:val="x-none" w:eastAsia="x-none"/>
        </w:rPr>
        <w:lastRenderedPageBreak/>
        <w:t>附件6</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甲方提供技术资料的范围</w:t>
      </w:r>
      <w:r w:rsidRPr="00E640F3">
        <w:rPr>
          <w:rFonts w:ascii="宋体" w:eastAsia="宋体" w:hAnsi="宋体" w:cs="Times New Roman" w:hint="eastAsia"/>
          <w:b/>
          <w:bCs/>
          <w:kern w:val="44"/>
          <w:sz w:val="32"/>
          <w:szCs w:val="32"/>
          <w:lang w:val="x-none"/>
        </w:rPr>
        <w:t>和</w:t>
      </w:r>
      <w:r w:rsidRPr="00E640F3">
        <w:rPr>
          <w:rFonts w:ascii="宋体" w:eastAsia="宋体" w:hAnsi="宋体" w:cs="Times New Roman" w:hint="eastAsia"/>
          <w:b/>
          <w:bCs/>
          <w:kern w:val="44"/>
          <w:sz w:val="32"/>
          <w:szCs w:val="32"/>
          <w:lang w:val="x-none" w:eastAsia="x-none"/>
        </w:rPr>
        <w:t>进度</w:t>
      </w:r>
      <w:bookmarkEnd w:id="253"/>
      <w:proofErr w:type="spellEnd"/>
    </w:p>
    <w:p w14:paraId="14250D6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本附件描述本工程范围内《甲方提供技术资料的范围和进度》事宜。</w:t>
      </w:r>
    </w:p>
    <w:p w14:paraId="6C8104E8"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1、技术资料的范围</w:t>
      </w:r>
    </w:p>
    <w:p w14:paraId="2CA6313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电子版总图（dwg格式）；</w:t>
      </w:r>
    </w:p>
    <w:p w14:paraId="7EBAEB6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系统接口资料及电子版图纸；</w:t>
      </w:r>
    </w:p>
    <w:p w14:paraId="63E6129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设备涂色要求；</w:t>
      </w:r>
    </w:p>
    <w:p w14:paraId="0C63A64A"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65EF1549"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20107866"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first" r:id="rId23"/>
          <w:pgSz w:w="11906" w:h="16838"/>
          <w:pgMar w:top="1418" w:right="1418" w:bottom="1418" w:left="1701" w:header="851" w:footer="851" w:gutter="0"/>
          <w:cols w:space="720"/>
          <w:titlePg/>
          <w:docGrid w:type="lines" w:linePitch="312"/>
        </w:sectPr>
      </w:pPr>
    </w:p>
    <w:p w14:paraId="32E7A398"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54" w:name="_Toc19524924"/>
      <w:r w:rsidRPr="00E640F3">
        <w:rPr>
          <w:rFonts w:ascii="宋体" w:eastAsia="宋体" w:hAnsi="宋体" w:cs="Times New Roman" w:hint="eastAsia"/>
          <w:b/>
          <w:bCs/>
          <w:kern w:val="44"/>
          <w:sz w:val="32"/>
          <w:szCs w:val="32"/>
          <w:lang w:val="x-none" w:eastAsia="x-none"/>
        </w:rPr>
        <w:lastRenderedPageBreak/>
        <w:t>附件7</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保证项目及考核指标</w:t>
      </w:r>
      <w:bookmarkEnd w:id="254"/>
      <w:proofErr w:type="spellEnd"/>
    </w:p>
    <w:p w14:paraId="7B7BBD1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本附件描述本工程范围内《保证项目及考核指标》事宜。</w:t>
      </w:r>
    </w:p>
    <w:p w14:paraId="5511B7AD" w14:textId="76A2F15F"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1</w:t>
      </w:r>
      <w:r>
        <w:rPr>
          <w:rFonts w:ascii="宋体" w:eastAsia="宋体" w:hAnsi="宋体" w:cs="Times New Roman" w:hint="eastAsia"/>
          <w:b/>
          <w:sz w:val="24"/>
          <w:szCs w:val="24"/>
        </w:rPr>
        <w:t>、</w:t>
      </w:r>
      <w:r w:rsidRPr="00E640F3">
        <w:rPr>
          <w:rFonts w:ascii="宋体" w:eastAsia="宋体" w:hAnsi="宋体" w:cs="Times New Roman" w:hint="eastAsia"/>
          <w:b/>
          <w:sz w:val="24"/>
          <w:szCs w:val="24"/>
        </w:rPr>
        <w:t>安装注意事项及考核</w:t>
      </w:r>
    </w:p>
    <w:p w14:paraId="23C05B2A"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1</w:t>
      </w:r>
      <w:r w:rsidRPr="00E640F3">
        <w:rPr>
          <w:rFonts w:ascii="宋体" w:eastAsia="宋体" w:hAnsi="宋体" w:cs="Times New Roman"/>
          <w:b/>
          <w:sz w:val="24"/>
          <w:szCs w:val="24"/>
        </w:rPr>
        <w:t xml:space="preserve">.1 </w:t>
      </w:r>
      <w:r w:rsidRPr="00E640F3">
        <w:rPr>
          <w:rFonts w:ascii="宋体" w:eastAsia="宋体" w:hAnsi="宋体" w:cs="Times New Roman" w:hint="eastAsia"/>
          <w:b/>
          <w:sz w:val="24"/>
          <w:szCs w:val="24"/>
        </w:rPr>
        <w:t>皮带机安装注意事项</w:t>
      </w:r>
    </w:p>
    <w:p w14:paraId="257622A4"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1.1.1头尾部设备安装：</w:t>
      </w:r>
    </w:p>
    <w:p w14:paraId="401BB2E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头尾部设备主要包括头部滚筒及安装机架，尾部滚筒及安装机架。头尾部设备安装前，检查滚筒的轴承座是否歪斜，滚筒轴承座的螺栓是否松动，</w:t>
      </w:r>
      <w:proofErr w:type="gramStart"/>
      <w:r w:rsidRPr="00E640F3">
        <w:rPr>
          <w:rFonts w:ascii="宋体" w:eastAsia="宋体" w:hAnsi="宋体" w:cs="Times New Roman"/>
          <w:bCs/>
          <w:sz w:val="24"/>
          <w:szCs w:val="24"/>
        </w:rPr>
        <w:t>铸胶滚筒</w:t>
      </w:r>
      <w:proofErr w:type="gramEnd"/>
      <w:r w:rsidRPr="00E640F3">
        <w:rPr>
          <w:rFonts w:ascii="宋体" w:eastAsia="宋体" w:hAnsi="宋体" w:cs="Times New Roman"/>
          <w:bCs/>
          <w:sz w:val="24"/>
          <w:szCs w:val="24"/>
        </w:rPr>
        <w:t>的胶面是否有损坏。然后以滚筒轴线为准进行机架找正，</w:t>
      </w:r>
      <w:proofErr w:type="gramStart"/>
      <w:r w:rsidRPr="00E640F3">
        <w:rPr>
          <w:rFonts w:ascii="宋体" w:eastAsia="宋体" w:hAnsi="宋体" w:cs="Times New Roman"/>
          <w:bCs/>
          <w:sz w:val="24"/>
          <w:szCs w:val="24"/>
        </w:rPr>
        <w:t>找正完毕</w:t>
      </w:r>
      <w:proofErr w:type="gramEnd"/>
      <w:r w:rsidRPr="00E640F3">
        <w:rPr>
          <w:rFonts w:ascii="宋体" w:eastAsia="宋体" w:hAnsi="宋体" w:cs="Times New Roman"/>
          <w:bCs/>
          <w:sz w:val="24"/>
          <w:szCs w:val="24"/>
        </w:rPr>
        <w:t>后，将机架固定在地脚螺栓上。固定后的滚筒用手盘车要灵活,滚筒轴中心线与皮带机长度中心线保持重合。头尾部设备安装后要求：滚筒纵横位置偏差≤5mm，滚筒水平度偏差≤0.5mm，轴中心标高偏差±10mm。</w:t>
      </w:r>
    </w:p>
    <w:p w14:paraId="01AA88FB"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1.1.2 驱动装置安装：</w:t>
      </w:r>
    </w:p>
    <w:p w14:paraId="0655C8D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驱动装置安装前需对减速机进行检查，经检修检查合格后，然后安装驱动装置，安装驱动装置时需对驱动滚筒与变速箱之间的联轴器进行端面及圆周偏差找正。</w:t>
      </w:r>
      <w:proofErr w:type="gramStart"/>
      <w:r w:rsidRPr="00E640F3">
        <w:rPr>
          <w:rFonts w:ascii="宋体" w:eastAsia="宋体" w:hAnsi="宋体" w:cs="Times New Roman"/>
          <w:bCs/>
          <w:sz w:val="24"/>
          <w:szCs w:val="24"/>
        </w:rPr>
        <w:t>找正时</w:t>
      </w:r>
      <w:proofErr w:type="gramEnd"/>
      <w:r w:rsidRPr="00E640F3">
        <w:rPr>
          <w:rFonts w:ascii="宋体" w:eastAsia="宋体" w:hAnsi="宋体" w:cs="Times New Roman"/>
          <w:bCs/>
          <w:sz w:val="24"/>
          <w:szCs w:val="24"/>
        </w:rPr>
        <w:t>，以驱动滚筒为准，对联轴器进行</w:t>
      </w:r>
      <w:proofErr w:type="gramStart"/>
      <w:r w:rsidRPr="00E640F3">
        <w:rPr>
          <w:rFonts w:ascii="宋体" w:eastAsia="宋体" w:hAnsi="宋体" w:cs="Times New Roman"/>
          <w:bCs/>
          <w:sz w:val="24"/>
          <w:szCs w:val="24"/>
        </w:rPr>
        <w:t>初找正</w:t>
      </w:r>
      <w:proofErr w:type="gramEnd"/>
      <w:r w:rsidRPr="00E640F3">
        <w:rPr>
          <w:rFonts w:ascii="宋体" w:eastAsia="宋体" w:hAnsi="宋体" w:cs="Times New Roman"/>
          <w:bCs/>
          <w:sz w:val="24"/>
          <w:szCs w:val="24"/>
        </w:rPr>
        <w:t>后，将设备的安装支架与地脚螺栓固定，再通过调整设备的安装螺栓进行二次对</w:t>
      </w:r>
      <w:proofErr w:type="gramStart"/>
      <w:r w:rsidRPr="00E640F3">
        <w:rPr>
          <w:rFonts w:ascii="宋体" w:eastAsia="宋体" w:hAnsi="宋体" w:cs="Times New Roman"/>
          <w:bCs/>
          <w:sz w:val="24"/>
          <w:szCs w:val="24"/>
        </w:rPr>
        <w:t>轮找正</w:t>
      </w:r>
      <w:proofErr w:type="gramEnd"/>
      <w:r w:rsidRPr="00E640F3">
        <w:rPr>
          <w:rFonts w:ascii="宋体" w:eastAsia="宋体" w:hAnsi="宋体" w:cs="Times New Roman"/>
          <w:bCs/>
          <w:sz w:val="24"/>
          <w:szCs w:val="24"/>
        </w:rPr>
        <w:t>。</w:t>
      </w:r>
      <w:proofErr w:type="gramStart"/>
      <w:r w:rsidRPr="00E640F3">
        <w:rPr>
          <w:rFonts w:ascii="宋体" w:eastAsia="宋体" w:hAnsi="宋体" w:cs="Times New Roman"/>
          <w:bCs/>
          <w:sz w:val="24"/>
          <w:szCs w:val="24"/>
        </w:rPr>
        <w:t>联轴器找正时</w:t>
      </w:r>
      <w:proofErr w:type="gramEnd"/>
      <w:r w:rsidRPr="00E640F3">
        <w:rPr>
          <w:rFonts w:ascii="宋体" w:eastAsia="宋体" w:hAnsi="宋体" w:cs="Times New Roman"/>
          <w:bCs/>
          <w:sz w:val="24"/>
          <w:szCs w:val="24"/>
        </w:rPr>
        <w:t>，对联轴器0°、90°、180°、360°四个点的端面及圆周偏差,用百分表进行测量，直到达到要求为止。</w:t>
      </w:r>
    </w:p>
    <w:p w14:paraId="2406E12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蛇形</w:t>
      </w:r>
      <w:proofErr w:type="gramStart"/>
      <w:r w:rsidRPr="00E640F3">
        <w:rPr>
          <w:rFonts w:ascii="宋体" w:eastAsia="宋体" w:hAnsi="宋体" w:cs="Times New Roman"/>
          <w:bCs/>
          <w:sz w:val="24"/>
          <w:szCs w:val="24"/>
        </w:rPr>
        <w:t>联轴器找正时</w:t>
      </w:r>
      <w:proofErr w:type="gramEnd"/>
      <w:r w:rsidRPr="00E640F3">
        <w:rPr>
          <w:rFonts w:ascii="宋体" w:eastAsia="宋体" w:hAnsi="宋体" w:cs="Times New Roman"/>
          <w:bCs/>
          <w:sz w:val="24"/>
          <w:szCs w:val="24"/>
        </w:rPr>
        <w:t>，端面及圆周偏差，要以设备厂家的要求为准，在设备厂家没要求时，可按照下列要求：</w:t>
      </w:r>
    </w:p>
    <w:p w14:paraId="36F7BDF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联轴器端面及圆周允许偏差(mm)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9"/>
        <w:gridCol w:w="1076"/>
        <w:gridCol w:w="1447"/>
        <w:gridCol w:w="1787"/>
        <w:gridCol w:w="1595"/>
      </w:tblGrid>
      <w:tr w:rsidR="00E640F3" w:rsidRPr="00E640F3" w14:paraId="6621971E" w14:textId="77777777" w:rsidTr="00ED363A">
        <w:trPr>
          <w:trHeight w:val="315"/>
        </w:trPr>
        <w:tc>
          <w:tcPr>
            <w:tcW w:w="2329" w:type="dxa"/>
          </w:tcPr>
          <w:p w14:paraId="593EA705"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轴的转速（r/min）</w:t>
            </w:r>
          </w:p>
        </w:tc>
        <w:tc>
          <w:tcPr>
            <w:tcW w:w="1076" w:type="dxa"/>
          </w:tcPr>
          <w:p w14:paraId="539A5284" w14:textId="77777777" w:rsidR="00E640F3" w:rsidRPr="00E640F3" w:rsidRDefault="00E640F3" w:rsidP="00E640F3">
            <w:pPr>
              <w:spacing w:line="360" w:lineRule="auto"/>
              <w:rPr>
                <w:rFonts w:ascii="宋体" w:eastAsia="宋体" w:hAnsi="宋体" w:cs="Times New Roman"/>
                <w:bCs/>
                <w:szCs w:val="21"/>
              </w:rPr>
            </w:pPr>
            <w:r w:rsidRPr="00E640F3">
              <w:rPr>
                <w:rFonts w:ascii="宋体" w:eastAsia="宋体" w:hAnsi="宋体" w:cs="Times New Roman"/>
                <w:bCs/>
                <w:szCs w:val="21"/>
              </w:rPr>
              <w:t>≤3000</w:t>
            </w:r>
          </w:p>
        </w:tc>
        <w:tc>
          <w:tcPr>
            <w:tcW w:w="1447" w:type="dxa"/>
          </w:tcPr>
          <w:p w14:paraId="625C7AC7"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≤1500</w:t>
            </w:r>
          </w:p>
        </w:tc>
        <w:tc>
          <w:tcPr>
            <w:tcW w:w="1787" w:type="dxa"/>
          </w:tcPr>
          <w:p w14:paraId="10DF028E"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≤750</w:t>
            </w:r>
          </w:p>
        </w:tc>
        <w:tc>
          <w:tcPr>
            <w:tcW w:w="1595" w:type="dxa"/>
          </w:tcPr>
          <w:p w14:paraId="5671C864"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≤500</w:t>
            </w:r>
          </w:p>
        </w:tc>
      </w:tr>
      <w:tr w:rsidR="00E640F3" w:rsidRPr="00E640F3" w14:paraId="45F03DF4" w14:textId="77777777" w:rsidTr="00ED363A">
        <w:trPr>
          <w:trHeight w:val="300"/>
        </w:trPr>
        <w:tc>
          <w:tcPr>
            <w:tcW w:w="2329" w:type="dxa"/>
          </w:tcPr>
          <w:p w14:paraId="31AF3E3B"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刚性联轴器</w:t>
            </w:r>
          </w:p>
        </w:tc>
        <w:tc>
          <w:tcPr>
            <w:tcW w:w="1076" w:type="dxa"/>
          </w:tcPr>
          <w:p w14:paraId="2AF3193A"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0.04</w:t>
            </w:r>
          </w:p>
        </w:tc>
        <w:tc>
          <w:tcPr>
            <w:tcW w:w="1447" w:type="dxa"/>
          </w:tcPr>
          <w:p w14:paraId="4B1B9DF6"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0.06</w:t>
            </w:r>
          </w:p>
        </w:tc>
        <w:tc>
          <w:tcPr>
            <w:tcW w:w="1787" w:type="dxa"/>
          </w:tcPr>
          <w:p w14:paraId="7D87C2AD"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0.08</w:t>
            </w:r>
          </w:p>
        </w:tc>
        <w:tc>
          <w:tcPr>
            <w:tcW w:w="1595" w:type="dxa"/>
          </w:tcPr>
          <w:p w14:paraId="5C445EA8"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0.10</w:t>
            </w:r>
          </w:p>
        </w:tc>
      </w:tr>
      <w:tr w:rsidR="00E640F3" w:rsidRPr="00E640F3" w14:paraId="4712BD3D" w14:textId="77777777" w:rsidTr="00ED363A">
        <w:trPr>
          <w:trHeight w:val="315"/>
        </w:trPr>
        <w:tc>
          <w:tcPr>
            <w:tcW w:w="2329" w:type="dxa"/>
          </w:tcPr>
          <w:p w14:paraId="2C859B33"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弹性联轴器</w:t>
            </w:r>
          </w:p>
        </w:tc>
        <w:tc>
          <w:tcPr>
            <w:tcW w:w="1076" w:type="dxa"/>
          </w:tcPr>
          <w:p w14:paraId="1C9FBA0A"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0.06</w:t>
            </w:r>
          </w:p>
        </w:tc>
        <w:tc>
          <w:tcPr>
            <w:tcW w:w="1447" w:type="dxa"/>
          </w:tcPr>
          <w:p w14:paraId="36B0C230"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0.08</w:t>
            </w:r>
          </w:p>
        </w:tc>
        <w:tc>
          <w:tcPr>
            <w:tcW w:w="1787" w:type="dxa"/>
          </w:tcPr>
          <w:p w14:paraId="361679E3"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0.10</w:t>
            </w:r>
          </w:p>
        </w:tc>
        <w:tc>
          <w:tcPr>
            <w:tcW w:w="1595" w:type="dxa"/>
          </w:tcPr>
          <w:p w14:paraId="174EDA20" w14:textId="77777777" w:rsidR="00E640F3" w:rsidRPr="00E640F3" w:rsidRDefault="00E640F3" w:rsidP="00E640F3">
            <w:pPr>
              <w:spacing w:line="360" w:lineRule="auto"/>
              <w:ind w:firstLineChars="200" w:firstLine="420"/>
              <w:rPr>
                <w:rFonts w:ascii="宋体" w:eastAsia="宋体" w:hAnsi="宋体" w:cs="Times New Roman"/>
                <w:bCs/>
                <w:szCs w:val="21"/>
              </w:rPr>
            </w:pPr>
            <w:r w:rsidRPr="00E640F3">
              <w:rPr>
                <w:rFonts w:ascii="宋体" w:eastAsia="宋体" w:hAnsi="宋体" w:cs="Times New Roman"/>
                <w:bCs/>
                <w:szCs w:val="21"/>
              </w:rPr>
              <w:t>0.15</w:t>
            </w:r>
          </w:p>
        </w:tc>
      </w:tr>
    </w:tbl>
    <w:p w14:paraId="34F2AF2B"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1.1.3 中部机架、托辊架及托辊安装：</w:t>
      </w:r>
    </w:p>
    <w:p w14:paraId="5D36CE9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中部机架安装时，从头至尾或从尾至头安装均可。先将中间架支腿按图纸要求沿</w:t>
      </w:r>
      <w:r w:rsidRPr="00E640F3">
        <w:rPr>
          <w:rFonts w:ascii="宋体" w:eastAsia="宋体" w:hAnsi="宋体" w:cs="Times New Roman"/>
          <w:bCs/>
          <w:sz w:val="24"/>
          <w:szCs w:val="24"/>
        </w:rPr>
        <w:lastRenderedPageBreak/>
        <w:t>支腿位置依次与中间架连接，然后分别把上、下托辊架固定在中间支架上,注意安装上、下托辊架时,要拉托辊架的对角线,否则,皮带会在运行时跑偏。在托辊</w:t>
      </w:r>
      <w:proofErr w:type="gramStart"/>
      <w:r w:rsidRPr="00E640F3">
        <w:rPr>
          <w:rFonts w:ascii="宋体" w:eastAsia="宋体" w:hAnsi="宋体" w:cs="Times New Roman"/>
          <w:bCs/>
          <w:sz w:val="24"/>
          <w:szCs w:val="24"/>
        </w:rPr>
        <w:t>架调整</w:t>
      </w:r>
      <w:proofErr w:type="gramEnd"/>
      <w:r w:rsidRPr="00E640F3">
        <w:rPr>
          <w:rFonts w:ascii="宋体" w:eastAsia="宋体" w:hAnsi="宋体" w:cs="Times New Roman"/>
          <w:bCs/>
          <w:sz w:val="24"/>
          <w:szCs w:val="24"/>
        </w:rPr>
        <w:t>完后，将支腿架用M20×200的膨胀螺栓固定，最后安装各种上下托辊。安装时要注意上下托辊架要与皮带中心线垂直；上托辊为品字形托辊，不要装反； 托辊架连接时，螺栓应在长孔中间,垫上弹簧垫圈。中部机架、托辊架及托辊安装后要求：支腿与基础面要垂直，构架标高误差±10mm，每节构架中心与设计中心偏差＜3mm，构架水平偏差＜3mm，中部构架横向水平度≤2‰构架宽，纵向水平度≤2‰，且全长≤10mm，相邻托辊标高误差≤2mm。</w:t>
      </w:r>
    </w:p>
    <w:p w14:paraId="1A9FC1F5"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bookmarkStart w:id="255" w:name="_Toc89262630"/>
      <w:bookmarkStart w:id="256" w:name="_Toc182233031"/>
      <w:r w:rsidRPr="00E640F3">
        <w:rPr>
          <w:rFonts w:ascii="宋体" w:eastAsia="宋体" w:hAnsi="宋体" w:cs="Times New Roman" w:hint="eastAsia"/>
          <w:b/>
          <w:sz w:val="24"/>
          <w:szCs w:val="24"/>
        </w:rPr>
        <w:t>1</w:t>
      </w:r>
      <w:r w:rsidRPr="00E640F3">
        <w:rPr>
          <w:rFonts w:ascii="宋体" w:eastAsia="宋体" w:hAnsi="宋体" w:cs="Times New Roman"/>
          <w:b/>
          <w:sz w:val="24"/>
          <w:szCs w:val="24"/>
        </w:rPr>
        <w:t>.1.4 皮带胶接工艺</w:t>
      </w:r>
      <w:bookmarkEnd w:id="255"/>
      <w:bookmarkEnd w:id="256"/>
      <w:r w:rsidRPr="00E640F3">
        <w:rPr>
          <w:rFonts w:ascii="宋体" w:eastAsia="宋体" w:hAnsi="宋体" w:cs="Times New Roman" w:hint="eastAsia"/>
          <w:b/>
          <w:sz w:val="24"/>
          <w:szCs w:val="24"/>
        </w:rPr>
        <w:t>要求</w:t>
      </w:r>
    </w:p>
    <w:p w14:paraId="7DE0A4B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a) 皮带采用胶接法连接时，应符合下列要求：</w:t>
      </w:r>
    </w:p>
    <w:p w14:paraId="2E1B58EB"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1) 接头应剖削成阶梯形式 ，其阶梯长度s的最小尺寸(见下示意图)。</w:t>
      </w:r>
    </w:p>
    <w:p w14:paraId="6A2F0CC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object w:dxaOrig="5284" w:dyaOrig="3330" w14:anchorId="62208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9" o:spid="_x0000_i1025" type="#_x0000_t75" style="width:236.75pt;height:123.25pt;mso-position-horizontal-relative:page;mso-position-vertical-relative:page" o:ole="">
            <v:imagedata r:id="rId24" o:title="" croptop="12483f" cropbottom="14170f" cropleft="14467f" cropright="14033f"/>
          </v:shape>
          <o:OLEObject Type="Embed" ProgID="AutoCAD.Drawing.14" ShapeID="对象 19" DrawAspect="Content" ObjectID="_1634885050" r:id="rId25"/>
        </w:object>
      </w:r>
    </w:p>
    <w:p w14:paraId="2A0B281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2) 胶料（混合胶）的成分宜与皮带中橡胶的成分一致。</w:t>
      </w:r>
    </w:p>
    <w:p w14:paraId="090D810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3) 硫化温度与时间应符合所作胶料的性能，一般硫化温度不得超过143℃，硫化时间（系指硫化温度从100℃升到143℃所需时间）约为45min。</w:t>
      </w:r>
    </w:p>
    <w:p w14:paraId="661BA36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b) 切头的划线应注意量准皮带长度，选准60°夹角的基准线，接头为斜切口、阶梯状。其阶梯的台阶数按纤维层数确定，原则上每一层纤维为一个台阶。</w:t>
      </w:r>
    </w:p>
    <w:p w14:paraId="4D57EF7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皮带接头的剖割尺寸要求</w:t>
      </w:r>
    </w:p>
    <w:p w14:paraId="418BAF8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object w:dxaOrig="6244" w:dyaOrig="809" w14:anchorId="15BB2EBF">
          <v:shape id="对象 20" o:spid="_x0000_i1026" type="#_x0000_t75" style="width:338.3pt;height:47.1pt;mso-position-horizontal-relative:page;mso-position-vertical-relative:page" o:ole="">
            <v:imagedata r:id="rId26" o:title=""/>
          </v:shape>
          <o:OLEObject Type="Embed" ProgID="Excel.Sheet.8" ShapeID="对象 20" DrawAspect="Content" ObjectID="_1634885051" r:id="rId27"/>
        </w:object>
      </w:r>
    </w:p>
    <w:p w14:paraId="26D8D5E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c) 在裁</w:t>
      </w:r>
      <w:proofErr w:type="gramStart"/>
      <w:r w:rsidRPr="00E640F3">
        <w:rPr>
          <w:rFonts w:ascii="宋体" w:eastAsia="宋体" w:hAnsi="宋体" w:cs="Times New Roman"/>
          <w:bCs/>
          <w:sz w:val="24"/>
          <w:szCs w:val="24"/>
        </w:rPr>
        <w:t>剥皮带</w:t>
      </w:r>
      <w:proofErr w:type="gramEnd"/>
      <w:r w:rsidRPr="00E640F3">
        <w:rPr>
          <w:rFonts w:ascii="宋体" w:eastAsia="宋体" w:hAnsi="宋体" w:cs="Times New Roman"/>
          <w:bCs/>
          <w:sz w:val="24"/>
          <w:szCs w:val="24"/>
        </w:rPr>
        <w:t>时，应正确划出待接皮带中心线，以便正确对准，两端对口处</w:t>
      </w:r>
      <w:proofErr w:type="gramStart"/>
      <w:r w:rsidRPr="00E640F3">
        <w:rPr>
          <w:rFonts w:ascii="宋体" w:eastAsia="宋体" w:hAnsi="宋体" w:cs="Times New Roman"/>
          <w:bCs/>
          <w:sz w:val="24"/>
          <w:szCs w:val="24"/>
        </w:rPr>
        <w:t>复盖</w:t>
      </w:r>
      <w:proofErr w:type="gramEnd"/>
      <w:r w:rsidRPr="00E640F3">
        <w:rPr>
          <w:rFonts w:ascii="宋体" w:eastAsia="宋体" w:hAnsi="宋体" w:cs="Times New Roman"/>
          <w:bCs/>
          <w:sz w:val="24"/>
          <w:szCs w:val="24"/>
        </w:rPr>
        <w:t>胶剥掉长度约为20～80mm（按皮带宽度而言），并按照已划好的线用锋利的刀刃按阶梯逐层裁剥</w:t>
      </w:r>
      <w:proofErr w:type="gramStart"/>
      <w:r w:rsidRPr="00E640F3">
        <w:rPr>
          <w:rFonts w:ascii="宋体" w:eastAsia="宋体" w:hAnsi="宋体" w:cs="Times New Roman"/>
          <w:bCs/>
          <w:sz w:val="24"/>
          <w:szCs w:val="24"/>
        </w:rPr>
        <w:t>复盖</w:t>
      </w:r>
      <w:proofErr w:type="gramEnd"/>
      <w:r w:rsidRPr="00E640F3">
        <w:rPr>
          <w:rFonts w:ascii="宋体" w:eastAsia="宋体" w:hAnsi="宋体" w:cs="Times New Roman"/>
          <w:bCs/>
          <w:sz w:val="24"/>
          <w:szCs w:val="24"/>
        </w:rPr>
        <w:t>胶和布层。在裁剥时，应分成条状</w:t>
      </w:r>
      <w:proofErr w:type="gramStart"/>
      <w:r w:rsidRPr="00E640F3">
        <w:rPr>
          <w:rFonts w:ascii="宋体" w:eastAsia="宋体" w:hAnsi="宋体" w:cs="Times New Roman"/>
          <w:bCs/>
          <w:sz w:val="24"/>
          <w:szCs w:val="24"/>
        </w:rPr>
        <w:t>一</w:t>
      </w:r>
      <w:proofErr w:type="gramEnd"/>
      <w:r w:rsidRPr="00E640F3">
        <w:rPr>
          <w:rFonts w:ascii="宋体" w:eastAsia="宋体" w:hAnsi="宋体" w:cs="Times New Roman"/>
          <w:bCs/>
          <w:sz w:val="24"/>
          <w:szCs w:val="24"/>
        </w:rPr>
        <w:t>条条的</w:t>
      </w:r>
      <w:proofErr w:type="gramStart"/>
      <w:r w:rsidRPr="00E640F3">
        <w:rPr>
          <w:rFonts w:ascii="宋体" w:eastAsia="宋体" w:hAnsi="宋体" w:cs="Times New Roman"/>
          <w:bCs/>
          <w:sz w:val="24"/>
          <w:szCs w:val="24"/>
        </w:rPr>
        <w:t>裁剥较省力</w:t>
      </w:r>
      <w:proofErr w:type="gramEnd"/>
      <w:r w:rsidRPr="00E640F3">
        <w:rPr>
          <w:rFonts w:ascii="宋体" w:eastAsia="宋体" w:hAnsi="宋体" w:cs="Times New Roman"/>
          <w:bCs/>
          <w:sz w:val="24"/>
          <w:szCs w:val="24"/>
        </w:rPr>
        <w:t>和容易保证质量，划刀用力要适当，不得使不应划破的布层而划破。切割上接头时，应将皮带底</w:t>
      </w:r>
      <w:r w:rsidRPr="00E640F3">
        <w:rPr>
          <w:rFonts w:ascii="宋体" w:eastAsia="宋体" w:hAnsi="宋体" w:cs="Times New Roman"/>
          <w:bCs/>
          <w:sz w:val="24"/>
          <w:szCs w:val="24"/>
        </w:rPr>
        <w:lastRenderedPageBreak/>
        <w:t>面翻过来，但注意切口的斜度应相反。画线和切割应准确，使上下接头的台阶搭口吻合，不致出现重叠、错位、留空等影响粘接接口强度的缺陷。</w:t>
      </w:r>
    </w:p>
    <w:p w14:paraId="6794052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d) 为保证胶接强度，必须对切口进行认真清理，用手提</w:t>
      </w:r>
      <w:proofErr w:type="gramStart"/>
      <w:r w:rsidRPr="00E640F3">
        <w:rPr>
          <w:rFonts w:ascii="宋体" w:eastAsia="宋体" w:hAnsi="宋体" w:cs="Times New Roman"/>
          <w:bCs/>
          <w:sz w:val="24"/>
          <w:szCs w:val="24"/>
        </w:rPr>
        <w:t>砂轮机</w:t>
      </w:r>
      <w:proofErr w:type="gramEnd"/>
      <w:r w:rsidRPr="00E640F3">
        <w:rPr>
          <w:rFonts w:ascii="宋体" w:eastAsia="宋体" w:hAnsi="宋体" w:cs="Times New Roman"/>
          <w:bCs/>
          <w:sz w:val="24"/>
          <w:szCs w:val="24"/>
        </w:rPr>
        <w:t>装上钢丝砂轮片，将接头处表面残余胶粒磨净，且不得损伤布层结构，因为，纤维层</w:t>
      </w:r>
      <w:proofErr w:type="gramStart"/>
      <w:r w:rsidRPr="00E640F3">
        <w:rPr>
          <w:rFonts w:ascii="宋体" w:eastAsia="宋体" w:hAnsi="宋体" w:cs="Times New Roman"/>
          <w:bCs/>
          <w:sz w:val="24"/>
          <w:szCs w:val="24"/>
        </w:rPr>
        <w:t>过磨会引起</w:t>
      </w:r>
      <w:proofErr w:type="gramEnd"/>
      <w:r w:rsidRPr="00E640F3">
        <w:rPr>
          <w:rFonts w:ascii="宋体" w:eastAsia="宋体" w:hAnsi="宋体" w:cs="Times New Roman"/>
          <w:bCs/>
          <w:sz w:val="24"/>
          <w:szCs w:val="24"/>
        </w:rPr>
        <w:t>的绒毛充满气泡，阻挡涂胶时胶水渗入，降低粘接力。接头对合面的两侧边胶面和</w:t>
      </w:r>
      <w:proofErr w:type="gramStart"/>
      <w:r w:rsidRPr="00E640F3">
        <w:rPr>
          <w:rFonts w:ascii="宋体" w:eastAsia="宋体" w:hAnsi="宋体" w:cs="Times New Roman"/>
          <w:bCs/>
          <w:sz w:val="24"/>
          <w:szCs w:val="24"/>
        </w:rPr>
        <w:t>复盖</w:t>
      </w:r>
      <w:proofErr w:type="gramEnd"/>
      <w:r w:rsidRPr="00E640F3">
        <w:rPr>
          <w:rFonts w:ascii="宋体" w:eastAsia="宋体" w:hAnsi="宋体" w:cs="Times New Roman"/>
          <w:bCs/>
          <w:sz w:val="24"/>
          <w:szCs w:val="24"/>
        </w:rPr>
        <w:t>胶接斜面也应该磨成粗糙的表面，以增加粘着力，并用刷子刷去打毛时所留下残余胶屑，并检查接头的带芯是否干燥，如潮湿应晒干或烘干并用汽油擦净待胶接面上的油污，否则硫化时易起泡。</w:t>
      </w:r>
    </w:p>
    <w:p w14:paraId="349635A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e) 沿习的清洗方式是用毛刷沾航空汽油刷净切口纤维层，目的在于进一步清灰和除去油脂，以及消除纤维层上微量水分。但是，如果汽油杂质较多，或含水分偏大，则用汽油清洗适得其反。实践中常常加强上一工序以代替此工序。当然如果采用120号溶剂汽油则可获得理想的效果。</w:t>
      </w:r>
    </w:p>
    <w:p w14:paraId="01963AD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f) 皮带粘接采用热粘接，即通过对粘接接头进行硫化，使皮带接口获得极好的机械强度。在打磨洁净的待粘接面上涂稀胶浆1～2遍（应待前一遍胶浆彻底干后再涂第二遍），如有缓冲胶或中间胶层，应在胶浆挥发后加贴（以手感不粘），然后将两接头贴合起来用手辊或其它工具从中间向外滚压，使两接头紧密贴合，如有鼓炮应用锥子刺破，抽出空气再压紧密。搭接时，要精细对准上下接头的台阶，控制上下接口的直线性。</w:t>
      </w:r>
    </w:p>
    <w:p w14:paraId="7B5D044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g) 根据以往工程经验，</w:t>
      </w:r>
      <w:proofErr w:type="gramStart"/>
      <w:r w:rsidRPr="00E640F3">
        <w:rPr>
          <w:rFonts w:ascii="宋体" w:eastAsia="宋体" w:hAnsi="宋体" w:cs="Times New Roman"/>
          <w:bCs/>
          <w:sz w:val="24"/>
          <w:szCs w:val="24"/>
        </w:rPr>
        <w:t>热胶硫化</w:t>
      </w:r>
      <w:proofErr w:type="gramEnd"/>
      <w:r w:rsidRPr="00E640F3">
        <w:rPr>
          <w:rFonts w:ascii="宋体" w:eastAsia="宋体" w:hAnsi="宋体" w:cs="Times New Roman"/>
          <w:bCs/>
          <w:sz w:val="24"/>
          <w:szCs w:val="24"/>
        </w:rPr>
        <w:t>常用加热方法有蒸汽加热法和电加热法，其中电加热法具有质轻，便于操作，效率高的特点，所以被广泛采用。</w:t>
      </w:r>
    </w:p>
    <w:p w14:paraId="3A7A096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h) 硫化时，先在平板上用肥皂擦拭，然后撒上滑石粉。硫化温度不得超过143</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，实际操作时135～140</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为宜，因停止加热时，温度高会产生余升。一般以较低温度作较长时间硫</w:t>
      </w:r>
      <w:proofErr w:type="gramStart"/>
      <w:r w:rsidRPr="00E640F3">
        <w:rPr>
          <w:rFonts w:ascii="宋体" w:eastAsia="宋体" w:hAnsi="宋体" w:cs="Times New Roman"/>
          <w:bCs/>
          <w:sz w:val="24"/>
          <w:szCs w:val="24"/>
        </w:rPr>
        <w:t>化容易</w:t>
      </w:r>
      <w:proofErr w:type="gramEnd"/>
      <w:r w:rsidRPr="00E640F3">
        <w:rPr>
          <w:rFonts w:ascii="宋体" w:eastAsia="宋体" w:hAnsi="宋体" w:cs="Times New Roman"/>
          <w:bCs/>
          <w:sz w:val="24"/>
          <w:szCs w:val="24"/>
        </w:rPr>
        <w:t>保证施工质量。在操作时，90</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前是自动加热控制，90～140</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为手动加热，并在自动加热停止时，应间歇数分钟使温度自然余升，再采用手动控制加热，加热完毕后，待其自然冷却后，才能拆卸硫化用的夹具。</w:t>
      </w:r>
    </w:p>
    <w:p w14:paraId="76C6E810" w14:textId="77777777" w:rsidR="00E640F3" w:rsidRPr="00E640F3" w:rsidRDefault="00E640F3" w:rsidP="00E640F3">
      <w:pPr>
        <w:spacing w:line="360" w:lineRule="auto"/>
        <w:ind w:firstLineChars="200" w:firstLine="480"/>
        <w:rPr>
          <w:rFonts w:ascii="宋体" w:eastAsia="宋体" w:hAnsi="宋体" w:cs="Times New Roman"/>
          <w:bCs/>
          <w:sz w:val="24"/>
          <w:szCs w:val="24"/>
        </w:rPr>
      </w:pPr>
      <w:proofErr w:type="spellStart"/>
      <w:r w:rsidRPr="00E640F3">
        <w:rPr>
          <w:rFonts w:ascii="宋体" w:eastAsia="宋体" w:hAnsi="宋体" w:cs="Times New Roman"/>
          <w:bCs/>
          <w:sz w:val="24"/>
          <w:szCs w:val="24"/>
        </w:rPr>
        <w:t>i</w:t>
      </w:r>
      <w:proofErr w:type="spellEnd"/>
      <w:r w:rsidRPr="00E640F3">
        <w:rPr>
          <w:rFonts w:ascii="宋体" w:eastAsia="宋体" w:hAnsi="宋体" w:cs="Times New Roman"/>
          <w:bCs/>
          <w:sz w:val="24"/>
          <w:szCs w:val="24"/>
        </w:rPr>
        <w:t>) 皮带接头在滚筒上经反复曲挠后，接茬往往会出现裂缝需修补，为此可加贴缓冲膜（宽31～5mm）使胶填满各阶梯间的对缝间隙。为提高结合强度和使用寿命还可以加贴中间胶层，中间胶层应尽量薄，最好是0.3～0.8mm厚。</w:t>
      </w:r>
    </w:p>
    <w:p w14:paraId="47C1AA7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j) 由于胶料的配方各厂均不相同，因此，在胶接时，应仔细了解胶料性能，生产日期，一般胶料应贮藏在阴凉处，如发现胶料已自然硫化（天然胶料发硬</w:t>
      </w:r>
      <w:proofErr w:type="gramStart"/>
      <w:r w:rsidRPr="00E640F3">
        <w:rPr>
          <w:rFonts w:ascii="宋体" w:eastAsia="宋体" w:hAnsi="宋体" w:cs="Times New Roman"/>
          <w:bCs/>
          <w:sz w:val="24"/>
          <w:szCs w:val="24"/>
        </w:rPr>
        <w:t>撕</w:t>
      </w:r>
      <w:proofErr w:type="gramEnd"/>
      <w:r w:rsidRPr="00E640F3">
        <w:rPr>
          <w:rFonts w:ascii="宋体" w:eastAsia="宋体" w:hAnsi="宋体" w:cs="Times New Roman"/>
          <w:bCs/>
          <w:sz w:val="24"/>
          <w:szCs w:val="24"/>
        </w:rPr>
        <w:t>断后，</w:t>
      </w:r>
      <w:r w:rsidRPr="00E640F3">
        <w:rPr>
          <w:rFonts w:ascii="宋体" w:eastAsia="宋体" w:hAnsi="宋体" w:cs="Times New Roman"/>
          <w:bCs/>
          <w:sz w:val="24"/>
          <w:szCs w:val="24"/>
        </w:rPr>
        <w:lastRenderedPageBreak/>
        <w:t>两断面不能再粘合时证明已自然硫化）或在溶剂中不易溶解或勉强溶解后的胶浆，用小棒搅拌后，提起小棒胶浆不能形成条状时，均不得使用。</w:t>
      </w:r>
    </w:p>
    <w:p w14:paraId="6BB6873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k) 胶浆泡制时，先将胶片剪碎成丝状泡于溶剂（汽油）中，并加盖以防溶剂挥发，约半天至</w:t>
      </w:r>
      <w:proofErr w:type="gramStart"/>
      <w:r w:rsidRPr="00E640F3">
        <w:rPr>
          <w:rFonts w:ascii="宋体" w:eastAsia="宋体" w:hAnsi="宋体" w:cs="Times New Roman"/>
          <w:bCs/>
          <w:sz w:val="24"/>
          <w:szCs w:val="24"/>
        </w:rPr>
        <w:t>一</w:t>
      </w:r>
      <w:proofErr w:type="gramEnd"/>
      <w:r w:rsidRPr="00E640F3">
        <w:rPr>
          <w:rFonts w:ascii="宋体" w:eastAsia="宋体" w:hAnsi="宋体" w:cs="Times New Roman"/>
          <w:bCs/>
          <w:sz w:val="24"/>
          <w:szCs w:val="24"/>
        </w:rPr>
        <w:t>天后用棍搅拌至完全溶解，稀胶浆配比为：胶料：溶剂约为1:4～8，浓胶浆配比为1:2～3。一般普通输送带为天然丁苯胶制成，可用汽油作溶剂，耐油、耐热、抗静电输送带一般用丁或</w:t>
      </w:r>
      <w:proofErr w:type="gramStart"/>
      <w:r w:rsidRPr="00E640F3">
        <w:rPr>
          <w:rFonts w:ascii="宋体" w:eastAsia="宋体" w:hAnsi="宋体" w:cs="Times New Roman"/>
          <w:bCs/>
          <w:sz w:val="24"/>
          <w:szCs w:val="24"/>
        </w:rPr>
        <w:t>氯丁胶制成</w:t>
      </w:r>
      <w:proofErr w:type="gramEnd"/>
      <w:r w:rsidRPr="00E640F3">
        <w:rPr>
          <w:rFonts w:ascii="宋体" w:eastAsia="宋体" w:hAnsi="宋体" w:cs="Times New Roman"/>
          <w:bCs/>
          <w:sz w:val="24"/>
          <w:szCs w:val="24"/>
        </w:rPr>
        <w:t>，应用苯或醋酸乙酯加汽油作溶剂，醋酸乙酯和汽油的配比应在 1:1以上。天然胶</w:t>
      </w:r>
      <w:proofErr w:type="gramStart"/>
      <w:r w:rsidRPr="00E640F3">
        <w:rPr>
          <w:rFonts w:ascii="宋体" w:eastAsia="宋体" w:hAnsi="宋体" w:cs="Times New Roman"/>
          <w:bCs/>
          <w:sz w:val="24"/>
          <w:szCs w:val="24"/>
        </w:rPr>
        <w:t>浆</w:t>
      </w:r>
      <w:proofErr w:type="gramEnd"/>
      <w:r w:rsidRPr="00E640F3">
        <w:rPr>
          <w:rFonts w:ascii="宋体" w:eastAsia="宋体" w:hAnsi="宋体" w:cs="Times New Roman"/>
          <w:bCs/>
          <w:sz w:val="24"/>
          <w:szCs w:val="24"/>
        </w:rPr>
        <w:t>贮藏期不宜超过一个月，氯丁胶浆最好能在半个月内用完，夏天更应尽量随用随配。</w:t>
      </w:r>
      <w:bookmarkStart w:id="257" w:name="_Toc89262631"/>
      <w:bookmarkStart w:id="258" w:name="_Toc182233032"/>
    </w:p>
    <w:p w14:paraId="546DB127"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1</w:t>
      </w:r>
      <w:r w:rsidRPr="00E640F3">
        <w:rPr>
          <w:rFonts w:ascii="宋体" w:eastAsia="宋体" w:hAnsi="宋体" w:cs="Times New Roman"/>
          <w:b/>
          <w:sz w:val="24"/>
          <w:szCs w:val="24"/>
        </w:rPr>
        <w:t>.1.5 调试时常见故障排除</w:t>
      </w:r>
      <w:bookmarkEnd w:id="257"/>
      <w:bookmarkEnd w:id="258"/>
    </w:p>
    <w:p w14:paraId="0F32084D"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a) 皮带跑偏</w:t>
      </w:r>
    </w:p>
    <w:p w14:paraId="0D75315E" w14:textId="77777777" w:rsidR="00E640F3" w:rsidRPr="00E640F3" w:rsidRDefault="00E640F3" w:rsidP="00E640F3">
      <w:pPr>
        <w:numPr>
          <w:ilvl w:val="0"/>
          <w:numId w:val="17"/>
        </w:numPr>
        <w:spacing w:line="360" w:lineRule="auto"/>
        <w:ind w:left="993"/>
        <w:rPr>
          <w:rFonts w:ascii="宋体" w:eastAsia="宋体" w:hAnsi="宋体" w:cs="Times New Roman"/>
          <w:bCs/>
          <w:sz w:val="24"/>
          <w:szCs w:val="24"/>
        </w:rPr>
      </w:pPr>
      <w:r w:rsidRPr="00E640F3">
        <w:rPr>
          <w:rFonts w:ascii="宋体" w:eastAsia="宋体" w:hAnsi="宋体" w:cs="Times New Roman"/>
          <w:bCs/>
          <w:sz w:val="24"/>
          <w:szCs w:val="24"/>
        </w:rPr>
        <w:t>槽形托辊产生偏斜。要调整托辊，使每组托辊的轴线与带式输送机轴线垂直。</w:t>
      </w:r>
    </w:p>
    <w:p w14:paraId="63F389E2" w14:textId="77777777" w:rsidR="00E640F3" w:rsidRPr="00E640F3" w:rsidRDefault="00E640F3" w:rsidP="00E640F3">
      <w:pPr>
        <w:numPr>
          <w:ilvl w:val="0"/>
          <w:numId w:val="17"/>
        </w:numPr>
        <w:spacing w:line="360" w:lineRule="auto"/>
        <w:ind w:left="993"/>
        <w:rPr>
          <w:rFonts w:ascii="宋体" w:eastAsia="宋体" w:hAnsi="宋体" w:cs="Times New Roman"/>
          <w:bCs/>
          <w:sz w:val="24"/>
          <w:szCs w:val="24"/>
        </w:rPr>
      </w:pPr>
      <w:r w:rsidRPr="00E640F3">
        <w:rPr>
          <w:rFonts w:ascii="宋体" w:eastAsia="宋体" w:hAnsi="宋体" w:cs="Times New Roman"/>
          <w:bCs/>
          <w:sz w:val="24"/>
          <w:szCs w:val="24"/>
        </w:rPr>
        <w:t>传动辊子或尾部辊子之间及带式输送机和轴线不垂直、不平行。处理时，将皮带两边的调整螺杆拉紧</w:t>
      </w:r>
      <w:proofErr w:type="gramStart"/>
      <w:r w:rsidRPr="00E640F3">
        <w:rPr>
          <w:rFonts w:ascii="宋体" w:eastAsia="宋体" w:hAnsi="宋体" w:cs="Times New Roman"/>
          <w:bCs/>
          <w:sz w:val="24"/>
          <w:szCs w:val="24"/>
        </w:rPr>
        <w:t>度保持</w:t>
      </w:r>
      <w:proofErr w:type="gramEnd"/>
      <w:r w:rsidRPr="00E640F3">
        <w:rPr>
          <w:rFonts w:ascii="宋体" w:eastAsia="宋体" w:hAnsi="宋体" w:cs="Times New Roman"/>
          <w:bCs/>
          <w:sz w:val="24"/>
          <w:szCs w:val="24"/>
        </w:rPr>
        <w:t>一致，特别要在跑偏一侧拉紧度要大些。</w:t>
      </w:r>
    </w:p>
    <w:p w14:paraId="10FD9FC9" w14:textId="77777777" w:rsidR="00E640F3" w:rsidRPr="00E640F3" w:rsidRDefault="00E640F3" w:rsidP="00E640F3">
      <w:pPr>
        <w:numPr>
          <w:ilvl w:val="0"/>
          <w:numId w:val="17"/>
        </w:numPr>
        <w:spacing w:line="360" w:lineRule="auto"/>
        <w:ind w:left="993"/>
        <w:rPr>
          <w:rFonts w:ascii="宋体" w:eastAsia="宋体" w:hAnsi="宋体" w:cs="Times New Roman"/>
          <w:bCs/>
          <w:sz w:val="24"/>
          <w:szCs w:val="24"/>
        </w:rPr>
      </w:pPr>
      <w:r w:rsidRPr="00E640F3">
        <w:rPr>
          <w:rFonts w:ascii="宋体" w:eastAsia="宋体" w:hAnsi="宋体" w:cs="Times New Roman"/>
          <w:bCs/>
          <w:sz w:val="24"/>
          <w:szCs w:val="24"/>
        </w:rPr>
        <w:t>辊子表面有杂物不干净，使其直径产生变化。要清理辊子，保持直径不变化。</w:t>
      </w:r>
    </w:p>
    <w:p w14:paraId="6CE79F15" w14:textId="77777777" w:rsidR="00E640F3" w:rsidRPr="00E640F3" w:rsidRDefault="00E640F3" w:rsidP="00E640F3">
      <w:pPr>
        <w:numPr>
          <w:ilvl w:val="0"/>
          <w:numId w:val="17"/>
        </w:numPr>
        <w:spacing w:line="360" w:lineRule="auto"/>
        <w:ind w:left="993"/>
        <w:rPr>
          <w:rFonts w:ascii="宋体" w:eastAsia="宋体" w:hAnsi="宋体" w:cs="Times New Roman"/>
          <w:bCs/>
          <w:sz w:val="24"/>
          <w:szCs w:val="24"/>
        </w:rPr>
      </w:pPr>
      <w:r w:rsidRPr="00E640F3">
        <w:rPr>
          <w:rFonts w:ascii="宋体" w:eastAsia="宋体" w:hAnsi="宋体" w:cs="Times New Roman"/>
          <w:bCs/>
          <w:sz w:val="24"/>
          <w:szCs w:val="24"/>
        </w:rPr>
        <w:t>胶接皮带头时，没有对正，有偏斜。要重新胶结皮带接头。</w:t>
      </w:r>
    </w:p>
    <w:p w14:paraId="0CCEEA42" w14:textId="77777777" w:rsidR="00E640F3" w:rsidRPr="00E640F3" w:rsidRDefault="00E640F3" w:rsidP="00E640F3">
      <w:pPr>
        <w:spacing w:line="360" w:lineRule="auto"/>
        <w:ind w:firstLineChars="200" w:firstLine="482"/>
        <w:rPr>
          <w:rFonts w:ascii="宋体" w:eastAsia="宋体" w:hAnsi="宋体" w:cs="Times New Roman"/>
          <w:b/>
          <w:sz w:val="24"/>
          <w:szCs w:val="24"/>
        </w:rPr>
      </w:pPr>
      <w:r w:rsidRPr="00E640F3">
        <w:rPr>
          <w:rFonts w:ascii="宋体" w:eastAsia="宋体" w:hAnsi="宋体" w:cs="Times New Roman"/>
          <w:b/>
          <w:sz w:val="24"/>
          <w:szCs w:val="24"/>
        </w:rPr>
        <w:t>b) 皮带打滑</w:t>
      </w:r>
    </w:p>
    <w:p w14:paraId="78FDA2BE" w14:textId="77777777" w:rsidR="00E640F3" w:rsidRPr="00E640F3" w:rsidRDefault="00E640F3" w:rsidP="00E640F3">
      <w:pPr>
        <w:numPr>
          <w:ilvl w:val="0"/>
          <w:numId w:val="18"/>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辊子表面太光滑。处理方法，可在辊子的表面加</w:t>
      </w:r>
      <w:proofErr w:type="gramStart"/>
      <w:r w:rsidRPr="00E640F3">
        <w:rPr>
          <w:rFonts w:ascii="宋体" w:eastAsia="宋体" w:hAnsi="宋体" w:cs="Times New Roman"/>
          <w:bCs/>
          <w:sz w:val="24"/>
          <w:szCs w:val="24"/>
        </w:rPr>
        <w:t>一层胶衬或</w:t>
      </w:r>
      <w:proofErr w:type="gramEnd"/>
      <w:r w:rsidRPr="00E640F3">
        <w:rPr>
          <w:rFonts w:ascii="宋体" w:eastAsia="宋体" w:hAnsi="宋体" w:cs="Times New Roman"/>
          <w:bCs/>
          <w:sz w:val="24"/>
          <w:szCs w:val="24"/>
        </w:rPr>
        <w:t>钉一圈板条。</w:t>
      </w:r>
    </w:p>
    <w:p w14:paraId="355938C7" w14:textId="77777777" w:rsidR="00E640F3" w:rsidRPr="00E640F3" w:rsidRDefault="00E640F3" w:rsidP="00E640F3">
      <w:pPr>
        <w:numPr>
          <w:ilvl w:val="0"/>
          <w:numId w:val="18"/>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皮带上或辊子上有水、油、霜等物。排除方法，可用锯末或干燥粉撒在辊子与皮带之间，同时还要调整皮带的拉紧装置，增加皮带的张紧力。</w:t>
      </w:r>
    </w:p>
    <w:p w14:paraId="3AE3F78B"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1</w:t>
      </w:r>
      <w:r w:rsidRPr="00E640F3">
        <w:rPr>
          <w:rFonts w:ascii="宋体" w:eastAsia="宋体" w:hAnsi="宋体" w:cs="Times New Roman"/>
          <w:b/>
          <w:sz w:val="24"/>
          <w:szCs w:val="24"/>
        </w:rPr>
        <w:t>.2</w:t>
      </w:r>
      <w:r w:rsidRPr="00E640F3">
        <w:rPr>
          <w:rFonts w:ascii="宋体" w:eastAsia="宋体" w:hAnsi="宋体" w:cs="Times New Roman" w:hint="eastAsia"/>
          <w:b/>
          <w:sz w:val="24"/>
          <w:szCs w:val="24"/>
        </w:rPr>
        <w:t>振动给料机安装注意事项</w:t>
      </w:r>
    </w:p>
    <w:p w14:paraId="569C73C0" w14:textId="77777777" w:rsidR="00E640F3" w:rsidRPr="00E640F3" w:rsidRDefault="00E640F3" w:rsidP="00E640F3">
      <w:pPr>
        <w:numPr>
          <w:ilvl w:val="0"/>
          <w:numId w:val="19"/>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振动给料机中用于配料、定量给料时为保证给料均匀稳定，防止物料自流应水平安装；</w:t>
      </w:r>
    </w:p>
    <w:p w14:paraId="4B1167F0" w14:textId="77777777" w:rsidR="00E640F3" w:rsidRPr="00E640F3" w:rsidRDefault="00E640F3" w:rsidP="00E640F3">
      <w:pPr>
        <w:numPr>
          <w:ilvl w:val="0"/>
          <w:numId w:val="19"/>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安装后的给料机应留有20mm的游动间隙横向应水平，悬挂装置采用柔性连接。</w:t>
      </w:r>
    </w:p>
    <w:p w14:paraId="75CD3E32" w14:textId="77777777" w:rsidR="00E640F3" w:rsidRPr="00E640F3" w:rsidRDefault="00E640F3" w:rsidP="00E640F3">
      <w:pPr>
        <w:numPr>
          <w:ilvl w:val="0"/>
          <w:numId w:val="19"/>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空试前，应将全部螺栓紧固一次，尤其是振动电机的螺栓，连续运转3-5小时应重新紧固一次。</w:t>
      </w:r>
    </w:p>
    <w:p w14:paraId="5DD80676" w14:textId="77777777" w:rsidR="00E640F3" w:rsidRPr="00E640F3" w:rsidRDefault="00E640F3" w:rsidP="00E640F3">
      <w:pPr>
        <w:numPr>
          <w:ilvl w:val="0"/>
          <w:numId w:val="19"/>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试车时两台振动电机必须反向旋转，电流及噪音的稳定性，发现异常应及时停车处理。</w:t>
      </w:r>
    </w:p>
    <w:p w14:paraId="437CD846"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lastRenderedPageBreak/>
        <w:t>1</w:t>
      </w:r>
      <w:r w:rsidRPr="00E640F3">
        <w:rPr>
          <w:rFonts w:ascii="宋体" w:eastAsia="宋体" w:hAnsi="宋体" w:cs="Times New Roman"/>
          <w:b/>
          <w:sz w:val="24"/>
          <w:szCs w:val="24"/>
        </w:rPr>
        <w:t xml:space="preserve">.3 </w:t>
      </w:r>
      <w:r w:rsidRPr="00E640F3">
        <w:rPr>
          <w:rFonts w:ascii="宋体" w:eastAsia="宋体" w:hAnsi="宋体" w:cs="Times New Roman" w:hint="eastAsia"/>
          <w:b/>
          <w:sz w:val="24"/>
          <w:szCs w:val="24"/>
        </w:rPr>
        <w:t>卸料车安装注意事项</w:t>
      </w:r>
    </w:p>
    <w:p w14:paraId="2781D57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卸料小车整机安装与初步调试在厂内完成，现场只需将卸料小车放置在机架导轨上，并将输送带穿过小车的滚筒、托辊组，使输送带形成经头部的传动滚筒、尾部的改向滚筒、卸料小车的环绕形式即可。</w:t>
      </w:r>
    </w:p>
    <w:p w14:paraId="3AE7F10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在完成输送带连接、移动卸料车电缆布置等工作后，即可按</w:t>
      </w:r>
      <w:proofErr w:type="gramStart"/>
      <w:r w:rsidRPr="00E640F3">
        <w:rPr>
          <w:rFonts w:ascii="宋体" w:eastAsia="宋体" w:hAnsi="宋体" w:cs="Times New Roman" w:hint="eastAsia"/>
          <w:bCs/>
          <w:sz w:val="24"/>
          <w:szCs w:val="24"/>
        </w:rPr>
        <w:t>以下步聚进行</w:t>
      </w:r>
      <w:proofErr w:type="gramEnd"/>
      <w:r w:rsidRPr="00E640F3">
        <w:rPr>
          <w:rFonts w:ascii="宋体" w:eastAsia="宋体" w:hAnsi="宋体" w:cs="Times New Roman" w:hint="eastAsia"/>
          <w:bCs/>
          <w:sz w:val="24"/>
          <w:szCs w:val="24"/>
        </w:rPr>
        <w:t>调试</w:t>
      </w:r>
    </w:p>
    <w:p w14:paraId="6F158FF9" w14:textId="77777777" w:rsidR="00E640F3" w:rsidRPr="00E640F3" w:rsidRDefault="00E640F3" w:rsidP="00E640F3">
      <w:pPr>
        <w:numPr>
          <w:ilvl w:val="0"/>
          <w:numId w:val="20"/>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开机前：检查减速器是否已加润滑油，周围是否存在小车行走时会碰撞的障碍物，确认无误后才可开机。</w:t>
      </w:r>
    </w:p>
    <w:p w14:paraId="294130C7" w14:textId="77777777" w:rsidR="00E640F3" w:rsidRPr="00E640F3" w:rsidRDefault="00E640F3" w:rsidP="00E640F3">
      <w:pPr>
        <w:numPr>
          <w:ilvl w:val="0"/>
          <w:numId w:val="20"/>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第一次开机：以点动的方式进行，检查小车的制动器及各零部件是否调整合适。</w:t>
      </w:r>
    </w:p>
    <w:p w14:paraId="44F91CBB" w14:textId="77777777" w:rsidR="00E640F3" w:rsidRPr="00E640F3" w:rsidRDefault="00E640F3" w:rsidP="00E640F3">
      <w:pPr>
        <w:numPr>
          <w:ilvl w:val="0"/>
          <w:numId w:val="20"/>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小车在机架导轨上行走第一遍时，应采用点动方式进行，可防止与可能存在的障碍物发生过度碰撞，同时检查导轨与小车行走轮间的配合情况以及小车各部件运行状况。</w:t>
      </w:r>
    </w:p>
    <w:p w14:paraId="23D014FE" w14:textId="77777777" w:rsidR="00E640F3" w:rsidRPr="00E640F3" w:rsidRDefault="00E640F3" w:rsidP="00E640F3">
      <w:pPr>
        <w:numPr>
          <w:ilvl w:val="0"/>
          <w:numId w:val="20"/>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以上操作确认正常后，小车可进行在导轨上达到任意点的测试，测试主要是观察小车行走的灵活、可靠性，行走轮与导轨配合情况，输送机机身的刚度情况等，然后根据测试情况进行必要的调整。</w:t>
      </w:r>
    </w:p>
    <w:p w14:paraId="00C20CB3" w14:textId="371630A3"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2</w:t>
      </w:r>
      <w:r>
        <w:rPr>
          <w:rFonts w:ascii="宋体" w:eastAsia="宋体" w:hAnsi="宋体" w:cs="Times New Roman" w:hint="eastAsia"/>
          <w:b/>
          <w:sz w:val="24"/>
          <w:szCs w:val="24"/>
        </w:rPr>
        <w:t>、</w:t>
      </w:r>
      <w:r w:rsidRPr="00E640F3">
        <w:rPr>
          <w:rFonts w:ascii="宋体" w:eastAsia="宋体" w:hAnsi="宋体" w:cs="Times New Roman"/>
          <w:b/>
          <w:sz w:val="24"/>
          <w:szCs w:val="24"/>
        </w:rPr>
        <w:t>设备出厂前的检验要求和检测方法</w:t>
      </w:r>
    </w:p>
    <w:p w14:paraId="2F6DD9E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详见附件9-设备制造标准及出厂前检查。</w:t>
      </w:r>
    </w:p>
    <w:p w14:paraId="244CAF69" w14:textId="7266E119"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3</w:t>
      </w:r>
      <w:r>
        <w:rPr>
          <w:rFonts w:ascii="宋体" w:eastAsia="宋体" w:hAnsi="宋体" w:cs="Times New Roman" w:hint="eastAsia"/>
          <w:b/>
          <w:sz w:val="24"/>
          <w:szCs w:val="24"/>
        </w:rPr>
        <w:t>、</w:t>
      </w:r>
      <w:r w:rsidRPr="00E640F3">
        <w:rPr>
          <w:rFonts w:ascii="宋体" w:eastAsia="宋体" w:hAnsi="宋体" w:cs="Times New Roman"/>
          <w:b/>
          <w:sz w:val="24"/>
          <w:szCs w:val="24"/>
        </w:rPr>
        <w:t>考核条件。</w:t>
      </w:r>
    </w:p>
    <w:p w14:paraId="2CF21B3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保证物料堆比重如招标文件中所列，具体如下：</w:t>
      </w:r>
    </w:p>
    <w:p w14:paraId="5F0BA4F3" w14:textId="77777777" w:rsidR="00E640F3" w:rsidRPr="00E640F3" w:rsidRDefault="00E640F3" w:rsidP="00E640F3">
      <w:pPr>
        <w:numPr>
          <w:ilvl w:val="0"/>
          <w:numId w:val="21"/>
        </w:numPr>
        <w:snapToGrid w:val="0"/>
        <w:spacing w:line="360" w:lineRule="auto"/>
        <w:ind w:left="1276"/>
        <w:rPr>
          <w:rFonts w:ascii="宋体" w:eastAsia="宋体" w:hAnsi="宋体" w:cs="Times New Roman"/>
          <w:snapToGrid w:val="0"/>
          <w:szCs w:val="20"/>
        </w:rPr>
      </w:pPr>
      <w:r w:rsidRPr="00E640F3">
        <w:rPr>
          <w:rFonts w:ascii="宋体" w:eastAsia="宋体" w:hAnsi="宋体" w:cs="Times New Roman" w:hint="eastAsia"/>
          <w:bCs/>
          <w:sz w:val="24"/>
          <w:szCs w:val="24"/>
        </w:rPr>
        <w:t>轻烧石灰堆比重≥</w:t>
      </w:r>
      <w:r w:rsidRPr="00E640F3">
        <w:rPr>
          <w:rFonts w:ascii="宋体" w:eastAsia="宋体" w:hAnsi="宋体" w:cs="Times New Roman"/>
          <w:bCs/>
          <w:sz w:val="24"/>
          <w:szCs w:val="24"/>
        </w:rPr>
        <w:t>0.93</w:t>
      </w:r>
      <w:r w:rsidRPr="00E640F3">
        <w:rPr>
          <w:rFonts w:ascii="宋体" w:eastAsia="宋体" w:hAnsi="宋体" w:cs="Times New Roman" w:hint="eastAsia"/>
          <w:bCs/>
          <w:sz w:val="24"/>
          <w:szCs w:val="24"/>
        </w:rPr>
        <w:t>t</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m³</w:t>
      </w:r>
    </w:p>
    <w:p w14:paraId="5CC3DFCC" w14:textId="77777777" w:rsidR="00E640F3" w:rsidRPr="00E640F3" w:rsidRDefault="00E640F3" w:rsidP="00E640F3">
      <w:pPr>
        <w:numPr>
          <w:ilvl w:val="0"/>
          <w:numId w:val="21"/>
        </w:numPr>
        <w:snapToGrid w:val="0"/>
        <w:spacing w:line="360" w:lineRule="auto"/>
        <w:ind w:left="1276"/>
        <w:rPr>
          <w:rFonts w:ascii="宋体" w:eastAsia="宋体" w:hAnsi="宋体" w:cs="Times New Roman"/>
          <w:bCs/>
          <w:sz w:val="24"/>
          <w:szCs w:val="24"/>
        </w:rPr>
      </w:pPr>
      <w:r w:rsidRPr="00E640F3">
        <w:rPr>
          <w:rFonts w:ascii="宋体" w:eastAsia="宋体" w:hAnsi="宋体" w:cs="Times New Roman" w:hint="eastAsia"/>
          <w:bCs/>
          <w:sz w:val="24"/>
          <w:szCs w:val="24"/>
        </w:rPr>
        <w:t>轻烧白云石堆比重≥1</w:t>
      </w:r>
      <w:r w:rsidRPr="00E640F3">
        <w:rPr>
          <w:rFonts w:ascii="宋体" w:eastAsia="宋体" w:hAnsi="宋体" w:cs="Times New Roman"/>
          <w:bCs/>
          <w:sz w:val="24"/>
          <w:szCs w:val="24"/>
        </w:rPr>
        <w:t>.6</w:t>
      </w:r>
      <w:r w:rsidRPr="00E640F3">
        <w:rPr>
          <w:rFonts w:ascii="宋体" w:eastAsia="宋体" w:hAnsi="宋体" w:cs="Times New Roman" w:hint="eastAsia"/>
          <w:bCs/>
          <w:sz w:val="24"/>
          <w:szCs w:val="24"/>
        </w:rPr>
        <w:t>t</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m³；</w:t>
      </w:r>
    </w:p>
    <w:p w14:paraId="616D6B46" w14:textId="77777777" w:rsidR="00E640F3" w:rsidRPr="00E640F3" w:rsidRDefault="00E640F3" w:rsidP="00E640F3">
      <w:pPr>
        <w:numPr>
          <w:ilvl w:val="0"/>
          <w:numId w:val="21"/>
        </w:numPr>
        <w:snapToGrid w:val="0"/>
        <w:spacing w:line="360" w:lineRule="auto"/>
        <w:ind w:left="1276"/>
        <w:rPr>
          <w:rFonts w:ascii="宋体" w:eastAsia="宋体" w:hAnsi="宋体" w:cs="Times New Roman"/>
          <w:bCs/>
          <w:sz w:val="24"/>
          <w:szCs w:val="24"/>
        </w:rPr>
      </w:pPr>
      <w:r w:rsidRPr="00E640F3">
        <w:rPr>
          <w:rFonts w:ascii="宋体" w:eastAsia="宋体" w:hAnsi="宋体" w:cs="Times New Roman" w:hint="eastAsia"/>
          <w:bCs/>
          <w:sz w:val="24"/>
          <w:szCs w:val="24"/>
        </w:rPr>
        <w:t>萤石堆比重≥1</w:t>
      </w:r>
      <w:r w:rsidRPr="00E640F3">
        <w:rPr>
          <w:rFonts w:ascii="宋体" w:eastAsia="宋体" w:hAnsi="宋体" w:cs="Times New Roman"/>
          <w:bCs/>
          <w:sz w:val="24"/>
          <w:szCs w:val="24"/>
        </w:rPr>
        <w:t>.8</w:t>
      </w:r>
      <w:r w:rsidRPr="00E640F3">
        <w:rPr>
          <w:rFonts w:ascii="宋体" w:eastAsia="宋体" w:hAnsi="宋体" w:cs="Times New Roman" w:hint="eastAsia"/>
          <w:bCs/>
          <w:sz w:val="24"/>
          <w:szCs w:val="24"/>
        </w:rPr>
        <w:t>t</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m³</w:t>
      </w:r>
      <w:r w:rsidRPr="00E640F3">
        <w:rPr>
          <w:rFonts w:ascii="宋体" w:eastAsia="宋体" w:hAnsi="宋体" w:cs="Times New Roman"/>
          <w:bCs/>
          <w:sz w:val="24"/>
          <w:szCs w:val="24"/>
        </w:rPr>
        <w:t>;</w:t>
      </w:r>
    </w:p>
    <w:p w14:paraId="3DB95849" w14:textId="77777777" w:rsidR="00E640F3" w:rsidRPr="00E640F3" w:rsidRDefault="00E640F3" w:rsidP="00E640F3">
      <w:pPr>
        <w:numPr>
          <w:ilvl w:val="0"/>
          <w:numId w:val="21"/>
        </w:numPr>
        <w:snapToGrid w:val="0"/>
        <w:spacing w:line="360" w:lineRule="auto"/>
        <w:ind w:left="1276"/>
        <w:rPr>
          <w:rFonts w:ascii="宋体" w:eastAsia="宋体" w:hAnsi="宋体" w:cs="Times New Roman"/>
          <w:bCs/>
          <w:sz w:val="24"/>
          <w:szCs w:val="24"/>
        </w:rPr>
      </w:pPr>
      <w:r w:rsidRPr="00E640F3">
        <w:rPr>
          <w:rFonts w:ascii="宋体" w:eastAsia="宋体" w:hAnsi="宋体" w:cs="Times New Roman" w:hint="eastAsia"/>
          <w:bCs/>
          <w:sz w:val="24"/>
          <w:szCs w:val="24"/>
        </w:rPr>
        <w:t>铁矿石堆比重≥2</w:t>
      </w:r>
      <w:r w:rsidRPr="00E640F3">
        <w:rPr>
          <w:rFonts w:ascii="宋体" w:eastAsia="宋体" w:hAnsi="宋体" w:cs="Times New Roman"/>
          <w:bCs/>
          <w:sz w:val="24"/>
          <w:szCs w:val="24"/>
        </w:rPr>
        <w:t>.5</w:t>
      </w:r>
      <w:r w:rsidRPr="00E640F3">
        <w:rPr>
          <w:rFonts w:ascii="宋体" w:eastAsia="宋体" w:hAnsi="宋体" w:cs="Times New Roman" w:hint="eastAsia"/>
          <w:bCs/>
          <w:sz w:val="24"/>
          <w:szCs w:val="24"/>
        </w:rPr>
        <w:t>t</w:t>
      </w:r>
      <w:r w:rsidRPr="00E640F3">
        <w:rPr>
          <w:rFonts w:ascii="宋体" w:eastAsia="宋体" w:hAnsi="宋体" w:cs="Times New Roman"/>
          <w:bCs/>
          <w:sz w:val="24"/>
          <w:szCs w:val="24"/>
        </w:rPr>
        <w:t>/</w:t>
      </w:r>
      <w:r w:rsidRPr="00E640F3">
        <w:rPr>
          <w:rFonts w:ascii="宋体" w:eastAsia="宋体" w:hAnsi="宋体" w:cs="Times New Roman" w:hint="eastAsia"/>
          <w:bCs/>
          <w:sz w:val="24"/>
          <w:szCs w:val="24"/>
        </w:rPr>
        <w:t>m³</w:t>
      </w:r>
    </w:p>
    <w:p w14:paraId="0A7CCC07" w14:textId="77777777" w:rsidR="00E640F3" w:rsidRPr="00E640F3" w:rsidRDefault="00E640F3" w:rsidP="00E640F3">
      <w:pPr>
        <w:spacing w:line="360" w:lineRule="auto"/>
        <w:ind w:firstLineChars="200" w:firstLine="480"/>
        <w:rPr>
          <w:rFonts w:ascii="宋体" w:eastAsia="宋体" w:hAnsi="宋体" w:cs="Times New Roman"/>
          <w:bCs/>
          <w:sz w:val="24"/>
          <w:szCs w:val="24"/>
          <w:highlight w:val="yellow"/>
        </w:rPr>
      </w:pPr>
    </w:p>
    <w:p w14:paraId="70ABE468"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2、调试运行考核指标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75"/>
        <w:gridCol w:w="1134"/>
        <w:gridCol w:w="2010"/>
        <w:gridCol w:w="2064"/>
        <w:gridCol w:w="2163"/>
        <w:gridCol w:w="709"/>
      </w:tblGrid>
      <w:tr w:rsidR="00ED363A" w:rsidRPr="00ED363A" w14:paraId="15EA5122" w14:textId="77777777" w:rsidTr="00ED363A">
        <w:trPr>
          <w:trHeight w:val="397"/>
          <w:tblHeader/>
        </w:trPr>
        <w:tc>
          <w:tcPr>
            <w:tcW w:w="675" w:type="dxa"/>
            <w:vAlign w:val="center"/>
          </w:tcPr>
          <w:p w14:paraId="545AC57A"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szCs w:val="21"/>
              </w:rPr>
              <w:t>序号</w:t>
            </w:r>
          </w:p>
        </w:tc>
        <w:tc>
          <w:tcPr>
            <w:tcW w:w="1134" w:type="dxa"/>
            <w:vAlign w:val="center"/>
          </w:tcPr>
          <w:p w14:paraId="3956ABD1"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szCs w:val="21"/>
              </w:rPr>
              <w:t>项目名称</w:t>
            </w:r>
          </w:p>
        </w:tc>
        <w:tc>
          <w:tcPr>
            <w:tcW w:w="2010" w:type="dxa"/>
            <w:vAlign w:val="center"/>
          </w:tcPr>
          <w:p w14:paraId="4D0A4A3D"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szCs w:val="21"/>
              </w:rPr>
              <w:t>保证值</w:t>
            </w:r>
          </w:p>
        </w:tc>
        <w:tc>
          <w:tcPr>
            <w:tcW w:w="2064" w:type="dxa"/>
            <w:vAlign w:val="center"/>
          </w:tcPr>
          <w:p w14:paraId="1ECEF3C8"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szCs w:val="21"/>
              </w:rPr>
              <w:t>前提条件</w:t>
            </w:r>
          </w:p>
        </w:tc>
        <w:tc>
          <w:tcPr>
            <w:tcW w:w="2163" w:type="dxa"/>
            <w:vAlign w:val="center"/>
          </w:tcPr>
          <w:p w14:paraId="046B0F89"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szCs w:val="21"/>
              </w:rPr>
              <w:t>性能测试</w:t>
            </w:r>
          </w:p>
        </w:tc>
        <w:tc>
          <w:tcPr>
            <w:tcW w:w="709" w:type="dxa"/>
            <w:vAlign w:val="center"/>
          </w:tcPr>
          <w:p w14:paraId="1A3FA003"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szCs w:val="21"/>
              </w:rPr>
              <w:t>类别</w:t>
            </w:r>
          </w:p>
        </w:tc>
      </w:tr>
      <w:tr w:rsidR="00ED363A" w:rsidRPr="00ED363A" w14:paraId="647F0F1C" w14:textId="77777777" w:rsidTr="00ED363A">
        <w:trPr>
          <w:trHeight w:val="397"/>
        </w:trPr>
        <w:tc>
          <w:tcPr>
            <w:tcW w:w="675" w:type="dxa"/>
            <w:vAlign w:val="center"/>
          </w:tcPr>
          <w:p w14:paraId="5937481D"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szCs w:val="21"/>
              </w:rPr>
              <w:t>1</w:t>
            </w:r>
          </w:p>
        </w:tc>
        <w:tc>
          <w:tcPr>
            <w:tcW w:w="1134" w:type="dxa"/>
            <w:vAlign w:val="center"/>
          </w:tcPr>
          <w:p w14:paraId="38D6544E"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r w:rsidRPr="00ED363A">
              <w:rPr>
                <w:rFonts w:ascii="宋体" w:eastAsia="宋体" w:hAnsi="宋体" w:cs="Times New Roman" w:hint="eastAsia"/>
                <w:snapToGrid w:val="0"/>
                <w:kern w:val="0"/>
                <w:szCs w:val="21"/>
              </w:rPr>
              <w:t>综合上料</w:t>
            </w:r>
            <w:r w:rsidRPr="00ED363A">
              <w:rPr>
                <w:rFonts w:ascii="宋体" w:eastAsia="宋体" w:hAnsi="宋体" w:cs="Times New Roman" w:hint="eastAsia"/>
                <w:snapToGrid w:val="0"/>
                <w:kern w:val="0"/>
                <w:szCs w:val="21"/>
              </w:rPr>
              <w:lastRenderedPageBreak/>
              <w:t>设施输送能力（t/h）</w:t>
            </w:r>
          </w:p>
        </w:tc>
        <w:tc>
          <w:tcPr>
            <w:tcW w:w="2010" w:type="dxa"/>
            <w:vAlign w:val="center"/>
          </w:tcPr>
          <w:p w14:paraId="116D1107"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r w:rsidRPr="00ED363A">
              <w:rPr>
                <w:rFonts w:ascii="宋体" w:eastAsia="宋体" w:hAnsi="宋体" w:cs="Times New Roman" w:hint="eastAsia"/>
                <w:snapToGrid w:val="0"/>
                <w:kern w:val="0"/>
                <w:szCs w:val="21"/>
              </w:rPr>
              <w:lastRenderedPageBreak/>
              <w:t>600(输送石灰是：</w:t>
            </w:r>
            <w:r w:rsidRPr="00ED363A">
              <w:rPr>
                <w:rFonts w:ascii="宋体" w:eastAsia="宋体" w:hAnsi="宋体" w:cs="Times New Roman" w:hint="eastAsia"/>
                <w:snapToGrid w:val="0"/>
                <w:kern w:val="0"/>
                <w:szCs w:val="21"/>
              </w:rPr>
              <w:lastRenderedPageBreak/>
              <w:t>400)</w:t>
            </w:r>
          </w:p>
        </w:tc>
        <w:tc>
          <w:tcPr>
            <w:tcW w:w="2064" w:type="dxa"/>
            <w:vAlign w:val="center"/>
          </w:tcPr>
          <w:p w14:paraId="2032E11B"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r w:rsidRPr="00ED363A">
              <w:rPr>
                <w:rFonts w:ascii="宋体" w:eastAsia="宋体" w:hAnsi="宋体" w:cs="Times New Roman" w:hint="eastAsia"/>
                <w:snapToGrid w:val="0"/>
                <w:szCs w:val="21"/>
              </w:rPr>
              <w:lastRenderedPageBreak/>
              <w:t>物料堆比重、粒度</w:t>
            </w:r>
            <w:r w:rsidRPr="00ED363A">
              <w:rPr>
                <w:rFonts w:ascii="宋体" w:eastAsia="宋体" w:hAnsi="宋体" w:cs="Times New Roman" w:hint="eastAsia"/>
                <w:snapToGrid w:val="0"/>
                <w:szCs w:val="21"/>
              </w:rPr>
              <w:lastRenderedPageBreak/>
              <w:t>条件</w:t>
            </w:r>
            <w:r w:rsidRPr="00ED363A">
              <w:rPr>
                <w:rFonts w:ascii="宋体" w:eastAsia="宋体" w:hAnsi="宋体" w:cs="Times New Roman"/>
                <w:snapToGrid w:val="0"/>
                <w:szCs w:val="21"/>
              </w:rPr>
              <w:t>应满足</w:t>
            </w:r>
            <w:r w:rsidRPr="00ED363A">
              <w:rPr>
                <w:rFonts w:ascii="宋体" w:eastAsia="宋体" w:hAnsi="宋体" w:cs="Times New Roman" w:hint="eastAsia"/>
                <w:snapToGrid w:val="0"/>
                <w:szCs w:val="21"/>
              </w:rPr>
              <w:t>合同附件</w:t>
            </w:r>
            <w:r w:rsidRPr="00ED363A">
              <w:rPr>
                <w:rFonts w:ascii="宋体" w:eastAsia="宋体" w:hAnsi="宋体" w:cs="Times New Roman"/>
                <w:snapToGrid w:val="0"/>
                <w:szCs w:val="21"/>
              </w:rPr>
              <w:t>规定。</w:t>
            </w:r>
          </w:p>
        </w:tc>
        <w:tc>
          <w:tcPr>
            <w:tcW w:w="2163" w:type="dxa"/>
            <w:vAlign w:val="center"/>
          </w:tcPr>
          <w:p w14:paraId="5AF29F0D" w14:textId="77777777" w:rsidR="00ED363A" w:rsidRPr="00ED363A" w:rsidRDefault="00ED363A" w:rsidP="00ED363A">
            <w:pPr>
              <w:adjustRightInd w:val="0"/>
              <w:snapToGrid w:val="0"/>
              <w:rPr>
                <w:rFonts w:ascii="宋体" w:eastAsia="宋体" w:hAnsi="宋体" w:cs="Times New Roman"/>
                <w:szCs w:val="21"/>
              </w:rPr>
            </w:pPr>
            <w:r w:rsidRPr="00ED363A">
              <w:rPr>
                <w:rFonts w:ascii="宋体" w:eastAsia="宋体" w:hAnsi="宋体" w:cs="Times New Roman"/>
                <w:szCs w:val="21"/>
              </w:rPr>
              <w:lastRenderedPageBreak/>
              <w:t>验收标准：</w:t>
            </w:r>
          </w:p>
          <w:p w14:paraId="28CC9230"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r w:rsidRPr="00ED363A">
              <w:rPr>
                <w:rFonts w:ascii="宋体" w:eastAsia="宋体" w:hAnsi="宋体" w:cs="Times New Roman"/>
                <w:szCs w:val="21"/>
              </w:rPr>
              <w:t>在满足前提条件的情</w:t>
            </w:r>
            <w:r w:rsidRPr="00ED363A">
              <w:rPr>
                <w:rFonts w:ascii="宋体" w:eastAsia="宋体" w:hAnsi="宋体" w:cs="Times New Roman"/>
                <w:szCs w:val="21"/>
              </w:rPr>
              <w:lastRenderedPageBreak/>
              <w:t>况下，</w:t>
            </w:r>
            <w:r w:rsidRPr="00ED363A">
              <w:rPr>
                <w:rFonts w:ascii="宋体" w:eastAsia="宋体" w:hAnsi="宋体" w:cs="Times New Roman" w:hint="eastAsia"/>
                <w:szCs w:val="21"/>
              </w:rPr>
              <w:t>设施</w:t>
            </w:r>
            <w:r w:rsidRPr="00ED363A">
              <w:rPr>
                <w:rFonts w:ascii="宋体" w:eastAsia="宋体" w:hAnsi="宋体" w:cs="Times New Roman"/>
                <w:szCs w:val="21"/>
              </w:rPr>
              <w:t>10次的平均</w:t>
            </w:r>
            <w:r w:rsidRPr="00ED363A">
              <w:rPr>
                <w:rFonts w:ascii="宋体" w:eastAsia="宋体" w:hAnsi="宋体" w:cs="Times New Roman" w:hint="eastAsia"/>
                <w:szCs w:val="21"/>
              </w:rPr>
              <w:t>输送能力</w:t>
            </w:r>
            <w:r w:rsidRPr="00ED363A">
              <w:rPr>
                <w:rFonts w:ascii="宋体" w:eastAsia="宋体" w:hAnsi="宋体" w:cs="Times New Roman"/>
                <w:szCs w:val="21"/>
              </w:rPr>
              <w:t>等于或</w:t>
            </w:r>
            <w:r w:rsidRPr="00ED363A">
              <w:rPr>
                <w:rFonts w:ascii="宋体" w:eastAsia="宋体" w:hAnsi="宋体" w:cs="Times New Roman" w:hint="eastAsia"/>
                <w:szCs w:val="21"/>
              </w:rPr>
              <w:t>大</w:t>
            </w:r>
            <w:r w:rsidRPr="00ED363A">
              <w:rPr>
                <w:rFonts w:ascii="宋体" w:eastAsia="宋体" w:hAnsi="宋体" w:cs="Times New Roman"/>
                <w:szCs w:val="21"/>
              </w:rPr>
              <w:t>于</w:t>
            </w:r>
            <w:r w:rsidRPr="00ED363A">
              <w:rPr>
                <w:rFonts w:ascii="宋体" w:eastAsia="宋体" w:hAnsi="宋体" w:cs="Times New Roman" w:hint="eastAsia"/>
                <w:snapToGrid w:val="0"/>
                <w:kern w:val="0"/>
                <w:szCs w:val="21"/>
              </w:rPr>
              <w:t>600(输送石灰是：400)</w:t>
            </w:r>
          </w:p>
        </w:tc>
        <w:tc>
          <w:tcPr>
            <w:tcW w:w="709" w:type="dxa"/>
            <w:vAlign w:val="center"/>
          </w:tcPr>
          <w:p w14:paraId="4B10F475"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lastRenderedPageBreak/>
              <w:t>A</w:t>
            </w:r>
          </w:p>
        </w:tc>
      </w:tr>
      <w:tr w:rsidR="00ED363A" w:rsidRPr="00ED363A" w14:paraId="254EA194" w14:textId="77777777" w:rsidTr="00ED363A">
        <w:trPr>
          <w:trHeight w:val="397"/>
        </w:trPr>
        <w:tc>
          <w:tcPr>
            <w:tcW w:w="675" w:type="dxa"/>
            <w:vAlign w:val="center"/>
          </w:tcPr>
          <w:p w14:paraId="79738082"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lastRenderedPageBreak/>
              <w:t>2</w:t>
            </w:r>
          </w:p>
        </w:tc>
        <w:tc>
          <w:tcPr>
            <w:tcW w:w="1134" w:type="dxa"/>
            <w:vAlign w:val="center"/>
          </w:tcPr>
          <w:p w14:paraId="5F15E52C"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r w:rsidRPr="00ED363A">
              <w:rPr>
                <w:rFonts w:ascii="宋体" w:eastAsia="宋体" w:hAnsi="宋体" w:cs="Times New Roman" w:hint="eastAsia"/>
                <w:snapToGrid w:val="0"/>
                <w:kern w:val="0"/>
                <w:szCs w:val="21"/>
              </w:rPr>
              <w:t>托辊</w:t>
            </w:r>
          </w:p>
        </w:tc>
        <w:tc>
          <w:tcPr>
            <w:tcW w:w="2010" w:type="dxa"/>
            <w:vAlign w:val="center"/>
          </w:tcPr>
          <w:p w14:paraId="6605C331" w14:textId="77777777" w:rsidR="00ED363A" w:rsidRPr="00ED363A" w:rsidRDefault="00ED363A" w:rsidP="00ED363A">
            <w:pPr>
              <w:numPr>
                <w:ilvl w:val="0"/>
                <w:numId w:val="3"/>
              </w:numPr>
              <w:adjustRightInd w:val="0"/>
              <w:snapToGrid w:val="0"/>
              <w:spacing w:line="348" w:lineRule="auto"/>
              <w:rPr>
                <w:rFonts w:ascii="宋体" w:eastAsia="宋体" w:hAnsi="宋体" w:cs="Times New Roman"/>
                <w:szCs w:val="21"/>
              </w:rPr>
            </w:pPr>
            <w:r w:rsidRPr="00ED363A">
              <w:rPr>
                <w:rFonts w:ascii="宋体" w:eastAsia="宋体" w:hAnsi="宋体" w:cs="Times New Roman" w:hint="eastAsia"/>
                <w:szCs w:val="21"/>
              </w:rPr>
              <w:t>轴向窜动≤0.5mm。</w:t>
            </w:r>
          </w:p>
          <w:p w14:paraId="061E1276" w14:textId="77777777" w:rsidR="00ED363A" w:rsidRPr="00ED363A" w:rsidRDefault="00ED363A" w:rsidP="00ED363A">
            <w:pPr>
              <w:ind w:left="420" w:hangingChars="200" w:hanging="420"/>
              <w:rPr>
                <w:rFonts w:ascii="宋体" w:eastAsia="宋体" w:hAnsi="宋体" w:cs="Times New Roman"/>
                <w:szCs w:val="21"/>
              </w:rPr>
            </w:pPr>
            <w:r w:rsidRPr="00ED363A">
              <w:rPr>
                <w:rFonts w:ascii="宋体" w:eastAsia="宋体" w:hAnsi="宋体" w:cs="Times New Roman" w:hint="eastAsia"/>
                <w:szCs w:val="21"/>
              </w:rPr>
              <w:t>2、径向跳动≤0.7mm。</w:t>
            </w:r>
          </w:p>
          <w:p w14:paraId="4AB6DC4F" w14:textId="77777777" w:rsidR="00ED363A" w:rsidRPr="00ED363A" w:rsidRDefault="00ED363A" w:rsidP="00ED363A">
            <w:pPr>
              <w:numPr>
                <w:ilvl w:val="0"/>
                <w:numId w:val="4"/>
              </w:numPr>
              <w:adjustRightInd w:val="0"/>
              <w:snapToGrid w:val="0"/>
              <w:spacing w:line="348" w:lineRule="auto"/>
              <w:rPr>
                <w:rFonts w:ascii="宋体" w:eastAsia="宋体" w:hAnsi="宋体" w:cs="Times New Roman"/>
                <w:snapToGrid w:val="0"/>
                <w:kern w:val="0"/>
                <w:szCs w:val="21"/>
              </w:rPr>
            </w:pPr>
            <w:r w:rsidRPr="00ED363A">
              <w:rPr>
                <w:rFonts w:ascii="宋体" w:eastAsia="宋体" w:hAnsi="宋体" w:cs="Times New Roman" w:hint="eastAsia"/>
                <w:szCs w:val="21"/>
              </w:rPr>
              <w:t>旋转阻力系数≤0.020。</w:t>
            </w:r>
          </w:p>
        </w:tc>
        <w:tc>
          <w:tcPr>
            <w:tcW w:w="2064" w:type="dxa"/>
            <w:vAlign w:val="center"/>
          </w:tcPr>
          <w:p w14:paraId="642E9950"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6ABC915D"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5F218DED"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A</w:t>
            </w:r>
          </w:p>
        </w:tc>
      </w:tr>
      <w:tr w:rsidR="00ED363A" w:rsidRPr="00ED363A" w14:paraId="19F8CABE" w14:textId="77777777" w:rsidTr="00ED363A">
        <w:trPr>
          <w:trHeight w:val="397"/>
        </w:trPr>
        <w:tc>
          <w:tcPr>
            <w:tcW w:w="675" w:type="dxa"/>
            <w:vAlign w:val="center"/>
          </w:tcPr>
          <w:p w14:paraId="5499747E"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3</w:t>
            </w:r>
          </w:p>
        </w:tc>
        <w:tc>
          <w:tcPr>
            <w:tcW w:w="1134" w:type="dxa"/>
            <w:vAlign w:val="center"/>
          </w:tcPr>
          <w:p w14:paraId="1E16FBCA"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r w:rsidRPr="00ED363A">
              <w:rPr>
                <w:rFonts w:ascii="宋体" w:eastAsia="宋体" w:hAnsi="宋体" w:cs="Times New Roman" w:hint="eastAsia"/>
                <w:snapToGrid w:val="0"/>
                <w:kern w:val="0"/>
                <w:szCs w:val="21"/>
              </w:rPr>
              <w:t>输送带</w:t>
            </w:r>
          </w:p>
        </w:tc>
        <w:tc>
          <w:tcPr>
            <w:tcW w:w="2010" w:type="dxa"/>
            <w:vAlign w:val="center"/>
          </w:tcPr>
          <w:p w14:paraId="72C62B14" w14:textId="77777777" w:rsidR="00ED363A" w:rsidRPr="00ED363A" w:rsidRDefault="00ED363A" w:rsidP="00ED363A">
            <w:pPr>
              <w:numPr>
                <w:ilvl w:val="0"/>
                <w:numId w:val="5"/>
              </w:numPr>
              <w:rPr>
                <w:rFonts w:ascii="宋体" w:eastAsia="宋体" w:hAnsi="宋体" w:cs="Times New Roman"/>
                <w:szCs w:val="20"/>
              </w:rPr>
            </w:pPr>
            <w:r w:rsidRPr="00ED363A">
              <w:rPr>
                <w:rFonts w:ascii="宋体" w:eastAsia="宋体" w:hAnsi="宋体" w:cs="Times New Roman"/>
                <w:szCs w:val="20"/>
              </w:rPr>
              <w:t>延伸率≤</w:t>
            </w:r>
            <w:r w:rsidRPr="00ED363A">
              <w:rPr>
                <w:rFonts w:ascii="宋体" w:eastAsia="宋体" w:hAnsi="宋体" w:cs="Times New Roman" w:hint="eastAsia"/>
                <w:szCs w:val="20"/>
              </w:rPr>
              <w:t>1.5</w:t>
            </w:r>
            <w:r w:rsidRPr="00ED363A">
              <w:rPr>
                <w:rFonts w:ascii="宋体" w:eastAsia="宋体" w:hAnsi="宋体" w:cs="Times New Roman"/>
                <w:szCs w:val="20"/>
              </w:rPr>
              <w:t>%。</w:t>
            </w:r>
          </w:p>
          <w:p w14:paraId="376F8F09" w14:textId="77777777" w:rsidR="00ED363A" w:rsidRPr="00ED363A" w:rsidRDefault="00ED363A" w:rsidP="00ED363A">
            <w:pPr>
              <w:numPr>
                <w:ilvl w:val="0"/>
                <w:numId w:val="5"/>
              </w:numPr>
              <w:rPr>
                <w:rFonts w:ascii="宋体" w:eastAsia="宋体" w:hAnsi="宋体" w:cs="Times New Roman"/>
                <w:szCs w:val="20"/>
              </w:rPr>
            </w:pPr>
            <w:r w:rsidRPr="00ED363A">
              <w:rPr>
                <w:rFonts w:ascii="宋体" w:eastAsia="宋体" w:hAnsi="宋体" w:cs="Times New Roman"/>
                <w:szCs w:val="20"/>
              </w:rPr>
              <w:t>胶带的安全系数≥1</w:t>
            </w:r>
            <w:r w:rsidRPr="00ED363A">
              <w:rPr>
                <w:rFonts w:ascii="宋体" w:eastAsia="宋体" w:hAnsi="宋体" w:cs="Times New Roman" w:hint="eastAsia"/>
                <w:szCs w:val="20"/>
              </w:rPr>
              <w:t>2</w:t>
            </w:r>
          </w:p>
          <w:p w14:paraId="4DCF0DFB"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p>
        </w:tc>
        <w:tc>
          <w:tcPr>
            <w:tcW w:w="2064" w:type="dxa"/>
            <w:vAlign w:val="center"/>
          </w:tcPr>
          <w:p w14:paraId="1B583B7D"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22EEF411"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4415F8DB"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A</w:t>
            </w:r>
          </w:p>
        </w:tc>
      </w:tr>
      <w:tr w:rsidR="00ED363A" w:rsidRPr="00ED363A" w14:paraId="0B45B89C" w14:textId="77777777" w:rsidTr="00ED363A">
        <w:trPr>
          <w:trHeight w:val="397"/>
        </w:trPr>
        <w:tc>
          <w:tcPr>
            <w:tcW w:w="675" w:type="dxa"/>
            <w:vAlign w:val="center"/>
          </w:tcPr>
          <w:p w14:paraId="7886A50D" w14:textId="77777777" w:rsidR="00ED363A" w:rsidRPr="00ED363A" w:rsidRDefault="00ED363A" w:rsidP="00ED363A">
            <w:pPr>
              <w:adjustRightInd w:val="0"/>
              <w:jc w:val="center"/>
              <w:rPr>
                <w:rFonts w:ascii="宋体" w:eastAsia="宋体" w:hAnsi="宋体" w:cs="Times New Roman"/>
                <w:szCs w:val="21"/>
              </w:rPr>
            </w:pPr>
            <w:r w:rsidRPr="00ED363A">
              <w:rPr>
                <w:rFonts w:ascii="宋体" w:eastAsia="宋体" w:hAnsi="宋体" w:cs="Times New Roman" w:hint="eastAsia"/>
                <w:snapToGrid w:val="0"/>
              </w:rPr>
              <w:t>4</w:t>
            </w:r>
          </w:p>
        </w:tc>
        <w:tc>
          <w:tcPr>
            <w:tcW w:w="1134" w:type="dxa"/>
            <w:vAlign w:val="center"/>
          </w:tcPr>
          <w:p w14:paraId="6076CF3E" w14:textId="77777777" w:rsidR="00ED363A" w:rsidRPr="00ED363A" w:rsidRDefault="00ED363A" w:rsidP="00ED363A">
            <w:pPr>
              <w:adjustRightInd w:val="0"/>
              <w:jc w:val="left"/>
              <w:rPr>
                <w:rFonts w:ascii="宋体" w:eastAsia="宋体" w:hAnsi="宋体" w:cs="Times New Roman"/>
                <w:snapToGrid w:val="0"/>
                <w:kern w:val="0"/>
                <w:szCs w:val="21"/>
              </w:rPr>
            </w:pPr>
            <w:r w:rsidRPr="00ED363A">
              <w:rPr>
                <w:rFonts w:ascii="宋体" w:eastAsia="宋体" w:hAnsi="宋体" w:cs="Times New Roman" w:hint="eastAsia"/>
                <w:snapToGrid w:val="0"/>
              </w:rPr>
              <w:t>系统可靠性</w:t>
            </w:r>
          </w:p>
        </w:tc>
        <w:tc>
          <w:tcPr>
            <w:tcW w:w="2010" w:type="dxa"/>
            <w:vAlign w:val="center"/>
          </w:tcPr>
          <w:p w14:paraId="48F9708A" w14:textId="77777777" w:rsidR="00ED363A" w:rsidRPr="00ED363A" w:rsidRDefault="00ED363A" w:rsidP="00ED363A">
            <w:pPr>
              <w:adjustRightInd w:val="0"/>
              <w:jc w:val="center"/>
              <w:rPr>
                <w:rFonts w:ascii="宋体" w:eastAsia="宋体" w:hAnsi="宋体" w:cs="Times New Roman"/>
                <w:snapToGrid w:val="0"/>
                <w:kern w:val="0"/>
                <w:szCs w:val="21"/>
              </w:rPr>
            </w:pPr>
            <w:r w:rsidRPr="00ED363A">
              <w:rPr>
                <w:rFonts w:ascii="宋体" w:eastAsia="宋体" w:hAnsi="宋体" w:cs="Times New Roman"/>
                <w:snapToGrid w:val="0"/>
              </w:rPr>
              <w:sym w:font="Times New Roman" w:char="0000"/>
            </w:r>
            <w:r w:rsidRPr="00ED363A">
              <w:rPr>
                <w:rFonts w:ascii="宋体" w:eastAsia="宋体" w:hAnsi="宋体" w:cs="Times New Roman"/>
                <w:snapToGrid w:val="0"/>
              </w:rPr>
              <w:t xml:space="preserve"> 99.7%</w:t>
            </w:r>
          </w:p>
        </w:tc>
        <w:tc>
          <w:tcPr>
            <w:tcW w:w="2064" w:type="dxa"/>
            <w:vAlign w:val="center"/>
          </w:tcPr>
          <w:p w14:paraId="245F3101"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72E7C927"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411CDC8C"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A</w:t>
            </w:r>
          </w:p>
        </w:tc>
      </w:tr>
      <w:tr w:rsidR="00ED363A" w:rsidRPr="00ED363A" w14:paraId="27034565" w14:textId="77777777" w:rsidTr="00ED363A">
        <w:trPr>
          <w:trHeight w:val="397"/>
        </w:trPr>
        <w:tc>
          <w:tcPr>
            <w:tcW w:w="675" w:type="dxa"/>
            <w:vAlign w:val="center"/>
          </w:tcPr>
          <w:p w14:paraId="0CC7F2AB" w14:textId="77777777" w:rsidR="00ED363A" w:rsidRPr="00ED363A" w:rsidRDefault="00ED363A" w:rsidP="00ED363A">
            <w:pPr>
              <w:adjustRightInd w:val="0"/>
              <w:jc w:val="center"/>
              <w:rPr>
                <w:rFonts w:ascii="宋体" w:eastAsia="宋体" w:hAnsi="宋体" w:cs="Times New Roman"/>
                <w:szCs w:val="21"/>
              </w:rPr>
            </w:pPr>
            <w:r w:rsidRPr="00ED363A">
              <w:rPr>
                <w:rFonts w:ascii="宋体" w:eastAsia="宋体" w:hAnsi="宋体" w:cs="Times New Roman" w:hint="eastAsia"/>
                <w:snapToGrid w:val="0"/>
              </w:rPr>
              <w:t>5</w:t>
            </w:r>
          </w:p>
        </w:tc>
        <w:tc>
          <w:tcPr>
            <w:tcW w:w="1134" w:type="dxa"/>
            <w:vAlign w:val="center"/>
          </w:tcPr>
          <w:p w14:paraId="6DB55439" w14:textId="77777777" w:rsidR="00ED363A" w:rsidRPr="00ED363A" w:rsidRDefault="00ED363A" w:rsidP="00ED363A">
            <w:pPr>
              <w:adjustRightInd w:val="0"/>
              <w:jc w:val="left"/>
              <w:rPr>
                <w:rFonts w:ascii="宋体" w:eastAsia="宋体" w:hAnsi="宋体" w:cs="Times New Roman"/>
                <w:snapToGrid w:val="0"/>
                <w:kern w:val="0"/>
                <w:szCs w:val="21"/>
              </w:rPr>
            </w:pPr>
            <w:r w:rsidRPr="00ED363A">
              <w:rPr>
                <w:rFonts w:ascii="宋体" w:eastAsia="宋体" w:hAnsi="宋体" w:cs="Times New Roman"/>
                <w:snapToGrid w:val="0"/>
              </w:rPr>
              <w:t xml:space="preserve">HMI </w:t>
            </w:r>
            <w:r w:rsidRPr="00ED363A">
              <w:rPr>
                <w:rFonts w:ascii="宋体" w:eastAsia="宋体" w:hAnsi="宋体" w:cs="Times New Roman" w:hint="eastAsia"/>
                <w:snapToGrid w:val="0"/>
              </w:rPr>
              <w:t>画面切换响应时间</w:t>
            </w:r>
          </w:p>
        </w:tc>
        <w:tc>
          <w:tcPr>
            <w:tcW w:w="2010" w:type="dxa"/>
            <w:vAlign w:val="center"/>
          </w:tcPr>
          <w:p w14:paraId="606D0132" w14:textId="77777777" w:rsidR="00ED363A" w:rsidRPr="00ED363A" w:rsidRDefault="00ED363A" w:rsidP="00ED363A">
            <w:pPr>
              <w:adjustRightInd w:val="0"/>
              <w:jc w:val="center"/>
              <w:rPr>
                <w:rFonts w:ascii="宋体" w:eastAsia="宋体" w:hAnsi="宋体" w:cs="Times New Roman"/>
                <w:snapToGrid w:val="0"/>
                <w:kern w:val="0"/>
                <w:szCs w:val="21"/>
              </w:rPr>
            </w:pPr>
            <w:r w:rsidRPr="00ED363A">
              <w:rPr>
                <w:rFonts w:ascii="宋体" w:eastAsia="宋体" w:hAnsi="宋体" w:cs="Times New Roman" w:hint="eastAsia"/>
                <w:snapToGrid w:val="0"/>
              </w:rPr>
              <w:t>＜2秒</w:t>
            </w:r>
          </w:p>
        </w:tc>
        <w:tc>
          <w:tcPr>
            <w:tcW w:w="2064" w:type="dxa"/>
            <w:vAlign w:val="center"/>
          </w:tcPr>
          <w:p w14:paraId="50D3C9FB"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67F894D2"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4672390B"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B</w:t>
            </w:r>
          </w:p>
        </w:tc>
      </w:tr>
      <w:tr w:rsidR="00ED363A" w:rsidRPr="00ED363A" w14:paraId="0809D4F8" w14:textId="77777777" w:rsidTr="00ED363A">
        <w:trPr>
          <w:trHeight w:val="397"/>
        </w:trPr>
        <w:tc>
          <w:tcPr>
            <w:tcW w:w="675" w:type="dxa"/>
            <w:vAlign w:val="center"/>
          </w:tcPr>
          <w:p w14:paraId="438A0AD5" w14:textId="77777777" w:rsidR="00ED363A" w:rsidRPr="00ED363A" w:rsidRDefault="00ED363A" w:rsidP="00ED363A">
            <w:pPr>
              <w:adjustRightInd w:val="0"/>
              <w:jc w:val="center"/>
              <w:rPr>
                <w:rFonts w:ascii="宋体" w:eastAsia="宋体" w:hAnsi="宋体" w:cs="Times New Roman"/>
                <w:szCs w:val="21"/>
              </w:rPr>
            </w:pPr>
            <w:r w:rsidRPr="00ED363A">
              <w:rPr>
                <w:rFonts w:ascii="宋体" w:eastAsia="宋体" w:hAnsi="宋体" w:cs="Times New Roman" w:hint="eastAsia"/>
                <w:snapToGrid w:val="0"/>
              </w:rPr>
              <w:t>6</w:t>
            </w:r>
          </w:p>
        </w:tc>
        <w:tc>
          <w:tcPr>
            <w:tcW w:w="1134" w:type="dxa"/>
            <w:vAlign w:val="center"/>
          </w:tcPr>
          <w:p w14:paraId="21CE70BC" w14:textId="77777777" w:rsidR="00ED363A" w:rsidRPr="00ED363A" w:rsidRDefault="00ED363A" w:rsidP="00ED363A">
            <w:pPr>
              <w:adjustRightInd w:val="0"/>
              <w:jc w:val="left"/>
              <w:rPr>
                <w:rFonts w:ascii="宋体" w:eastAsia="宋体" w:hAnsi="宋体" w:cs="Times New Roman"/>
                <w:snapToGrid w:val="0"/>
                <w:kern w:val="0"/>
                <w:szCs w:val="21"/>
              </w:rPr>
            </w:pPr>
            <w:r w:rsidRPr="00ED363A">
              <w:rPr>
                <w:rFonts w:ascii="宋体" w:eastAsia="宋体" w:hAnsi="宋体" w:cs="Times New Roman"/>
                <w:snapToGrid w:val="0"/>
              </w:rPr>
              <w:t xml:space="preserve">HMI </w:t>
            </w:r>
            <w:r w:rsidRPr="00ED363A">
              <w:rPr>
                <w:rFonts w:ascii="宋体" w:eastAsia="宋体" w:hAnsi="宋体" w:cs="Times New Roman" w:hint="eastAsia"/>
                <w:snapToGrid w:val="0"/>
              </w:rPr>
              <w:t>画面数据刷新时间</w:t>
            </w:r>
          </w:p>
        </w:tc>
        <w:tc>
          <w:tcPr>
            <w:tcW w:w="2010" w:type="dxa"/>
            <w:vAlign w:val="center"/>
          </w:tcPr>
          <w:p w14:paraId="07C7B098" w14:textId="77777777" w:rsidR="00ED363A" w:rsidRPr="00ED363A" w:rsidRDefault="00ED363A" w:rsidP="00ED363A">
            <w:pPr>
              <w:adjustRightInd w:val="0"/>
              <w:jc w:val="center"/>
              <w:rPr>
                <w:rFonts w:ascii="宋体" w:eastAsia="宋体" w:hAnsi="宋体" w:cs="Times New Roman"/>
                <w:snapToGrid w:val="0"/>
                <w:kern w:val="0"/>
                <w:szCs w:val="21"/>
              </w:rPr>
            </w:pPr>
            <w:r w:rsidRPr="00ED363A">
              <w:rPr>
                <w:rFonts w:ascii="宋体" w:eastAsia="宋体" w:hAnsi="宋体" w:cs="Times New Roman" w:hint="eastAsia"/>
                <w:snapToGrid w:val="0"/>
              </w:rPr>
              <w:t>＜1秒</w:t>
            </w:r>
          </w:p>
        </w:tc>
        <w:tc>
          <w:tcPr>
            <w:tcW w:w="2064" w:type="dxa"/>
            <w:vAlign w:val="center"/>
          </w:tcPr>
          <w:p w14:paraId="12CE77F6"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15DCC973"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5228F347"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B</w:t>
            </w:r>
          </w:p>
        </w:tc>
      </w:tr>
      <w:tr w:rsidR="00ED363A" w:rsidRPr="00ED363A" w14:paraId="3B65654D" w14:textId="77777777" w:rsidTr="00ED363A">
        <w:trPr>
          <w:trHeight w:val="397"/>
        </w:trPr>
        <w:tc>
          <w:tcPr>
            <w:tcW w:w="675" w:type="dxa"/>
            <w:vAlign w:val="center"/>
          </w:tcPr>
          <w:p w14:paraId="7C3BF054" w14:textId="77777777" w:rsidR="00ED363A" w:rsidRPr="00ED363A" w:rsidRDefault="00ED363A" w:rsidP="00ED363A">
            <w:pPr>
              <w:adjustRightInd w:val="0"/>
              <w:jc w:val="center"/>
              <w:rPr>
                <w:rFonts w:ascii="宋体" w:eastAsia="宋体" w:hAnsi="宋体" w:cs="Times New Roman"/>
                <w:szCs w:val="21"/>
              </w:rPr>
            </w:pPr>
            <w:r w:rsidRPr="00ED363A">
              <w:rPr>
                <w:rFonts w:ascii="宋体" w:eastAsia="宋体" w:hAnsi="宋体" w:cs="Times New Roman" w:hint="eastAsia"/>
                <w:snapToGrid w:val="0"/>
              </w:rPr>
              <w:t>7</w:t>
            </w:r>
          </w:p>
        </w:tc>
        <w:tc>
          <w:tcPr>
            <w:tcW w:w="1134" w:type="dxa"/>
            <w:vAlign w:val="center"/>
          </w:tcPr>
          <w:p w14:paraId="227FB63C" w14:textId="77777777" w:rsidR="00ED363A" w:rsidRPr="00ED363A" w:rsidRDefault="00ED363A" w:rsidP="00ED363A">
            <w:pPr>
              <w:adjustRightInd w:val="0"/>
              <w:jc w:val="left"/>
              <w:rPr>
                <w:rFonts w:ascii="宋体" w:eastAsia="宋体" w:hAnsi="宋体" w:cs="Times New Roman"/>
                <w:snapToGrid w:val="0"/>
                <w:kern w:val="0"/>
                <w:szCs w:val="21"/>
              </w:rPr>
            </w:pPr>
            <w:r w:rsidRPr="00ED363A">
              <w:rPr>
                <w:rFonts w:ascii="宋体" w:eastAsia="宋体" w:hAnsi="宋体" w:cs="Times New Roman" w:hint="eastAsia"/>
                <w:snapToGrid w:val="0"/>
              </w:rPr>
              <w:t>网络负荷</w:t>
            </w:r>
          </w:p>
        </w:tc>
        <w:tc>
          <w:tcPr>
            <w:tcW w:w="2010" w:type="dxa"/>
            <w:vAlign w:val="center"/>
          </w:tcPr>
          <w:p w14:paraId="187EEF0C" w14:textId="77777777" w:rsidR="00ED363A" w:rsidRPr="00ED363A" w:rsidRDefault="00ED363A" w:rsidP="00ED363A">
            <w:pPr>
              <w:adjustRightInd w:val="0"/>
              <w:jc w:val="center"/>
              <w:rPr>
                <w:rFonts w:ascii="宋体" w:eastAsia="宋体" w:hAnsi="宋体" w:cs="Times New Roman"/>
                <w:snapToGrid w:val="0"/>
                <w:kern w:val="0"/>
                <w:szCs w:val="21"/>
              </w:rPr>
            </w:pPr>
            <w:r w:rsidRPr="00ED363A">
              <w:rPr>
                <w:rFonts w:ascii="宋体" w:eastAsia="宋体" w:hAnsi="宋体" w:cs="Times New Roman" w:hint="eastAsia"/>
                <w:snapToGrid w:val="0"/>
              </w:rPr>
              <w:t>不超过</w:t>
            </w:r>
            <w:r w:rsidRPr="00ED363A">
              <w:rPr>
                <w:rFonts w:ascii="宋体" w:eastAsia="宋体" w:hAnsi="宋体" w:cs="Times New Roman"/>
                <w:snapToGrid w:val="0"/>
              </w:rPr>
              <w:t xml:space="preserve"> 40%</w:t>
            </w:r>
          </w:p>
        </w:tc>
        <w:tc>
          <w:tcPr>
            <w:tcW w:w="2064" w:type="dxa"/>
            <w:vAlign w:val="center"/>
          </w:tcPr>
          <w:p w14:paraId="58A54B44"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58455A7A"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77ACCDF0"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B</w:t>
            </w:r>
          </w:p>
        </w:tc>
      </w:tr>
      <w:tr w:rsidR="00ED363A" w:rsidRPr="00ED363A" w14:paraId="52F60925" w14:textId="77777777" w:rsidTr="00ED363A">
        <w:trPr>
          <w:trHeight w:val="397"/>
        </w:trPr>
        <w:tc>
          <w:tcPr>
            <w:tcW w:w="675" w:type="dxa"/>
            <w:vAlign w:val="center"/>
          </w:tcPr>
          <w:p w14:paraId="3BEC1137" w14:textId="77777777" w:rsidR="00ED363A" w:rsidRPr="00ED363A" w:rsidRDefault="00ED363A" w:rsidP="00ED363A">
            <w:pPr>
              <w:adjustRightInd w:val="0"/>
              <w:jc w:val="center"/>
              <w:rPr>
                <w:rFonts w:ascii="宋体" w:eastAsia="宋体" w:hAnsi="宋体" w:cs="Times New Roman"/>
                <w:szCs w:val="21"/>
              </w:rPr>
            </w:pPr>
            <w:r w:rsidRPr="00ED363A">
              <w:rPr>
                <w:rFonts w:ascii="宋体" w:eastAsia="宋体" w:hAnsi="宋体" w:cs="Times New Roman" w:hint="eastAsia"/>
                <w:snapToGrid w:val="0"/>
              </w:rPr>
              <w:t>8</w:t>
            </w:r>
          </w:p>
        </w:tc>
        <w:tc>
          <w:tcPr>
            <w:tcW w:w="1134" w:type="dxa"/>
            <w:vAlign w:val="center"/>
          </w:tcPr>
          <w:p w14:paraId="6A5D4771" w14:textId="77777777" w:rsidR="00ED363A" w:rsidRPr="00ED363A" w:rsidRDefault="00ED363A" w:rsidP="00ED363A">
            <w:pPr>
              <w:adjustRightInd w:val="0"/>
              <w:jc w:val="left"/>
              <w:rPr>
                <w:rFonts w:ascii="宋体" w:eastAsia="宋体" w:hAnsi="宋体" w:cs="Times New Roman"/>
                <w:snapToGrid w:val="0"/>
                <w:kern w:val="0"/>
                <w:szCs w:val="21"/>
              </w:rPr>
            </w:pPr>
            <w:r w:rsidRPr="00ED363A">
              <w:rPr>
                <w:rFonts w:ascii="宋体" w:eastAsia="宋体" w:hAnsi="宋体" w:cs="Times New Roman"/>
                <w:snapToGrid w:val="0"/>
              </w:rPr>
              <w:t>CPU</w:t>
            </w:r>
            <w:r w:rsidRPr="00ED363A">
              <w:rPr>
                <w:rFonts w:ascii="宋体" w:eastAsia="宋体" w:hAnsi="宋体" w:cs="Times New Roman" w:hint="eastAsia"/>
                <w:snapToGrid w:val="0"/>
              </w:rPr>
              <w:t>负荷</w:t>
            </w:r>
            <w:r w:rsidRPr="00ED363A">
              <w:rPr>
                <w:rFonts w:ascii="宋体" w:eastAsia="宋体" w:hAnsi="宋体" w:cs="Times New Roman"/>
                <w:snapToGrid w:val="0"/>
              </w:rPr>
              <w:t xml:space="preserve"> (</w:t>
            </w:r>
            <w:r w:rsidRPr="00ED363A">
              <w:rPr>
                <w:rFonts w:ascii="宋体" w:eastAsia="宋体" w:hAnsi="宋体" w:cs="Times New Roman" w:hint="eastAsia"/>
                <w:snapToGrid w:val="0"/>
              </w:rPr>
              <w:t>周期时间</w:t>
            </w:r>
            <w:r w:rsidRPr="00ED363A">
              <w:rPr>
                <w:rFonts w:ascii="宋体" w:eastAsia="宋体" w:hAnsi="宋体" w:cs="Times New Roman"/>
                <w:snapToGrid w:val="0"/>
              </w:rPr>
              <w:t>)</w:t>
            </w:r>
          </w:p>
        </w:tc>
        <w:tc>
          <w:tcPr>
            <w:tcW w:w="2010" w:type="dxa"/>
            <w:vAlign w:val="center"/>
          </w:tcPr>
          <w:p w14:paraId="178A9970" w14:textId="77777777" w:rsidR="00ED363A" w:rsidRPr="00ED363A" w:rsidRDefault="00ED363A" w:rsidP="00ED363A">
            <w:pPr>
              <w:adjustRightInd w:val="0"/>
              <w:jc w:val="center"/>
              <w:rPr>
                <w:rFonts w:ascii="宋体" w:eastAsia="宋体" w:hAnsi="宋体" w:cs="Times New Roman"/>
                <w:snapToGrid w:val="0"/>
                <w:kern w:val="0"/>
                <w:szCs w:val="21"/>
              </w:rPr>
            </w:pPr>
            <w:r w:rsidRPr="00ED363A">
              <w:rPr>
                <w:rFonts w:ascii="宋体" w:eastAsia="宋体" w:hAnsi="宋体" w:cs="Times New Roman" w:hint="eastAsia"/>
                <w:snapToGrid w:val="0"/>
              </w:rPr>
              <w:t>不超过</w:t>
            </w:r>
            <w:r w:rsidRPr="00ED363A">
              <w:rPr>
                <w:rFonts w:ascii="宋体" w:eastAsia="宋体" w:hAnsi="宋体" w:cs="Times New Roman"/>
                <w:snapToGrid w:val="0"/>
              </w:rPr>
              <w:t xml:space="preserve"> </w:t>
            </w:r>
            <w:r w:rsidRPr="00ED363A">
              <w:rPr>
                <w:rFonts w:ascii="宋体" w:eastAsia="宋体" w:hAnsi="宋体" w:cs="Times New Roman" w:hint="eastAsia"/>
                <w:snapToGrid w:val="0"/>
              </w:rPr>
              <w:t>65</w:t>
            </w:r>
            <w:r w:rsidRPr="00ED363A">
              <w:rPr>
                <w:rFonts w:ascii="宋体" w:eastAsia="宋体" w:hAnsi="宋体" w:cs="Times New Roman"/>
                <w:snapToGrid w:val="0"/>
              </w:rPr>
              <w:t>%</w:t>
            </w:r>
          </w:p>
        </w:tc>
        <w:tc>
          <w:tcPr>
            <w:tcW w:w="2064" w:type="dxa"/>
            <w:vAlign w:val="center"/>
          </w:tcPr>
          <w:p w14:paraId="3B2D19EE"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4C489ACC"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18676E10"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B</w:t>
            </w:r>
          </w:p>
        </w:tc>
      </w:tr>
      <w:tr w:rsidR="00ED363A" w:rsidRPr="00ED363A" w14:paraId="0AD1E0C9" w14:textId="77777777" w:rsidTr="00ED363A">
        <w:trPr>
          <w:trHeight w:val="397"/>
        </w:trPr>
        <w:tc>
          <w:tcPr>
            <w:tcW w:w="675" w:type="dxa"/>
            <w:vAlign w:val="center"/>
          </w:tcPr>
          <w:p w14:paraId="43C9A629"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9</w:t>
            </w:r>
          </w:p>
        </w:tc>
        <w:tc>
          <w:tcPr>
            <w:tcW w:w="1134" w:type="dxa"/>
            <w:vAlign w:val="center"/>
          </w:tcPr>
          <w:p w14:paraId="29F844F1" w14:textId="77777777" w:rsidR="00ED363A" w:rsidRPr="00ED363A" w:rsidRDefault="00ED363A" w:rsidP="00ED363A">
            <w:pPr>
              <w:adjustRightInd w:val="0"/>
              <w:snapToGrid w:val="0"/>
              <w:spacing w:line="348" w:lineRule="auto"/>
              <w:jc w:val="left"/>
              <w:rPr>
                <w:rFonts w:ascii="宋体" w:eastAsia="宋体" w:hAnsi="宋体" w:cs="Times New Roman"/>
                <w:snapToGrid w:val="0"/>
                <w:kern w:val="0"/>
                <w:szCs w:val="21"/>
              </w:rPr>
            </w:pPr>
            <w:r w:rsidRPr="00ED363A">
              <w:rPr>
                <w:rFonts w:ascii="宋体" w:eastAsia="宋体" w:hAnsi="宋体" w:cs="Times New Roman" w:hint="eastAsia"/>
                <w:snapToGrid w:val="0"/>
                <w:kern w:val="0"/>
                <w:szCs w:val="21"/>
              </w:rPr>
              <w:t>自动上料命中率</w:t>
            </w:r>
          </w:p>
        </w:tc>
        <w:tc>
          <w:tcPr>
            <w:tcW w:w="2010" w:type="dxa"/>
            <w:vAlign w:val="center"/>
          </w:tcPr>
          <w:p w14:paraId="3479A76B" w14:textId="77777777" w:rsidR="00ED363A" w:rsidRPr="00ED363A" w:rsidRDefault="00ED363A" w:rsidP="00ED363A">
            <w:pPr>
              <w:adjustRightInd w:val="0"/>
              <w:snapToGrid w:val="0"/>
              <w:spacing w:line="348" w:lineRule="auto"/>
              <w:jc w:val="center"/>
              <w:rPr>
                <w:rFonts w:ascii="宋体" w:eastAsia="宋体" w:hAnsi="宋体" w:cs="Times New Roman"/>
                <w:snapToGrid w:val="0"/>
                <w:kern w:val="0"/>
                <w:szCs w:val="21"/>
              </w:rPr>
            </w:pPr>
            <w:r w:rsidRPr="00ED363A">
              <w:rPr>
                <w:rFonts w:ascii="宋体" w:eastAsia="宋体" w:hAnsi="宋体" w:cs="Times New Roman" w:hint="eastAsia"/>
                <w:snapToGrid w:val="0"/>
                <w:kern w:val="0"/>
                <w:szCs w:val="21"/>
              </w:rPr>
              <w:t>≥99%</w:t>
            </w:r>
          </w:p>
        </w:tc>
        <w:tc>
          <w:tcPr>
            <w:tcW w:w="2064" w:type="dxa"/>
            <w:vAlign w:val="center"/>
          </w:tcPr>
          <w:p w14:paraId="3A1893DB" w14:textId="77777777" w:rsidR="00ED363A" w:rsidRPr="00ED363A" w:rsidRDefault="00ED363A" w:rsidP="00ED363A">
            <w:pPr>
              <w:adjustRightInd w:val="0"/>
              <w:snapToGrid w:val="0"/>
              <w:spacing w:line="348" w:lineRule="auto"/>
              <w:jc w:val="left"/>
              <w:rPr>
                <w:rFonts w:ascii="宋体" w:eastAsia="宋体" w:hAnsi="宋体" w:cs="Times New Roman"/>
                <w:snapToGrid w:val="0"/>
                <w:szCs w:val="21"/>
              </w:rPr>
            </w:pPr>
          </w:p>
        </w:tc>
        <w:tc>
          <w:tcPr>
            <w:tcW w:w="2163" w:type="dxa"/>
            <w:vAlign w:val="center"/>
          </w:tcPr>
          <w:p w14:paraId="5BED062F" w14:textId="77777777" w:rsidR="00ED363A" w:rsidRPr="00ED363A" w:rsidRDefault="00ED363A" w:rsidP="00ED363A">
            <w:pPr>
              <w:adjustRightInd w:val="0"/>
              <w:snapToGrid w:val="0"/>
              <w:spacing w:line="348" w:lineRule="auto"/>
              <w:jc w:val="left"/>
              <w:rPr>
                <w:rFonts w:ascii="宋体" w:eastAsia="宋体" w:hAnsi="宋体" w:cs="Times New Roman"/>
                <w:szCs w:val="21"/>
              </w:rPr>
            </w:pPr>
          </w:p>
        </w:tc>
        <w:tc>
          <w:tcPr>
            <w:tcW w:w="709" w:type="dxa"/>
            <w:vAlign w:val="center"/>
          </w:tcPr>
          <w:p w14:paraId="2F1319CF" w14:textId="77777777" w:rsidR="00ED363A" w:rsidRPr="00ED363A" w:rsidRDefault="00ED363A" w:rsidP="00ED363A">
            <w:pPr>
              <w:adjustRightInd w:val="0"/>
              <w:snapToGrid w:val="0"/>
              <w:jc w:val="center"/>
              <w:rPr>
                <w:rFonts w:ascii="宋体" w:eastAsia="宋体" w:hAnsi="宋体" w:cs="Times New Roman"/>
                <w:szCs w:val="21"/>
              </w:rPr>
            </w:pPr>
            <w:r w:rsidRPr="00ED363A">
              <w:rPr>
                <w:rFonts w:ascii="宋体" w:eastAsia="宋体" w:hAnsi="宋体" w:cs="Times New Roman" w:hint="eastAsia"/>
                <w:szCs w:val="21"/>
              </w:rPr>
              <w:t>A</w:t>
            </w:r>
          </w:p>
        </w:tc>
      </w:tr>
    </w:tbl>
    <w:p w14:paraId="0ED52E92" w14:textId="77777777" w:rsidR="00ED363A" w:rsidRPr="00ED363A" w:rsidRDefault="00ED363A" w:rsidP="00ED363A">
      <w:pPr>
        <w:pStyle w:val="21"/>
        <w:ind w:leftChars="0" w:left="0" w:firstLineChars="0" w:firstLine="0"/>
        <w:rPr>
          <w:rFonts w:ascii="宋体" w:hAnsi="宋体" w:cstheme="minorEastAsia"/>
          <w:color w:val="000000" w:themeColor="text1"/>
          <w:sz w:val="24"/>
          <w:szCs w:val="24"/>
        </w:rPr>
      </w:pPr>
      <w:proofErr w:type="spellStart"/>
      <w:r w:rsidRPr="00ED363A">
        <w:rPr>
          <w:rFonts w:ascii="宋体" w:hAnsi="宋体" w:cstheme="minorEastAsia" w:hint="eastAsia"/>
          <w:color w:val="000000" w:themeColor="text1"/>
          <w:sz w:val="24"/>
          <w:szCs w:val="24"/>
        </w:rPr>
        <w:t>注：具体保证项目和保证指标包含但不仅限于以上内容</w:t>
      </w:r>
      <w:proofErr w:type="spellEnd"/>
      <w:r w:rsidRPr="00ED363A">
        <w:rPr>
          <w:rFonts w:ascii="宋体" w:hAnsi="宋体" w:cstheme="minorEastAsia" w:hint="eastAsia"/>
          <w:color w:val="000000" w:themeColor="text1"/>
          <w:sz w:val="24"/>
          <w:szCs w:val="24"/>
        </w:rPr>
        <w:t>。</w:t>
      </w:r>
    </w:p>
    <w:p w14:paraId="23686258" w14:textId="77777777" w:rsidR="00ED363A" w:rsidRPr="00ED363A" w:rsidRDefault="00ED363A" w:rsidP="00ED363A">
      <w:pPr>
        <w:pStyle w:val="21"/>
        <w:ind w:leftChars="0" w:left="0" w:firstLineChars="100" w:firstLine="240"/>
        <w:rPr>
          <w:rFonts w:ascii="宋体" w:hAnsi="宋体" w:cstheme="minorEastAsia"/>
          <w:color w:val="000000" w:themeColor="text1"/>
          <w:sz w:val="24"/>
          <w:szCs w:val="24"/>
        </w:rPr>
      </w:pPr>
      <w:proofErr w:type="spellStart"/>
      <w:r w:rsidRPr="00ED363A">
        <w:rPr>
          <w:rFonts w:ascii="宋体" w:hAnsi="宋体" w:cstheme="minorEastAsia" w:hint="eastAsia"/>
          <w:color w:val="000000" w:themeColor="text1"/>
          <w:sz w:val="24"/>
          <w:szCs w:val="24"/>
        </w:rPr>
        <w:t>考核分类说明</w:t>
      </w:r>
      <w:proofErr w:type="spellEnd"/>
      <w:r w:rsidRPr="00ED363A">
        <w:rPr>
          <w:rFonts w:ascii="宋体" w:hAnsi="宋体" w:cstheme="minorEastAsia" w:hint="eastAsia"/>
          <w:color w:val="000000" w:themeColor="text1"/>
          <w:sz w:val="24"/>
          <w:szCs w:val="24"/>
        </w:rPr>
        <w:t>：</w:t>
      </w:r>
    </w:p>
    <w:p w14:paraId="7691927F" w14:textId="77777777" w:rsidR="00ED363A" w:rsidRPr="00ED363A" w:rsidRDefault="00ED363A" w:rsidP="00ED363A">
      <w:pPr>
        <w:pStyle w:val="21"/>
        <w:ind w:leftChars="0" w:left="0" w:firstLineChars="0" w:firstLine="0"/>
        <w:rPr>
          <w:rFonts w:ascii="宋体" w:hAnsi="宋体" w:cstheme="minorEastAsia"/>
          <w:color w:val="000000" w:themeColor="text1"/>
          <w:sz w:val="24"/>
          <w:szCs w:val="24"/>
        </w:rPr>
      </w:pPr>
      <w:proofErr w:type="spellStart"/>
      <w:r w:rsidRPr="00ED363A">
        <w:rPr>
          <w:rFonts w:ascii="宋体" w:hAnsi="宋体" w:cstheme="minorEastAsia" w:hint="eastAsia"/>
          <w:color w:val="000000" w:themeColor="text1"/>
          <w:sz w:val="24"/>
          <w:szCs w:val="24"/>
        </w:rPr>
        <w:t>A类：主要考核指标</w:t>
      </w:r>
      <w:proofErr w:type="spellEnd"/>
    </w:p>
    <w:p w14:paraId="49AE0BBF" w14:textId="77777777" w:rsidR="00ED363A" w:rsidRPr="00ED363A" w:rsidRDefault="00ED363A" w:rsidP="00ED363A">
      <w:pPr>
        <w:pStyle w:val="21"/>
        <w:ind w:leftChars="0" w:left="0" w:firstLineChars="0" w:firstLine="0"/>
        <w:rPr>
          <w:rFonts w:ascii="宋体" w:hAnsi="宋体" w:cstheme="minorEastAsia"/>
          <w:color w:val="000000" w:themeColor="text1"/>
          <w:sz w:val="24"/>
          <w:szCs w:val="24"/>
        </w:rPr>
      </w:pPr>
      <w:proofErr w:type="spellStart"/>
      <w:r w:rsidRPr="00ED363A">
        <w:rPr>
          <w:rFonts w:ascii="宋体" w:hAnsi="宋体" w:cstheme="minorEastAsia" w:hint="eastAsia"/>
          <w:color w:val="000000" w:themeColor="text1"/>
          <w:sz w:val="24"/>
          <w:szCs w:val="24"/>
        </w:rPr>
        <w:t>B类：次主要考核指标</w:t>
      </w:r>
      <w:proofErr w:type="spellEnd"/>
    </w:p>
    <w:p w14:paraId="350570BC" w14:textId="77777777" w:rsidR="00ED363A" w:rsidRPr="00ED363A" w:rsidRDefault="00ED363A" w:rsidP="00ED363A">
      <w:pPr>
        <w:pStyle w:val="21"/>
        <w:ind w:leftChars="0" w:left="0" w:firstLineChars="0" w:firstLine="0"/>
        <w:rPr>
          <w:rFonts w:ascii="宋体" w:hAnsi="宋体" w:cstheme="minorEastAsia"/>
          <w:color w:val="000000" w:themeColor="text1"/>
          <w:sz w:val="24"/>
          <w:szCs w:val="24"/>
        </w:rPr>
      </w:pPr>
      <w:proofErr w:type="spellStart"/>
      <w:r w:rsidRPr="00ED363A">
        <w:rPr>
          <w:rFonts w:ascii="宋体" w:hAnsi="宋体" w:cstheme="minorEastAsia" w:hint="eastAsia"/>
          <w:color w:val="000000" w:themeColor="text1"/>
          <w:sz w:val="24"/>
          <w:szCs w:val="24"/>
        </w:rPr>
        <w:t>C类：一般考核指标</w:t>
      </w:r>
      <w:proofErr w:type="spellEnd"/>
    </w:p>
    <w:p w14:paraId="29B4904B" w14:textId="77777777" w:rsidR="00E640F3" w:rsidRPr="00ED363A" w:rsidRDefault="00E640F3" w:rsidP="00E640F3">
      <w:pPr>
        <w:spacing w:line="360" w:lineRule="auto"/>
        <w:ind w:firstLineChars="200" w:firstLine="480"/>
        <w:rPr>
          <w:rFonts w:ascii="宋体" w:eastAsia="宋体" w:hAnsi="宋体" w:cs="Times New Roman"/>
          <w:bCs/>
          <w:sz w:val="24"/>
          <w:szCs w:val="24"/>
          <w:lang w:val="x-none"/>
        </w:rPr>
      </w:pPr>
    </w:p>
    <w:p w14:paraId="0F1048BE"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default" r:id="rId28"/>
          <w:headerReference w:type="first" r:id="rId29"/>
          <w:pgSz w:w="11906" w:h="16838"/>
          <w:pgMar w:top="1418" w:right="1418" w:bottom="1418" w:left="1701" w:header="851" w:footer="851" w:gutter="0"/>
          <w:cols w:space="720"/>
          <w:titlePg/>
          <w:docGrid w:type="lines" w:linePitch="312"/>
        </w:sectPr>
      </w:pPr>
    </w:p>
    <w:p w14:paraId="7EC35D0A"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59" w:name="_Toc19524925"/>
      <w:r w:rsidRPr="00E640F3">
        <w:rPr>
          <w:rFonts w:ascii="宋体" w:eastAsia="宋体" w:hAnsi="宋体" w:cs="Times New Roman" w:hint="eastAsia"/>
          <w:b/>
          <w:bCs/>
          <w:kern w:val="44"/>
          <w:sz w:val="32"/>
          <w:szCs w:val="32"/>
          <w:lang w:val="x-none" w:eastAsia="x-none"/>
        </w:rPr>
        <w:lastRenderedPageBreak/>
        <w:t>附件8</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专利诀窍</w:t>
      </w:r>
      <w:bookmarkEnd w:id="259"/>
      <w:proofErr w:type="spellEnd"/>
    </w:p>
    <w:p w14:paraId="27D5356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本附件描述本工程范围内《专利诀窍》事宜。</w:t>
      </w:r>
    </w:p>
    <w:p w14:paraId="396F8CE9" w14:textId="6FD680ED"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b/>
          <w:sz w:val="24"/>
          <w:szCs w:val="24"/>
        </w:rPr>
        <w:t>1</w:t>
      </w:r>
      <w:r>
        <w:rPr>
          <w:rFonts w:ascii="宋体" w:eastAsia="宋体" w:hAnsi="宋体" w:cs="Times New Roman" w:hint="eastAsia"/>
          <w:b/>
          <w:sz w:val="24"/>
          <w:szCs w:val="24"/>
        </w:rPr>
        <w:t>、</w:t>
      </w:r>
      <w:r w:rsidRPr="00E640F3">
        <w:rPr>
          <w:rFonts w:ascii="宋体" w:eastAsia="宋体" w:hAnsi="宋体" w:cs="Times New Roman" w:hint="eastAsia"/>
          <w:b/>
          <w:sz w:val="24"/>
          <w:szCs w:val="24"/>
        </w:rPr>
        <w:t>专利诀窍要求</w:t>
      </w:r>
    </w:p>
    <w:p w14:paraId="077D993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无。</w:t>
      </w:r>
    </w:p>
    <w:p w14:paraId="786BB343"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first" r:id="rId30"/>
          <w:pgSz w:w="11906" w:h="16838"/>
          <w:pgMar w:top="1418" w:right="1418" w:bottom="1418" w:left="1701" w:header="851" w:footer="851" w:gutter="0"/>
          <w:cols w:space="720"/>
          <w:titlePg/>
          <w:docGrid w:type="lines" w:linePitch="312"/>
        </w:sectPr>
      </w:pPr>
    </w:p>
    <w:p w14:paraId="56C8FAD6"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60" w:name="_Toc19524926"/>
      <w:r w:rsidRPr="00E640F3">
        <w:rPr>
          <w:rFonts w:ascii="宋体" w:eastAsia="宋体" w:hAnsi="宋体" w:cs="Times New Roman" w:hint="eastAsia"/>
          <w:b/>
          <w:bCs/>
          <w:kern w:val="44"/>
          <w:sz w:val="32"/>
          <w:szCs w:val="32"/>
          <w:lang w:val="x-none" w:eastAsia="x-none"/>
        </w:rPr>
        <w:lastRenderedPageBreak/>
        <w:t>附件9</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设备制造标准及出厂前检查</w:t>
      </w:r>
      <w:bookmarkEnd w:id="260"/>
      <w:proofErr w:type="spellEnd"/>
    </w:p>
    <w:p w14:paraId="774BDA5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本附件描述本工程范围内《设备制造标准及出厂前检查》事宜。</w:t>
      </w:r>
    </w:p>
    <w:p w14:paraId="34049D24" w14:textId="77777777" w:rsidR="00E640F3" w:rsidRPr="00E640F3" w:rsidRDefault="00E640F3" w:rsidP="00E640F3">
      <w:pPr>
        <w:spacing w:beforeLines="50" w:before="158" w:afterLines="50" w:after="158" w:line="360" w:lineRule="auto"/>
        <w:rPr>
          <w:rFonts w:ascii="宋体" w:eastAsia="宋体" w:hAnsi="宋体" w:cs="Times New Roman"/>
          <w:b/>
          <w:sz w:val="24"/>
          <w:szCs w:val="24"/>
        </w:rPr>
      </w:pPr>
      <w:bookmarkStart w:id="261" w:name="_Toc11725_WPSOffice_Level2"/>
      <w:bookmarkStart w:id="262" w:name="_Toc31007_WPSOffice_Level2"/>
      <w:bookmarkStart w:id="263" w:name="_Toc434_WPSOffice_Level2"/>
      <w:r w:rsidRPr="00E640F3">
        <w:rPr>
          <w:rFonts w:ascii="宋体" w:eastAsia="宋体" w:hAnsi="宋体" w:cs="Times New Roman" w:hint="eastAsia"/>
          <w:b/>
          <w:sz w:val="24"/>
          <w:szCs w:val="24"/>
        </w:rPr>
        <w:t>1、</w:t>
      </w:r>
      <w:r w:rsidRPr="00E640F3">
        <w:rPr>
          <w:rFonts w:ascii="宋体" w:eastAsia="宋体" w:hAnsi="宋体" w:cs="Times New Roman"/>
          <w:b/>
          <w:sz w:val="24"/>
          <w:szCs w:val="24"/>
        </w:rPr>
        <w:t>一般事项</w:t>
      </w:r>
      <w:bookmarkEnd w:id="261"/>
      <w:bookmarkEnd w:id="262"/>
      <w:bookmarkEnd w:id="263"/>
    </w:p>
    <w:p w14:paraId="300D3E0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甲方同意乙方提供的“设备”和“材料”应按照合同</w:t>
      </w:r>
      <w:proofErr w:type="gramStart"/>
      <w:r w:rsidRPr="00E640F3">
        <w:rPr>
          <w:rFonts w:ascii="宋体" w:eastAsia="宋体" w:hAnsi="宋体" w:cs="Times New Roman"/>
          <w:bCs/>
          <w:sz w:val="24"/>
          <w:szCs w:val="24"/>
        </w:rPr>
        <w:t>签定</w:t>
      </w:r>
      <w:proofErr w:type="gramEnd"/>
      <w:r w:rsidRPr="00E640F3">
        <w:rPr>
          <w:rFonts w:ascii="宋体" w:eastAsia="宋体" w:hAnsi="宋体" w:cs="Times New Roman"/>
          <w:bCs/>
          <w:sz w:val="24"/>
          <w:szCs w:val="24"/>
        </w:rPr>
        <w:t>时乙方国家、行业及制造厂现行有效的下列标准和规范进行设计、制造及检验。</w:t>
      </w:r>
    </w:p>
    <w:tbl>
      <w:tblPr>
        <w:tblW w:w="828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765"/>
        <w:gridCol w:w="6517"/>
      </w:tblGrid>
      <w:tr w:rsidR="00E640F3" w:rsidRPr="00E640F3" w14:paraId="3DF6E06D" w14:textId="77777777" w:rsidTr="00ED363A">
        <w:trPr>
          <w:trHeight w:val="340"/>
          <w:jc w:val="center"/>
        </w:trPr>
        <w:tc>
          <w:tcPr>
            <w:tcW w:w="1765" w:type="dxa"/>
            <w:vAlign w:val="center"/>
          </w:tcPr>
          <w:p w14:paraId="0711651E" w14:textId="77777777" w:rsidR="00E640F3" w:rsidRPr="00E640F3" w:rsidRDefault="00E640F3" w:rsidP="00E640F3">
            <w:pPr>
              <w:keepNext/>
              <w:widowControl/>
              <w:adjustRightInd w:val="0"/>
              <w:spacing w:line="0" w:lineRule="atLeast"/>
              <w:textAlignment w:val="baseline"/>
              <w:rPr>
                <w:rFonts w:ascii="宋体" w:eastAsia="宋体" w:hAnsi="宋体" w:cs="Times New Roman"/>
                <w:spacing w:val="10"/>
                <w:kern w:val="0"/>
                <w:szCs w:val="21"/>
              </w:rPr>
            </w:pPr>
            <w:r w:rsidRPr="00E640F3">
              <w:rPr>
                <w:rFonts w:ascii="宋体" w:eastAsia="宋体" w:hAnsi="宋体" w:cs="Times New Roman"/>
                <w:spacing w:val="10"/>
                <w:kern w:val="0"/>
                <w:szCs w:val="21"/>
              </w:rPr>
              <w:t>机械部分标准</w:t>
            </w:r>
          </w:p>
        </w:tc>
        <w:tc>
          <w:tcPr>
            <w:tcW w:w="6517" w:type="dxa"/>
            <w:vAlign w:val="center"/>
          </w:tcPr>
          <w:p w14:paraId="4160E9D1" w14:textId="77777777" w:rsidR="00E640F3" w:rsidRPr="00E640F3" w:rsidRDefault="00E640F3" w:rsidP="00E640F3">
            <w:pPr>
              <w:keepNext/>
              <w:widowControl/>
              <w:adjustRightInd w:val="0"/>
              <w:spacing w:line="0" w:lineRule="atLeast"/>
              <w:ind w:firstLine="420"/>
              <w:jc w:val="center"/>
              <w:textAlignment w:val="baseline"/>
              <w:rPr>
                <w:rFonts w:ascii="宋体" w:eastAsia="宋体" w:hAnsi="宋体" w:cs="Times New Roman"/>
                <w:spacing w:val="10"/>
                <w:kern w:val="0"/>
                <w:szCs w:val="21"/>
              </w:rPr>
            </w:pPr>
            <w:r w:rsidRPr="00E640F3">
              <w:rPr>
                <w:rFonts w:ascii="宋体" w:eastAsia="宋体" w:hAnsi="宋体" w:cs="Times New Roman"/>
                <w:spacing w:val="10"/>
                <w:kern w:val="0"/>
                <w:szCs w:val="21"/>
              </w:rPr>
              <w:t>ISO/DIN/UNI/GB</w:t>
            </w:r>
          </w:p>
        </w:tc>
      </w:tr>
      <w:tr w:rsidR="00E640F3" w:rsidRPr="00E640F3" w14:paraId="51F1E9CE" w14:textId="77777777" w:rsidTr="00ED363A">
        <w:trPr>
          <w:trHeight w:val="340"/>
          <w:jc w:val="center"/>
        </w:trPr>
        <w:tc>
          <w:tcPr>
            <w:tcW w:w="1765" w:type="dxa"/>
            <w:vAlign w:val="center"/>
          </w:tcPr>
          <w:p w14:paraId="430C85D9" w14:textId="77777777" w:rsidR="00E640F3" w:rsidRPr="00E640F3" w:rsidRDefault="00E640F3" w:rsidP="00E640F3">
            <w:pPr>
              <w:keepNext/>
              <w:widowControl/>
              <w:adjustRightInd w:val="0"/>
              <w:spacing w:line="0" w:lineRule="atLeast"/>
              <w:textAlignment w:val="baseline"/>
              <w:rPr>
                <w:rFonts w:ascii="宋体" w:eastAsia="宋体" w:hAnsi="宋体" w:cs="Times New Roman"/>
                <w:spacing w:val="10"/>
                <w:kern w:val="0"/>
                <w:szCs w:val="21"/>
              </w:rPr>
            </w:pPr>
            <w:r w:rsidRPr="00E640F3">
              <w:rPr>
                <w:rFonts w:ascii="宋体" w:eastAsia="宋体" w:hAnsi="宋体" w:cs="Times New Roman"/>
                <w:spacing w:val="10"/>
                <w:kern w:val="0"/>
                <w:szCs w:val="21"/>
              </w:rPr>
              <w:t>电气部分标准</w:t>
            </w:r>
          </w:p>
        </w:tc>
        <w:tc>
          <w:tcPr>
            <w:tcW w:w="6517" w:type="dxa"/>
            <w:vAlign w:val="center"/>
          </w:tcPr>
          <w:p w14:paraId="52779DEA" w14:textId="77777777" w:rsidR="00E640F3" w:rsidRPr="00E640F3" w:rsidRDefault="00E640F3" w:rsidP="00E640F3">
            <w:pPr>
              <w:keepNext/>
              <w:widowControl/>
              <w:adjustRightInd w:val="0"/>
              <w:spacing w:line="0" w:lineRule="atLeast"/>
              <w:jc w:val="center"/>
              <w:textAlignment w:val="baseline"/>
              <w:rPr>
                <w:rFonts w:ascii="宋体" w:eastAsia="宋体" w:hAnsi="宋体" w:cs="Times New Roman"/>
                <w:spacing w:val="10"/>
                <w:kern w:val="0"/>
                <w:szCs w:val="21"/>
              </w:rPr>
            </w:pPr>
            <w:r w:rsidRPr="00E640F3">
              <w:rPr>
                <w:rFonts w:ascii="宋体" w:eastAsia="宋体" w:hAnsi="宋体" w:cs="Times New Roman"/>
                <w:spacing w:val="10"/>
                <w:kern w:val="0"/>
                <w:szCs w:val="21"/>
              </w:rPr>
              <w:t>IEC/GB</w:t>
            </w:r>
          </w:p>
        </w:tc>
      </w:tr>
      <w:tr w:rsidR="00E640F3" w:rsidRPr="00E640F3" w14:paraId="64518BAA" w14:textId="77777777" w:rsidTr="00ED363A">
        <w:trPr>
          <w:trHeight w:val="340"/>
          <w:jc w:val="center"/>
        </w:trPr>
        <w:tc>
          <w:tcPr>
            <w:tcW w:w="1765" w:type="dxa"/>
            <w:vAlign w:val="center"/>
          </w:tcPr>
          <w:p w14:paraId="48A36ED5" w14:textId="77777777" w:rsidR="00E640F3" w:rsidRPr="00E640F3" w:rsidRDefault="00E640F3" w:rsidP="00E640F3">
            <w:pPr>
              <w:keepNext/>
              <w:widowControl/>
              <w:adjustRightInd w:val="0"/>
              <w:spacing w:line="0" w:lineRule="atLeast"/>
              <w:textAlignment w:val="baseline"/>
              <w:rPr>
                <w:rFonts w:ascii="宋体" w:eastAsia="宋体" w:hAnsi="宋体" w:cs="Times New Roman"/>
                <w:spacing w:val="10"/>
                <w:kern w:val="0"/>
                <w:szCs w:val="21"/>
              </w:rPr>
            </w:pPr>
            <w:r w:rsidRPr="00E640F3">
              <w:rPr>
                <w:rFonts w:ascii="宋体" w:eastAsia="宋体" w:hAnsi="宋体" w:cs="Times New Roman"/>
                <w:spacing w:val="10"/>
                <w:kern w:val="0"/>
                <w:szCs w:val="21"/>
              </w:rPr>
              <w:t>液压</w:t>
            </w:r>
            <w:r w:rsidRPr="00E640F3">
              <w:rPr>
                <w:rFonts w:ascii="宋体" w:eastAsia="宋体" w:hAnsi="宋体" w:cs="Times New Roman" w:hint="eastAsia"/>
                <w:spacing w:val="10"/>
                <w:kern w:val="0"/>
                <w:szCs w:val="21"/>
              </w:rPr>
              <w:t>、润滑</w:t>
            </w:r>
            <w:r w:rsidRPr="00E640F3">
              <w:rPr>
                <w:rFonts w:ascii="宋体" w:eastAsia="宋体" w:hAnsi="宋体" w:cs="Times New Roman"/>
                <w:spacing w:val="10"/>
                <w:kern w:val="0"/>
                <w:szCs w:val="21"/>
              </w:rPr>
              <w:t>部分</w:t>
            </w:r>
          </w:p>
        </w:tc>
        <w:tc>
          <w:tcPr>
            <w:tcW w:w="6517" w:type="dxa"/>
            <w:vAlign w:val="center"/>
          </w:tcPr>
          <w:p w14:paraId="40DFC9E7" w14:textId="77777777" w:rsidR="00E640F3" w:rsidRPr="00E640F3" w:rsidRDefault="00E640F3" w:rsidP="00E640F3">
            <w:pPr>
              <w:keepNext/>
              <w:widowControl/>
              <w:adjustRightInd w:val="0"/>
              <w:spacing w:line="0" w:lineRule="atLeast"/>
              <w:jc w:val="center"/>
              <w:textAlignment w:val="baseline"/>
              <w:rPr>
                <w:rFonts w:ascii="宋体" w:eastAsia="宋体" w:hAnsi="宋体" w:cs="Times New Roman"/>
                <w:spacing w:val="10"/>
                <w:kern w:val="0"/>
                <w:szCs w:val="21"/>
              </w:rPr>
            </w:pPr>
            <w:r w:rsidRPr="00E640F3">
              <w:rPr>
                <w:rFonts w:ascii="宋体" w:eastAsia="宋体" w:hAnsi="宋体" w:cs="Times New Roman"/>
                <w:spacing w:val="10"/>
                <w:kern w:val="0"/>
                <w:szCs w:val="21"/>
              </w:rPr>
              <w:t>ISO/DIN/GB</w:t>
            </w:r>
          </w:p>
        </w:tc>
      </w:tr>
    </w:tbl>
    <w:p w14:paraId="2767F66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乙方向甲方提供的“设备”和“材料”的标准和规范，应包括为了保证“设备”和“材料”质量检验所需的项目内容和判断基准，这些标准和规范应为国家或行业最新标准。</w:t>
      </w:r>
    </w:p>
    <w:p w14:paraId="5A650B6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乙方提供的制作</w:t>
      </w:r>
      <w:proofErr w:type="gramStart"/>
      <w:r w:rsidRPr="00E640F3">
        <w:rPr>
          <w:rFonts w:ascii="宋体" w:eastAsia="宋体" w:hAnsi="宋体" w:cs="Times New Roman"/>
          <w:bCs/>
          <w:sz w:val="24"/>
          <w:szCs w:val="24"/>
        </w:rPr>
        <w:t>厂标准</w:t>
      </w:r>
      <w:proofErr w:type="gramEnd"/>
      <w:r w:rsidRPr="00E640F3">
        <w:rPr>
          <w:rFonts w:ascii="宋体" w:eastAsia="宋体" w:hAnsi="宋体" w:cs="Times New Roman"/>
          <w:bCs/>
          <w:sz w:val="24"/>
          <w:szCs w:val="24"/>
        </w:rPr>
        <w:t>水平应不低于合同签订时乙方现行的国家标准和行业标准，在内容和指标方面亦不应低于产品说明书中的有关规定。</w:t>
      </w:r>
    </w:p>
    <w:p w14:paraId="717493B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部分设计、制造标准包括以下：</w:t>
      </w:r>
    </w:p>
    <w:p w14:paraId="2054A183"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GB5083      《生产设备安全卫生设计—总则》</w:t>
      </w:r>
    </w:p>
    <w:p w14:paraId="69C4EF23"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JB/ZQ4000.1 《产品检验通用技术要求》</w:t>
      </w:r>
    </w:p>
    <w:p w14:paraId="4316F5AB"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JB/ZQ4000.2 《切削加工件通用技术要求》</w:t>
      </w:r>
    </w:p>
    <w:p w14:paraId="62DB86CC"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JB/ZQ4000.3 《焊接件通用技术要求》</w:t>
      </w:r>
    </w:p>
    <w:p w14:paraId="1ACF2C9C"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JB/ZQ4000.4 《火焰切割件通用技术要求》</w:t>
      </w:r>
    </w:p>
    <w:p w14:paraId="18EF10C0"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JB/ZQ4000.5 《铸件通用技术要求》</w:t>
      </w:r>
    </w:p>
    <w:p w14:paraId="26625272"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JB/ZQ4000.6 《铸钢件补焊通用技术要求》</w:t>
      </w:r>
    </w:p>
    <w:p w14:paraId="250197D6"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JB/ZQ4000.7 《锻件通用技术要求》</w:t>
      </w:r>
    </w:p>
    <w:p w14:paraId="492ABDF7"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JB/ZQ4000.8 《管道与容器焊接防锈通用技术要求》</w:t>
      </w:r>
    </w:p>
    <w:p w14:paraId="07C682AD"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JB/ZQ4000.9 《装配通用技术要求》</w:t>
      </w:r>
    </w:p>
    <w:p w14:paraId="658FE76F"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JB/ZQ4000.10《涂装通用技术要求》</w:t>
      </w:r>
    </w:p>
    <w:p w14:paraId="5CAE7D31"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JB/ZQ4286   《包装通用技术要求》</w:t>
      </w:r>
    </w:p>
    <w:p w14:paraId="2D05A1E9"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GB4879      《防锈包装》</w:t>
      </w:r>
    </w:p>
    <w:p w14:paraId="4C212AB4"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lastRenderedPageBreak/>
        <w:t>GB190       《危险货物包装标志》</w:t>
      </w:r>
    </w:p>
    <w:p w14:paraId="2F702B09"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GB191       《包装储运图示标志》</w:t>
      </w:r>
    </w:p>
    <w:p w14:paraId="7D2FC478"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GB150       《钢制压力容器》</w:t>
      </w:r>
    </w:p>
    <w:p w14:paraId="2C912562" w14:textId="77777777" w:rsidR="00E640F3" w:rsidRPr="00E640F3" w:rsidRDefault="00E640F3" w:rsidP="00E640F3">
      <w:pPr>
        <w:numPr>
          <w:ilvl w:val="0"/>
          <w:numId w:val="14"/>
        </w:numPr>
        <w:spacing w:line="360" w:lineRule="auto"/>
        <w:rPr>
          <w:rFonts w:ascii="宋体" w:eastAsia="宋体" w:hAnsi="宋体" w:cs="Times New Roman"/>
          <w:bCs/>
          <w:sz w:val="24"/>
          <w:szCs w:val="24"/>
        </w:rPr>
      </w:pPr>
      <w:r w:rsidRPr="00E640F3">
        <w:rPr>
          <w:rFonts w:ascii="宋体" w:eastAsia="宋体" w:hAnsi="宋体" w:cs="Times New Roman"/>
          <w:bCs/>
          <w:sz w:val="24"/>
          <w:szCs w:val="24"/>
        </w:rPr>
        <w:t>GB12348     《噪声抑制标准》</w:t>
      </w:r>
    </w:p>
    <w:p w14:paraId="5753E8C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甲方可对乙方所提供的以上标准和规范提出意见。乙方应认真考虑甲方的意见，双方通过函文或在乙方人员来宝钢德盛</w:t>
      </w:r>
      <w:r w:rsidRPr="00E640F3">
        <w:rPr>
          <w:rFonts w:ascii="宋体" w:eastAsia="宋体" w:hAnsi="宋体" w:cs="Times New Roman" w:hint="eastAsia"/>
          <w:bCs/>
          <w:sz w:val="24"/>
          <w:szCs w:val="24"/>
        </w:rPr>
        <w:t>不锈钢有限公司</w:t>
      </w:r>
      <w:r w:rsidRPr="00E640F3">
        <w:rPr>
          <w:rFonts w:ascii="宋体" w:eastAsia="宋体" w:hAnsi="宋体" w:cs="Times New Roman"/>
          <w:bCs/>
          <w:sz w:val="24"/>
          <w:szCs w:val="24"/>
        </w:rPr>
        <w:t>时进行协商，此项工作应在基本设计审查签字前结束。协商后的标准和规范作为今后设备检验的依据之一。</w:t>
      </w:r>
    </w:p>
    <w:p w14:paraId="4915313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本合同中凡属乙方提供的设备出厂前必须进行质量检验，试验和试运转，经检验合格后方可出厂。</w:t>
      </w:r>
    </w:p>
    <w:p w14:paraId="4D0EFE66" w14:textId="77777777" w:rsidR="00E640F3" w:rsidRPr="00E640F3" w:rsidRDefault="00E640F3" w:rsidP="00E640F3">
      <w:pPr>
        <w:spacing w:beforeLines="50" w:before="158" w:afterLines="50" w:after="158" w:line="360" w:lineRule="auto"/>
        <w:rPr>
          <w:rFonts w:ascii="宋体" w:eastAsia="宋体" w:hAnsi="宋体" w:cs="Times New Roman"/>
          <w:b/>
          <w:sz w:val="24"/>
          <w:szCs w:val="24"/>
        </w:rPr>
      </w:pPr>
      <w:bookmarkStart w:id="264" w:name="_Toc9300_WPSOffice_Level2"/>
      <w:bookmarkStart w:id="265" w:name="_Toc28460_WPSOffice_Level2"/>
      <w:bookmarkStart w:id="266" w:name="_Toc27557_WPSOffice_Level2"/>
      <w:r w:rsidRPr="00E640F3">
        <w:rPr>
          <w:rFonts w:ascii="宋体" w:eastAsia="宋体" w:hAnsi="宋体" w:cs="Times New Roman" w:hint="eastAsia"/>
          <w:b/>
          <w:sz w:val="24"/>
          <w:szCs w:val="24"/>
        </w:rPr>
        <w:t>2、</w:t>
      </w:r>
      <w:r w:rsidRPr="00E640F3">
        <w:rPr>
          <w:rFonts w:ascii="宋体" w:eastAsia="宋体" w:hAnsi="宋体" w:cs="Times New Roman"/>
          <w:b/>
          <w:sz w:val="24"/>
          <w:szCs w:val="24"/>
        </w:rPr>
        <w:t>出厂前检验的分类</w:t>
      </w:r>
      <w:bookmarkEnd w:id="264"/>
      <w:bookmarkEnd w:id="265"/>
      <w:bookmarkEnd w:id="266"/>
    </w:p>
    <w:p w14:paraId="534277F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本合同的“设备”和“材料”的出厂前检验、试验和试运转的分类如下：</w:t>
      </w:r>
    </w:p>
    <w:p w14:paraId="3800B0D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A类：乙方会同甲方检验人员在制造厂按合同规定对设备进行检验、试验、试运转。</w:t>
      </w:r>
    </w:p>
    <w:p w14:paraId="0D8E1DB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B类：乙方会同制造厂检验人员按合同规定对设备进行检验、试验、试运转。</w:t>
      </w:r>
    </w:p>
    <w:p w14:paraId="201628D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B类检验分以下两类：</w:t>
      </w:r>
    </w:p>
    <w:p w14:paraId="0D292DD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B-1类：属于本类的“设备”和“材料”须全部进行检验；</w:t>
      </w:r>
    </w:p>
    <w:p w14:paraId="7FCFC53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B-2类：属于本类的“设备”和“材料”，当规格相同时，进行抽检。</w:t>
      </w:r>
    </w:p>
    <w:p w14:paraId="60CD35A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C类：指A、B类以外的设备，由制造厂对设备进行检验、试验、试运转。</w:t>
      </w:r>
    </w:p>
    <w:p w14:paraId="3B9038E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在合同生效</w:t>
      </w:r>
      <w:proofErr w:type="gramStart"/>
      <w:r w:rsidRPr="00E640F3">
        <w:rPr>
          <w:rFonts w:ascii="宋体" w:eastAsia="宋体" w:hAnsi="宋体" w:cs="Times New Roman"/>
          <w:bCs/>
          <w:sz w:val="24"/>
          <w:szCs w:val="24"/>
        </w:rPr>
        <w:t>后3月</w:t>
      </w:r>
      <w:proofErr w:type="gramEnd"/>
      <w:r w:rsidRPr="00E640F3">
        <w:rPr>
          <w:rFonts w:ascii="宋体" w:eastAsia="宋体" w:hAnsi="宋体" w:cs="Times New Roman"/>
          <w:bCs/>
          <w:sz w:val="24"/>
          <w:szCs w:val="24"/>
        </w:rPr>
        <w:t>内，乙方应向甲方提交主要设备（即A、B类设备）的检验要领书（一式六份），其内容包括：</w:t>
      </w:r>
    </w:p>
    <w:p w14:paraId="26E3218D" w14:textId="77777777" w:rsidR="00E640F3" w:rsidRPr="00E640F3" w:rsidRDefault="00E640F3" w:rsidP="00E640F3">
      <w:pPr>
        <w:numPr>
          <w:ilvl w:val="0"/>
          <w:numId w:val="15"/>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设备的名称、规格；</w:t>
      </w:r>
    </w:p>
    <w:p w14:paraId="728AE3D4" w14:textId="77777777" w:rsidR="00E640F3" w:rsidRPr="00E640F3" w:rsidRDefault="00E640F3" w:rsidP="00E640F3">
      <w:pPr>
        <w:numPr>
          <w:ilvl w:val="0"/>
          <w:numId w:val="15"/>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检验项目；</w:t>
      </w:r>
    </w:p>
    <w:p w14:paraId="55533267" w14:textId="77777777" w:rsidR="00E640F3" w:rsidRPr="00E640F3" w:rsidRDefault="00E640F3" w:rsidP="00E640F3">
      <w:pPr>
        <w:numPr>
          <w:ilvl w:val="0"/>
          <w:numId w:val="15"/>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检验方法、检验所使用的工器具及实施示意图；</w:t>
      </w:r>
    </w:p>
    <w:p w14:paraId="73C172F4" w14:textId="77777777" w:rsidR="00E640F3" w:rsidRPr="00E640F3" w:rsidRDefault="00E640F3" w:rsidP="00E640F3">
      <w:pPr>
        <w:numPr>
          <w:ilvl w:val="0"/>
          <w:numId w:val="15"/>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所采用的标准编号；</w:t>
      </w:r>
    </w:p>
    <w:p w14:paraId="5F63FD2A" w14:textId="77777777" w:rsidR="00E640F3" w:rsidRPr="00E640F3" w:rsidRDefault="00E640F3" w:rsidP="00E640F3">
      <w:pPr>
        <w:numPr>
          <w:ilvl w:val="0"/>
          <w:numId w:val="15"/>
        </w:num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判断基准。</w:t>
      </w:r>
    </w:p>
    <w:p w14:paraId="19F41E4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甲方对乙方所提交的检验要领书若有异议，通过函文或在乙方人员来宝钢德盛不锈钢有限公司时或甲方人员到乙方指定地点协商解决。</w:t>
      </w:r>
    </w:p>
    <w:p w14:paraId="453A8AD2" w14:textId="77777777" w:rsidR="00E640F3" w:rsidRPr="00E640F3" w:rsidRDefault="00E640F3" w:rsidP="00E640F3">
      <w:pPr>
        <w:spacing w:beforeLines="50" w:before="158" w:afterLines="50" w:after="158" w:line="360" w:lineRule="auto"/>
        <w:rPr>
          <w:rFonts w:ascii="宋体" w:eastAsia="宋体" w:hAnsi="宋体" w:cs="Times New Roman"/>
          <w:b/>
          <w:sz w:val="24"/>
          <w:szCs w:val="24"/>
        </w:rPr>
      </w:pPr>
      <w:bookmarkStart w:id="267" w:name="_Toc11018_WPSOffice_Level2"/>
      <w:bookmarkStart w:id="268" w:name="_Toc8910_WPSOffice_Level2"/>
      <w:bookmarkStart w:id="269" w:name="_Toc22270_WPSOffice_Level2"/>
      <w:r w:rsidRPr="00E640F3">
        <w:rPr>
          <w:rFonts w:ascii="宋体" w:eastAsia="宋体" w:hAnsi="宋体" w:cs="Times New Roman" w:hint="eastAsia"/>
          <w:b/>
          <w:sz w:val="24"/>
          <w:szCs w:val="24"/>
        </w:rPr>
        <w:lastRenderedPageBreak/>
        <w:t>3、出厂前检验的准备及出厂前检验</w:t>
      </w:r>
      <w:bookmarkEnd w:id="267"/>
      <w:bookmarkEnd w:id="268"/>
      <w:bookmarkEnd w:id="269"/>
    </w:p>
    <w:p w14:paraId="71EC6BE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甲方有权自费派遣检验人员到乙方与乙方检验人员在制造厂共同对被列为A类的设备进行视察和出厂前检验。</w:t>
      </w:r>
    </w:p>
    <w:p w14:paraId="15F3B5E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乙方在主要设备进行装配和检验</w:t>
      </w:r>
      <w:proofErr w:type="gramStart"/>
      <w:r w:rsidRPr="00E640F3">
        <w:rPr>
          <w:rFonts w:ascii="宋体" w:eastAsia="宋体" w:hAnsi="宋体" w:cs="Times New Roman" w:hint="eastAsia"/>
          <w:bCs/>
          <w:sz w:val="24"/>
          <w:szCs w:val="24"/>
        </w:rPr>
        <w:t>前1月</w:t>
      </w:r>
      <w:proofErr w:type="gramEnd"/>
      <w:r w:rsidRPr="00E640F3">
        <w:rPr>
          <w:rFonts w:ascii="宋体" w:eastAsia="宋体" w:hAnsi="宋体" w:cs="Times New Roman" w:hint="eastAsia"/>
          <w:bCs/>
          <w:sz w:val="24"/>
          <w:szCs w:val="24"/>
        </w:rPr>
        <w:t>应将检验日期通知甲方，甲方在收到此通知后一周内将是否派员前往检验的决定通知乙方，如决定派遣，将提供检验人员的名单。在甲方检验人员到达乙方制造厂后，在会同检验前（不少于一周），乙方向甲方检验人员免费提供检验必要的工器具和资料（含图纸），一式二份，检验完成后由乙方向甲方提供会同检验记录，一式二份。</w:t>
      </w:r>
    </w:p>
    <w:p w14:paraId="419597D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在设备会同检验期间，乙方应向甲方检验人员提供诸如查阅图纸和技术资料以及检验所需各种工器具和测试设备的便利条件。</w:t>
      </w:r>
    </w:p>
    <w:p w14:paraId="22EDD1F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甲方检验人员可查看本合同有关设备（包括B类和C类设备）的制造、组装、试运转以及包装、防锈和涂漆工作，若甲方检验人员在查看、检验过程中发现问题，经向乙方提出意见，乙方应认真考虑甲方的意见并采取措施解决问题。</w:t>
      </w:r>
    </w:p>
    <w:p w14:paraId="189BDA0D"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甲方检验人员在乙方检验期间对“设备”和“材料”的任何检验和了解不能代替“设备”和“材料”运抵现场后所进行的检验，也不能免除乙方按本合同正文有关规定所承担的保证责任。</w:t>
      </w:r>
    </w:p>
    <w:p w14:paraId="2E08F3D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如甲方通知乙方不参加出厂前检验或甲方不能在乙方通知的时间内参加检验，乙方可自行检验。</w:t>
      </w:r>
    </w:p>
    <w:p w14:paraId="287F9E7B" w14:textId="77777777" w:rsidR="00E640F3" w:rsidRPr="00E640F3" w:rsidRDefault="00E640F3" w:rsidP="00E640F3">
      <w:pPr>
        <w:spacing w:beforeLines="50" w:before="158" w:afterLines="50" w:after="158" w:line="360" w:lineRule="auto"/>
        <w:rPr>
          <w:rFonts w:ascii="宋体" w:eastAsia="宋体" w:hAnsi="宋体" w:cs="Times New Roman"/>
          <w:b/>
          <w:sz w:val="24"/>
          <w:szCs w:val="24"/>
        </w:rPr>
      </w:pPr>
      <w:bookmarkStart w:id="270" w:name="_Toc11757_WPSOffice_Level2"/>
      <w:bookmarkStart w:id="271" w:name="_Toc11577_WPSOffice_Level2"/>
      <w:bookmarkStart w:id="272" w:name="_Toc23250_WPSOffice_Level2"/>
      <w:r w:rsidRPr="00E640F3">
        <w:rPr>
          <w:rFonts w:ascii="宋体" w:eastAsia="宋体" w:hAnsi="宋体" w:cs="Times New Roman" w:hint="eastAsia"/>
          <w:b/>
          <w:sz w:val="24"/>
          <w:szCs w:val="24"/>
        </w:rPr>
        <w:t>4、出厂前检验的对象及项目</w:t>
      </w:r>
      <w:bookmarkEnd w:id="270"/>
      <w:bookmarkEnd w:id="271"/>
      <w:bookmarkEnd w:id="272"/>
    </w:p>
    <w:p w14:paraId="42EF959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出厂前检验，原则上根据检验要领书进行检验，如果甲方检验人员就检验要领书以外的项目提出检验要求时，乙方应给予增加检验项目。凡列为抽检的设备，如某项指标没有达到标准和要求时，甲方有权要求扩大及至全数进行检验。</w:t>
      </w:r>
    </w:p>
    <w:p w14:paraId="7C49E76A" w14:textId="77777777" w:rsidR="00E640F3" w:rsidRPr="00E640F3" w:rsidRDefault="00E640F3" w:rsidP="00E640F3">
      <w:pPr>
        <w:spacing w:beforeLines="50" w:before="158" w:afterLines="50" w:after="158" w:line="360" w:lineRule="auto"/>
        <w:rPr>
          <w:rFonts w:ascii="宋体" w:eastAsia="宋体" w:hAnsi="宋体" w:cs="Times New Roman"/>
          <w:b/>
          <w:sz w:val="24"/>
          <w:szCs w:val="24"/>
        </w:rPr>
      </w:pPr>
      <w:bookmarkStart w:id="273" w:name="_Toc4227_WPSOffice_Level2"/>
      <w:bookmarkStart w:id="274" w:name="_Toc10737_WPSOffice_Level2"/>
      <w:bookmarkStart w:id="275" w:name="_Toc1864_WPSOffice_Level2"/>
      <w:r w:rsidRPr="00E640F3">
        <w:rPr>
          <w:rFonts w:ascii="宋体" w:eastAsia="宋体" w:hAnsi="宋体" w:cs="Times New Roman" w:hint="eastAsia"/>
          <w:b/>
          <w:sz w:val="24"/>
          <w:szCs w:val="24"/>
        </w:rPr>
        <w:t>5、出厂后检验</w:t>
      </w:r>
      <w:bookmarkEnd w:id="273"/>
      <w:bookmarkEnd w:id="274"/>
      <w:bookmarkEnd w:id="275"/>
    </w:p>
    <w:p w14:paraId="3A3FC47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“设备”和“材料”运抵现场后，甲方将对“设备”和“材料”进行开箱检验。乙方有权自费派员参加检验。其具体实施办法在首次开箱检验前由双方代表协商，同意后实施。</w:t>
      </w:r>
    </w:p>
    <w:p w14:paraId="3B6200B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甲方根据工程进度，将需开箱检验的箱号、设备名称、开箱日期、地点等</w:t>
      </w:r>
      <w:r w:rsidRPr="00E640F3">
        <w:rPr>
          <w:rFonts w:ascii="宋体" w:eastAsia="宋体" w:hAnsi="宋体" w:cs="Times New Roman" w:hint="eastAsia"/>
          <w:bCs/>
          <w:sz w:val="24"/>
          <w:szCs w:val="24"/>
        </w:rPr>
        <w:lastRenderedPageBreak/>
        <w:t>信息通知乙方，在开箱检验期间，甲方应向乙方检验人员提供工作上的便利条件，如乙方通知甲方不参加开箱检验或不能在甲方通知的时间内参加检验，甲方将自行开箱检验。在开箱检验时，如发现“设备”和“材料”有缺陷、损坏、短缺或型号规格、质量以及包装不符合合同规定时，双方应作好“检验记录”及“问题处理协议书”，并由双方代表签字，若乙方不参加开箱检验的，将以甲方的检验记录为依据。如属乙方责任，此项协议书即作为甲方向乙方要求修理、补供、换货等有效的索赔证据。</w:t>
      </w:r>
    </w:p>
    <w:p w14:paraId="39C18E3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如乙方没有参加开箱检验，在发现如上所述的问题且属乙方责任时，甲方可要求修理、补供、换货等。乙方应按要求进行理赔，如对索赔要求有异议，应在两个星期内提出复议，乙方如逾期不复，索赔即</w:t>
      </w:r>
      <w:proofErr w:type="gramStart"/>
      <w:r w:rsidRPr="00E640F3">
        <w:rPr>
          <w:rFonts w:ascii="宋体" w:eastAsia="宋体" w:hAnsi="宋体" w:cs="Times New Roman" w:hint="eastAsia"/>
          <w:bCs/>
          <w:sz w:val="24"/>
          <w:szCs w:val="24"/>
        </w:rPr>
        <w:t>作成</w:t>
      </w:r>
      <w:proofErr w:type="gramEnd"/>
      <w:r w:rsidRPr="00E640F3">
        <w:rPr>
          <w:rFonts w:ascii="宋体" w:eastAsia="宋体" w:hAnsi="宋体" w:cs="Times New Roman" w:hint="eastAsia"/>
          <w:bCs/>
          <w:sz w:val="24"/>
          <w:szCs w:val="24"/>
        </w:rPr>
        <w:t>立。</w:t>
      </w:r>
    </w:p>
    <w:p w14:paraId="5179E737"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开箱检验后的安装、试运转阶段直至机械保证期结束，如发现“设备”、“材料”有质量问题时，按合同正文有关规定办理。</w:t>
      </w:r>
    </w:p>
    <w:p w14:paraId="4CA7FFE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乙方换货或补供货物的期限以不影响甲方工程建设总进度为前提。如</w:t>
      </w:r>
      <w:proofErr w:type="gramStart"/>
      <w:r w:rsidRPr="00E640F3">
        <w:rPr>
          <w:rFonts w:ascii="宋体" w:eastAsia="宋体" w:hAnsi="宋体" w:cs="Times New Roman" w:hint="eastAsia"/>
          <w:bCs/>
          <w:sz w:val="24"/>
          <w:szCs w:val="24"/>
        </w:rPr>
        <w:t>乙方没</w:t>
      </w:r>
      <w:proofErr w:type="gramEnd"/>
      <w:r w:rsidRPr="00E640F3">
        <w:rPr>
          <w:rFonts w:ascii="宋体" w:eastAsia="宋体" w:hAnsi="宋体" w:cs="Times New Roman" w:hint="eastAsia"/>
          <w:bCs/>
          <w:sz w:val="24"/>
          <w:szCs w:val="24"/>
        </w:rPr>
        <w:t>按期履行其义务，则按本合同正文有关规定办理。</w:t>
      </w:r>
    </w:p>
    <w:p w14:paraId="6410E901"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当甲方对乙方提供的“设备”和“材料”有质量疑问时，经双方协商后可进行必要的材质、性能、容量等品质检验。届时双方应相互配合，不应无故拖延。</w:t>
      </w:r>
    </w:p>
    <w:p w14:paraId="77C7AC05"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在检验中如发现乙方提供的检验所需的标准和规范仍不完整有碍于判明质量情况时，乙方应</w:t>
      </w:r>
      <w:proofErr w:type="gramStart"/>
      <w:r w:rsidRPr="00E640F3">
        <w:rPr>
          <w:rFonts w:ascii="宋体" w:eastAsia="宋体" w:hAnsi="宋体" w:cs="Times New Roman" w:hint="eastAsia"/>
          <w:bCs/>
          <w:sz w:val="24"/>
          <w:szCs w:val="24"/>
        </w:rPr>
        <w:t>及时补供所需</w:t>
      </w:r>
      <w:proofErr w:type="gramEnd"/>
      <w:r w:rsidRPr="00E640F3">
        <w:rPr>
          <w:rFonts w:ascii="宋体" w:eastAsia="宋体" w:hAnsi="宋体" w:cs="Times New Roman" w:hint="eastAsia"/>
          <w:bCs/>
          <w:sz w:val="24"/>
          <w:szCs w:val="24"/>
        </w:rPr>
        <w:t>标准和规范，并按照新补充的规范标准执行。</w:t>
      </w:r>
    </w:p>
    <w:p w14:paraId="421F21CB" w14:textId="77777777" w:rsidR="00E640F3" w:rsidRPr="00E640F3" w:rsidRDefault="00E640F3" w:rsidP="00E640F3">
      <w:pPr>
        <w:spacing w:line="360" w:lineRule="auto"/>
        <w:ind w:firstLine="570"/>
        <w:rPr>
          <w:rFonts w:ascii="宋体" w:eastAsia="宋体" w:hAnsi="宋体" w:cs="Times New Roman"/>
          <w:bCs/>
          <w:sz w:val="24"/>
          <w:szCs w:val="24"/>
        </w:rPr>
      </w:pPr>
    </w:p>
    <w:p w14:paraId="3F604AD4" w14:textId="77777777" w:rsidR="00E640F3" w:rsidRPr="00E640F3" w:rsidRDefault="00E640F3" w:rsidP="00E640F3">
      <w:pPr>
        <w:tabs>
          <w:tab w:val="center" w:pos="-3990"/>
          <w:tab w:val="left" w:pos="4295"/>
          <w:tab w:val="left" w:pos="4925"/>
        </w:tabs>
        <w:snapToGrid w:val="0"/>
        <w:spacing w:beforeLines="50" w:before="158" w:afterLines="50" w:after="158" w:line="540" w:lineRule="exact"/>
        <w:ind w:firstLineChars="200" w:firstLine="560"/>
        <w:rPr>
          <w:rFonts w:ascii="宋体" w:eastAsia="宋体" w:hAnsi="宋体" w:cs="宋体"/>
          <w:snapToGrid w:val="0"/>
          <w:sz w:val="28"/>
          <w:szCs w:val="28"/>
        </w:rPr>
      </w:pPr>
    </w:p>
    <w:p w14:paraId="6C2377F0" w14:textId="77777777" w:rsidR="00E640F3" w:rsidRPr="00E640F3" w:rsidRDefault="00E640F3" w:rsidP="00E640F3">
      <w:pPr>
        <w:tabs>
          <w:tab w:val="center" w:pos="-3990"/>
          <w:tab w:val="left" w:pos="4295"/>
          <w:tab w:val="left" w:pos="4925"/>
        </w:tabs>
        <w:snapToGrid w:val="0"/>
        <w:spacing w:beforeLines="50" w:before="158" w:afterLines="50" w:after="158" w:line="540" w:lineRule="exact"/>
        <w:ind w:firstLineChars="200" w:firstLine="560"/>
        <w:rPr>
          <w:rFonts w:ascii="宋体" w:eastAsia="宋体" w:hAnsi="宋体" w:cs="宋体"/>
          <w:snapToGrid w:val="0"/>
          <w:color w:val="000000"/>
          <w:sz w:val="28"/>
          <w:szCs w:val="28"/>
        </w:rPr>
        <w:sectPr w:rsidR="00E640F3" w:rsidRPr="00E640F3">
          <w:headerReference w:type="default" r:id="rId31"/>
          <w:footerReference w:type="default" r:id="rId32"/>
          <w:pgSz w:w="11907" w:h="16840"/>
          <w:pgMar w:top="1440" w:right="1797" w:bottom="1440" w:left="1797" w:header="851" w:footer="992" w:gutter="0"/>
          <w:cols w:space="720"/>
          <w:docGrid w:type="lines" w:linePitch="317"/>
        </w:sectPr>
      </w:pPr>
    </w:p>
    <w:p w14:paraId="27BD129F"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76" w:name="_Toc19524927"/>
      <w:r w:rsidRPr="00E640F3">
        <w:rPr>
          <w:rFonts w:ascii="宋体" w:eastAsia="宋体" w:hAnsi="宋体" w:cs="Times New Roman" w:hint="eastAsia"/>
          <w:b/>
          <w:bCs/>
          <w:kern w:val="44"/>
          <w:sz w:val="32"/>
          <w:szCs w:val="32"/>
          <w:lang w:val="x-none" w:eastAsia="x-none"/>
        </w:rPr>
        <w:lastRenderedPageBreak/>
        <w:t>附件10</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设备布置及总系统布置图</w:t>
      </w:r>
      <w:bookmarkEnd w:id="276"/>
      <w:proofErr w:type="spellEnd"/>
    </w:p>
    <w:p w14:paraId="1B802EE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本附件描述本工程范围内《设备布置及总系统布置图》事宜。</w:t>
      </w:r>
    </w:p>
    <w:p w14:paraId="1F946F9F"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1、图纸清单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2860"/>
        <w:gridCol w:w="2935"/>
        <w:gridCol w:w="2039"/>
      </w:tblGrid>
      <w:tr w:rsidR="00E640F3" w:rsidRPr="00E640F3" w14:paraId="5E20845E" w14:textId="77777777" w:rsidTr="00ED363A">
        <w:tc>
          <w:tcPr>
            <w:tcW w:w="959" w:type="dxa"/>
          </w:tcPr>
          <w:p w14:paraId="1C8AEB79"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序号</w:t>
            </w:r>
          </w:p>
        </w:tc>
        <w:tc>
          <w:tcPr>
            <w:tcW w:w="2940" w:type="dxa"/>
          </w:tcPr>
          <w:p w14:paraId="18784A17"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图纸名称</w:t>
            </w:r>
          </w:p>
        </w:tc>
        <w:tc>
          <w:tcPr>
            <w:tcW w:w="3013" w:type="dxa"/>
          </w:tcPr>
          <w:p w14:paraId="59BF129F"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图纸名称</w:t>
            </w:r>
          </w:p>
        </w:tc>
        <w:tc>
          <w:tcPr>
            <w:tcW w:w="2091" w:type="dxa"/>
          </w:tcPr>
          <w:p w14:paraId="123A356E"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备注</w:t>
            </w:r>
          </w:p>
        </w:tc>
      </w:tr>
      <w:tr w:rsidR="00E640F3" w:rsidRPr="00E640F3" w14:paraId="6A57D1CE" w14:textId="77777777" w:rsidTr="00ED363A">
        <w:tc>
          <w:tcPr>
            <w:tcW w:w="959" w:type="dxa"/>
          </w:tcPr>
          <w:p w14:paraId="2082E7F6"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1</w:t>
            </w:r>
          </w:p>
        </w:tc>
        <w:tc>
          <w:tcPr>
            <w:tcW w:w="2940" w:type="dxa"/>
          </w:tcPr>
          <w:p w14:paraId="59098BBA"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工艺流程图</w:t>
            </w:r>
          </w:p>
        </w:tc>
        <w:tc>
          <w:tcPr>
            <w:tcW w:w="3013" w:type="dxa"/>
          </w:tcPr>
          <w:p w14:paraId="5E4243B9"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TB-</w:t>
            </w:r>
            <w:r w:rsidRPr="00E640F3">
              <w:rPr>
                <w:rFonts w:ascii="宋体" w:eastAsia="宋体" w:hAnsi="宋体" w:cs="Times New Roman"/>
                <w:bCs/>
                <w:sz w:val="24"/>
                <w:szCs w:val="24"/>
              </w:rPr>
              <w:t>001</w:t>
            </w:r>
          </w:p>
        </w:tc>
        <w:tc>
          <w:tcPr>
            <w:tcW w:w="2091" w:type="dxa"/>
          </w:tcPr>
          <w:p w14:paraId="2F2CF24A" w14:textId="77777777" w:rsidR="00E640F3" w:rsidRPr="00E640F3" w:rsidRDefault="00E640F3" w:rsidP="00E640F3">
            <w:pPr>
              <w:spacing w:line="360" w:lineRule="auto"/>
              <w:rPr>
                <w:rFonts w:ascii="宋体" w:eastAsia="宋体" w:hAnsi="宋体" w:cs="Times New Roman"/>
                <w:bCs/>
                <w:sz w:val="24"/>
                <w:szCs w:val="24"/>
              </w:rPr>
            </w:pPr>
          </w:p>
        </w:tc>
      </w:tr>
      <w:tr w:rsidR="00E640F3" w:rsidRPr="00E640F3" w14:paraId="50863468" w14:textId="77777777" w:rsidTr="00ED363A">
        <w:tc>
          <w:tcPr>
            <w:tcW w:w="959" w:type="dxa"/>
          </w:tcPr>
          <w:p w14:paraId="4618AC45"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2</w:t>
            </w:r>
          </w:p>
        </w:tc>
        <w:tc>
          <w:tcPr>
            <w:tcW w:w="2940" w:type="dxa"/>
          </w:tcPr>
          <w:p w14:paraId="3B95A424"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平面布置图</w:t>
            </w:r>
          </w:p>
        </w:tc>
        <w:tc>
          <w:tcPr>
            <w:tcW w:w="3013" w:type="dxa"/>
          </w:tcPr>
          <w:p w14:paraId="76C6C115"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TB-</w:t>
            </w:r>
            <w:r w:rsidRPr="00E640F3">
              <w:rPr>
                <w:rFonts w:ascii="宋体" w:eastAsia="宋体" w:hAnsi="宋体" w:cs="Times New Roman"/>
                <w:bCs/>
                <w:sz w:val="24"/>
                <w:szCs w:val="24"/>
              </w:rPr>
              <w:t>002</w:t>
            </w:r>
          </w:p>
        </w:tc>
        <w:tc>
          <w:tcPr>
            <w:tcW w:w="2091" w:type="dxa"/>
          </w:tcPr>
          <w:p w14:paraId="41EA31D3" w14:textId="77777777" w:rsidR="00E640F3" w:rsidRPr="00E640F3" w:rsidRDefault="00E640F3" w:rsidP="00E640F3">
            <w:pPr>
              <w:spacing w:line="360" w:lineRule="auto"/>
              <w:rPr>
                <w:rFonts w:ascii="宋体" w:eastAsia="宋体" w:hAnsi="宋体" w:cs="Times New Roman"/>
                <w:bCs/>
                <w:sz w:val="24"/>
                <w:szCs w:val="24"/>
              </w:rPr>
            </w:pPr>
          </w:p>
        </w:tc>
      </w:tr>
      <w:tr w:rsidR="00E640F3" w:rsidRPr="00E640F3" w14:paraId="43433BFC" w14:textId="77777777" w:rsidTr="00ED363A">
        <w:tc>
          <w:tcPr>
            <w:tcW w:w="959" w:type="dxa"/>
          </w:tcPr>
          <w:p w14:paraId="479561EE"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3</w:t>
            </w:r>
          </w:p>
        </w:tc>
        <w:tc>
          <w:tcPr>
            <w:tcW w:w="2940" w:type="dxa"/>
          </w:tcPr>
          <w:p w14:paraId="48DAD3BB"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A-A断面图</w:t>
            </w:r>
          </w:p>
        </w:tc>
        <w:tc>
          <w:tcPr>
            <w:tcW w:w="3013" w:type="dxa"/>
          </w:tcPr>
          <w:p w14:paraId="0DF998D5"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TB-</w:t>
            </w:r>
            <w:r w:rsidRPr="00E640F3">
              <w:rPr>
                <w:rFonts w:ascii="宋体" w:eastAsia="宋体" w:hAnsi="宋体" w:cs="Times New Roman"/>
                <w:bCs/>
                <w:sz w:val="24"/>
                <w:szCs w:val="24"/>
              </w:rPr>
              <w:t>003</w:t>
            </w:r>
          </w:p>
        </w:tc>
        <w:tc>
          <w:tcPr>
            <w:tcW w:w="2091" w:type="dxa"/>
          </w:tcPr>
          <w:p w14:paraId="3B68EC6F" w14:textId="77777777" w:rsidR="00E640F3" w:rsidRPr="00E640F3" w:rsidRDefault="00E640F3" w:rsidP="00E640F3">
            <w:pPr>
              <w:spacing w:line="360" w:lineRule="auto"/>
              <w:rPr>
                <w:rFonts w:ascii="宋体" w:eastAsia="宋体" w:hAnsi="宋体" w:cs="Times New Roman"/>
                <w:bCs/>
                <w:sz w:val="24"/>
                <w:szCs w:val="24"/>
              </w:rPr>
            </w:pPr>
          </w:p>
        </w:tc>
      </w:tr>
      <w:tr w:rsidR="00E640F3" w:rsidRPr="00E640F3" w14:paraId="42C3FFFD" w14:textId="77777777" w:rsidTr="00ED363A">
        <w:tc>
          <w:tcPr>
            <w:tcW w:w="959" w:type="dxa"/>
          </w:tcPr>
          <w:p w14:paraId="05610E57"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4</w:t>
            </w:r>
          </w:p>
        </w:tc>
        <w:tc>
          <w:tcPr>
            <w:tcW w:w="2940" w:type="dxa"/>
          </w:tcPr>
          <w:p w14:paraId="776FC045"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B-B断面图</w:t>
            </w:r>
          </w:p>
        </w:tc>
        <w:tc>
          <w:tcPr>
            <w:tcW w:w="3013" w:type="dxa"/>
          </w:tcPr>
          <w:p w14:paraId="15301EC4"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TB-</w:t>
            </w:r>
            <w:r w:rsidRPr="00E640F3">
              <w:rPr>
                <w:rFonts w:ascii="宋体" w:eastAsia="宋体" w:hAnsi="宋体" w:cs="Times New Roman"/>
                <w:bCs/>
                <w:sz w:val="24"/>
                <w:szCs w:val="24"/>
              </w:rPr>
              <w:t>004</w:t>
            </w:r>
          </w:p>
        </w:tc>
        <w:tc>
          <w:tcPr>
            <w:tcW w:w="2091" w:type="dxa"/>
          </w:tcPr>
          <w:p w14:paraId="7218F6E1" w14:textId="77777777" w:rsidR="00E640F3" w:rsidRPr="00E640F3" w:rsidRDefault="00E640F3" w:rsidP="00E640F3">
            <w:pPr>
              <w:spacing w:line="360" w:lineRule="auto"/>
              <w:rPr>
                <w:rFonts w:ascii="宋体" w:eastAsia="宋体" w:hAnsi="宋体" w:cs="Times New Roman"/>
                <w:bCs/>
                <w:sz w:val="24"/>
                <w:szCs w:val="24"/>
              </w:rPr>
            </w:pPr>
          </w:p>
        </w:tc>
      </w:tr>
      <w:tr w:rsidR="00E640F3" w:rsidRPr="00E640F3" w14:paraId="5493300D" w14:textId="77777777" w:rsidTr="00ED363A">
        <w:tc>
          <w:tcPr>
            <w:tcW w:w="959" w:type="dxa"/>
          </w:tcPr>
          <w:p w14:paraId="74405643"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5</w:t>
            </w:r>
          </w:p>
        </w:tc>
        <w:tc>
          <w:tcPr>
            <w:tcW w:w="2940" w:type="dxa"/>
          </w:tcPr>
          <w:p w14:paraId="633A41DF"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C-C断面图</w:t>
            </w:r>
          </w:p>
        </w:tc>
        <w:tc>
          <w:tcPr>
            <w:tcW w:w="3013" w:type="dxa"/>
          </w:tcPr>
          <w:p w14:paraId="4CFDF9D4"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TB-</w:t>
            </w:r>
            <w:r w:rsidRPr="00E640F3">
              <w:rPr>
                <w:rFonts w:ascii="宋体" w:eastAsia="宋体" w:hAnsi="宋体" w:cs="Times New Roman"/>
                <w:bCs/>
                <w:sz w:val="24"/>
                <w:szCs w:val="24"/>
              </w:rPr>
              <w:t>005</w:t>
            </w:r>
          </w:p>
        </w:tc>
        <w:tc>
          <w:tcPr>
            <w:tcW w:w="2091" w:type="dxa"/>
          </w:tcPr>
          <w:p w14:paraId="4666107C" w14:textId="77777777" w:rsidR="00E640F3" w:rsidRPr="00E640F3" w:rsidRDefault="00E640F3" w:rsidP="00E640F3">
            <w:pPr>
              <w:spacing w:line="360" w:lineRule="auto"/>
              <w:rPr>
                <w:rFonts w:ascii="宋体" w:eastAsia="宋体" w:hAnsi="宋体" w:cs="Times New Roman"/>
                <w:bCs/>
                <w:sz w:val="24"/>
                <w:szCs w:val="24"/>
              </w:rPr>
            </w:pPr>
          </w:p>
        </w:tc>
      </w:tr>
      <w:tr w:rsidR="00E640F3" w:rsidRPr="00E640F3" w14:paraId="2E0E38B0" w14:textId="77777777" w:rsidTr="00ED363A">
        <w:tc>
          <w:tcPr>
            <w:tcW w:w="959" w:type="dxa"/>
          </w:tcPr>
          <w:p w14:paraId="2DA735BF"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6</w:t>
            </w:r>
          </w:p>
        </w:tc>
        <w:tc>
          <w:tcPr>
            <w:tcW w:w="2940" w:type="dxa"/>
          </w:tcPr>
          <w:p w14:paraId="02C59DC2"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D-D断面图</w:t>
            </w:r>
          </w:p>
        </w:tc>
        <w:tc>
          <w:tcPr>
            <w:tcW w:w="3013" w:type="dxa"/>
          </w:tcPr>
          <w:p w14:paraId="7241C5E2"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TB-</w:t>
            </w:r>
            <w:r w:rsidRPr="00E640F3">
              <w:rPr>
                <w:rFonts w:ascii="宋体" w:eastAsia="宋体" w:hAnsi="宋体" w:cs="Times New Roman"/>
                <w:bCs/>
                <w:sz w:val="24"/>
                <w:szCs w:val="24"/>
              </w:rPr>
              <w:t>006</w:t>
            </w:r>
          </w:p>
        </w:tc>
        <w:tc>
          <w:tcPr>
            <w:tcW w:w="2091" w:type="dxa"/>
          </w:tcPr>
          <w:p w14:paraId="605167F6" w14:textId="77777777" w:rsidR="00E640F3" w:rsidRPr="00E640F3" w:rsidRDefault="00E640F3" w:rsidP="00E640F3">
            <w:pPr>
              <w:spacing w:line="360" w:lineRule="auto"/>
              <w:rPr>
                <w:rFonts w:ascii="宋体" w:eastAsia="宋体" w:hAnsi="宋体" w:cs="Times New Roman"/>
                <w:bCs/>
                <w:sz w:val="24"/>
                <w:szCs w:val="24"/>
              </w:rPr>
            </w:pPr>
          </w:p>
        </w:tc>
      </w:tr>
    </w:tbl>
    <w:p w14:paraId="72A17620" w14:textId="77777777" w:rsidR="00E640F3" w:rsidRPr="00E640F3" w:rsidRDefault="00E640F3" w:rsidP="00E640F3">
      <w:pPr>
        <w:spacing w:line="360" w:lineRule="auto"/>
        <w:ind w:firstLine="570"/>
        <w:rPr>
          <w:rFonts w:ascii="宋体" w:eastAsia="宋体" w:hAnsi="宋体" w:cs="Times New Roman"/>
          <w:bCs/>
          <w:sz w:val="24"/>
          <w:szCs w:val="24"/>
        </w:rPr>
      </w:pPr>
    </w:p>
    <w:p w14:paraId="373DA0B0"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524A4B8A"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first" r:id="rId33"/>
          <w:pgSz w:w="11906" w:h="16838"/>
          <w:pgMar w:top="1418" w:right="1418" w:bottom="1418" w:left="1701" w:header="851" w:footer="851" w:gutter="0"/>
          <w:cols w:space="720"/>
          <w:titlePg/>
          <w:docGrid w:type="lines" w:linePitch="312"/>
        </w:sectPr>
      </w:pPr>
    </w:p>
    <w:p w14:paraId="0740D18A"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77" w:name="_Toc19524928"/>
      <w:r w:rsidRPr="00E640F3">
        <w:rPr>
          <w:rFonts w:ascii="宋体" w:eastAsia="宋体" w:hAnsi="宋体" w:cs="Times New Roman" w:hint="eastAsia"/>
          <w:b/>
          <w:bCs/>
          <w:kern w:val="44"/>
          <w:sz w:val="32"/>
          <w:szCs w:val="32"/>
          <w:lang w:val="x-none" w:eastAsia="x-none"/>
        </w:rPr>
        <w:lastRenderedPageBreak/>
        <w:t>附件11</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设备交货及建设进度</w:t>
      </w:r>
      <w:bookmarkEnd w:id="277"/>
      <w:proofErr w:type="spellEnd"/>
    </w:p>
    <w:p w14:paraId="5CB35DE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本附件描述本工程范围内《设备交货及建设进度》事宜。</w:t>
      </w:r>
    </w:p>
    <w:p w14:paraId="6825EDF6" w14:textId="77777777" w:rsidR="00E640F3" w:rsidRPr="00E640F3" w:rsidRDefault="00E640F3" w:rsidP="00E640F3">
      <w:pPr>
        <w:keepNext/>
        <w:keepLines/>
        <w:tabs>
          <w:tab w:val="left" w:pos="0"/>
          <w:tab w:val="left" w:pos="576"/>
          <w:tab w:val="left" w:pos="840"/>
        </w:tabs>
        <w:snapToGrid w:val="0"/>
        <w:spacing w:line="348" w:lineRule="auto"/>
        <w:outlineLvl w:val="1"/>
        <w:rPr>
          <w:rFonts w:ascii="宋体" w:eastAsia="宋体" w:hAnsi="宋体" w:cs="Times New Roman"/>
          <w:b/>
          <w:color w:val="000000"/>
          <w:sz w:val="24"/>
          <w:szCs w:val="24"/>
        </w:rPr>
      </w:pPr>
      <w:bookmarkStart w:id="278" w:name="_Toc314554377"/>
      <w:bookmarkStart w:id="279" w:name="_Toc10294028"/>
      <w:r w:rsidRPr="00E640F3">
        <w:rPr>
          <w:rFonts w:ascii="宋体" w:eastAsia="宋体" w:hAnsi="宋体" w:cs="Times New Roman"/>
          <w:b/>
          <w:color w:val="000000"/>
          <w:sz w:val="24"/>
          <w:szCs w:val="24"/>
        </w:rPr>
        <w:t xml:space="preserve">1 </w:t>
      </w:r>
      <w:r w:rsidRPr="00E640F3">
        <w:rPr>
          <w:rFonts w:ascii="宋体" w:eastAsia="宋体" w:hAnsi="宋体" w:cs="Times New Roman" w:hint="eastAsia"/>
          <w:b/>
          <w:color w:val="000000"/>
          <w:sz w:val="24"/>
          <w:szCs w:val="24"/>
        </w:rPr>
        <w:t>、</w:t>
      </w:r>
      <w:r w:rsidRPr="00E640F3">
        <w:rPr>
          <w:rFonts w:ascii="宋体" w:eastAsia="宋体" w:hAnsi="宋体" w:cs="Times New Roman"/>
          <w:b/>
          <w:color w:val="000000"/>
          <w:sz w:val="24"/>
          <w:szCs w:val="24"/>
        </w:rPr>
        <w:t>一般事项</w:t>
      </w:r>
      <w:bookmarkEnd w:id="278"/>
      <w:bookmarkEnd w:id="279"/>
    </w:p>
    <w:p w14:paraId="1226D30E" w14:textId="77777777" w:rsidR="00E640F3" w:rsidRPr="00E640F3" w:rsidRDefault="00E640F3" w:rsidP="00E640F3">
      <w:pPr>
        <w:keepNext/>
        <w:keepLines/>
        <w:tabs>
          <w:tab w:val="left" w:pos="0"/>
        </w:tabs>
        <w:snapToGrid w:val="0"/>
        <w:spacing w:line="348" w:lineRule="auto"/>
        <w:outlineLvl w:val="2"/>
        <w:rPr>
          <w:rFonts w:ascii="宋体" w:eastAsia="宋体" w:hAnsi="宋体" w:cs="Times New Roman"/>
          <w:b/>
          <w:bCs/>
          <w:sz w:val="24"/>
          <w:szCs w:val="24"/>
        </w:rPr>
      </w:pPr>
      <w:bookmarkStart w:id="280" w:name="_Toc314554378"/>
      <w:bookmarkStart w:id="281" w:name="_Toc10294029"/>
      <w:r w:rsidRPr="00E640F3">
        <w:rPr>
          <w:rFonts w:ascii="宋体" w:eastAsia="宋体" w:hAnsi="宋体" w:cs="Times New Roman"/>
          <w:b/>
          <w:bCs/>
          <w:sz w:val="24"/>
          <w:szCs w:val="24"/>
        </w:rPr>
        <w:t>1.1前提条件</w:t>
      </w:r>
      <w:bookmarkEnd w:id="280"/>
      <w:bookmarkEnd w:id="281"/>
    </w:p>
    <w:p w14:paraId="767B8E02" w14:textId="77777777" w:rsidR="00E640F3" w:rsidRPr="00E640F3" w:rsidRDefault="00E640F3" w:rsidP="00E640F3">
      <w:pPr>
        <w:adjustRightInd w:val="0"/>
        <w:snapToGrid w:val="0"/>
        <w:spacing w:line="348" w:lineRule="auto"/>
        <w:ind w:firstLineChars="200" w:firstLine="480"/>
        <w:rPr>
          <w:rFonts w:ascii="宋体" w:eastAsia="宋体" w:hAnsi="宋体" w:cs="Times New Roman"/>
          <w:sz w:val="24"/>
          <w:szCs w:val="24"/>
        </w:rPr>
      </w:pPr>
      <w:r w:rsidRPr="00E640F3">
        <w:rPr>
          <w:rFonts w:ascii="宋体" w:eastAsia="宋体" w:hAnsi="宋体" w:cs="Times New Roman"/>
          <w:sz w:val="24"/>
          <w:szCs w:val="24"/>
        </w:rPr>
        <w:t>为了确保工程设计的总进度，甲方应提供必要的条件，如：合同的</w:t>
      </w:r>
      <w:proofErr w:type="gramStart"/>
      <w:r w:rsidRPr="00E640F3">
        <w:rPr>
          <w:rFonts w:ascii="宋体" w:eastAsia="宋体" w:hAnsi="宋体" w:cs="Times New Roman"/>
          <w:sz w:val="24"/>
          <w:szCs w:val="24"/>
        </w:rPr>
        <w:t>签定</w:t>
      </w:r>
      <w:proofErr w:type="gramEnd"/>
      <w:r w:rsidRPr="00E640F3">
        <w:rPr>
          <w:rFonts w:ascii="宋体" w:eastAsia="宋体" w:hAnsi="宋体" w:cs="Times New Roman"/>
          <w:sz w:val="24"/>
          <w:szCs w:val="24"/>
        </w:rPr>
        <w:t>与生效、各种资料的交付、设计书的审查确认、设备安装调试的进度等，以确保各重要工程节点的按时完成。</w:t>
      </w:r>
    </w:p>
    <w:p w14:paraId="7D03DF54" w14:textId="77777777" w:rsidR="00E640F3" w:rsidRPr="00E640F3" w:rsidRDefault="00E640F3" w:rsidP="00E640F3">
      <w:pPr>
        <w:keepNext/>
        <w:keepLines/>
        <w:tabs>
          <w:tab w:val="left" w:pos="0"/>
        </w:tabs>
        <w:snapToGrid w:val="0"/>
        <w:spacing w:line="348" w:lineRule="auto"/>
        <w:outlineLvl w:val="2"/>
        <w:rPr>
          <w:rFonts w:ascii="宋体" w:eastAsia="宋体" w:hAnsi="宋体" w:cs="Times New Roman"/>
          <w:b/>
          <w:bCs/>
          <w:sz w:val="24"/>
          <w:szCs w:val="24"/>
        </w:rPr>
      </w:pPr>
      <w:bookmarkStart w:id="282" w:name="_Toc314554380"/>
      <w:bookmarkStart w:id="283" w:name="_Toc169501368"/>
      <w:bookmarkStart w:id="284" w:name="_Toc10294030"/>
      <w:r w:rsidRPr="00E640F3">
        <w:rPr>
          <w:rFonts w:ascii="宋体" w:eastAsia="宋体" w:hAnsi="宋体" w:cs="Times New Roman"/>
          <w:b/>
          <w:bCs/>
          <w:sz w:val="24"/>
          <w:szCs w:val="24"/>
        </w:rPr>
        <w:t>1.2总则</w:t>
      </w:r>
      <w:bookmarkEnd w:id="282"/>
      <w:bookmarkEnd w:id="283"/>
      <w:bookmarkEnd w:id="284"/>
    </w:p>
    <w:p w14:paraId="17AF5D9D" w14:textId="77777777" w:rsidR="00940B36" w:rsidRPr="00940B36" w:rsidRDefault="00940B36" w:rsidP="00940B36">
      <w:pPr>
        <w:numPr>
          <w:ilvl w:val="0"/>
          <w:numId w:val="25"/>
        </w:numPr>
        <w:tabs>
          <w:tab w:val="left" w:pos="980"/>
          <w:tab w:val="left" w:pos="1078"/>
          <w:tab w:val="left" w:pos="1638"/>
          <w:tab w:val="left" w:pos="3920"/>
          <w:tab w:val="left" w:pos="5670"/>
        </w:tabs>
        <w:adjustRightInd w:val="0"/>
        <w:snapToGrid w:val="0"/>
        <w:spacing w:line="348" w:lineRule="auto"/>
        <w:ind w:leftChars="254" w:left="966" w:hanging="433"/>
        <w:textAlignment w:val="baseline"/>
        <w:rPr>
          <w:rFonts w:ascii="宋体" w:eastAsia="宋体" w:hAnsi="宋体" w:cs="Times New Roman"/>
          <w:kern w:val="0"/>
          <w:sz w:val="24"/>
          <w:szCs w:val="24"/>
        </w:rPr>
      </w:pPr>
      <w:bookmarkStart w:id="285" w:name="_Toc314554381"/>
      <w:bookmarkStart w:id="286" w:name="_Toc169501369"/>
      <w:bookmarkStart w:id="287" w:name="_Toc10294031"/>
      <w:r w:rsidRPr="00940B36">
        <w:rPr>
          <w:rFonts w:ascii="宋体" w:eastAsia="宋体" w:hAnsi="宋体" w:cs="Times New Roman"/>
          <w:kern w:val="0"/>
          <w:sz w:val="24"/>
          <w:szCs w:val="24"/>
        </w:rPr>
        <w:t>后续的“总进度表”中以月份给出的时间均从合同签约开始计起。</w:t>
      </w:r>
    </w:p>
    <w:p w14:paraId="3DA703D0" w14:textId="77777777" w:rsidR="00940B36" w:rsidRPr="00940B36" w:rsidRDefault="00940B36" w:rsidP="00940B36">
      <w:pPr>
        <w:numPr>
          <w:ilvl w:val="0"/>
          <w:numId w:val="25"/>
        </w:numPr>
        <w:tabs>
          <w:tab w:val="left" w:pos="980"/>
          <w:tab w:val="left" w:pos="1078"/>
          <w:tab w:val="left" w:pos="1638"/>
          <w:tab w:val="left" w:pos="3920"/>
          <w:tab w:val="left" w:pos="5670"/>
        </w:tabs>
        <w:adjustRightInd w:val="0"/>
        <w:snapToGrid w:val="0"/>
        <w:spacing w:line="348" w:lineRule="auto"/>
        <w:ind w:left="0" w:firstLine="560"/>
        <w:textAlignment w:val="baseline"/>
        <w:rPr>
          <w:rFonts w:ascii="宋体" w:eastAsia="宋体" w:hAnsi="宋体" w:cs="Times New Roman"/>
          <w:kern w:val="0"/>
          <w:sz w:val="24"/>
          <w:szCs w:val="24"/>
        </w:rPr>
      </w:pPr>
      <w:r w:rsidRPr="00940B36">
        <w:rPr>
          <w:rFonts w:ascii="宋体" w:eastAsia="宋体" w:hAnsi="宋体" w:cs="Times New Roman"/>
          <w:kern w:val="0"/>
          <w:sz w:val="24"/>
          <w:szCs w:val="24"/>
        </w:rPr>
        <w:t>在不考虑空运的情况下，设备运输时间按1个月计算。</w:t>
      </w:r>
    </w:p>
    <w:p w14:paraId="4B4A09BE" w14:textId="77777777" w:rsidR="00940B36" w:rsidRPr="00940B36" w:rsidRDefault="00940B36" w:rsidP="00940B36">
      <w:pPr>
        <w:numPr>
          <w:ilvl w:val="0"/>
          <w:numId w:val="25"/>
        </w:numPr>
        <w:tabs>
          <w:tab w:val="left" w:pos="980"/>
          <w:tab w:val="left" w:pos="1078"/>
          <w:tab w:val="left" w:pos="1638"/>
          <w:tab w:val="left" w:pos="3920"/>
          <w:tab w:val="left" w:pos="5670"/>
        </w:tabs>
        <w:adjustRightInd w:val="0"/>
        <w:snapToGrid w:val="0"/>
        <w:spacing w:line="348" w:lineRule="auto"/>
        <w:ind w:leftChars="254" w:left="966" w:hanging="433"/>
        <w:textAlignment w:val="baseline"/>
        <w:rPr>
          <w:rFonts w:ascii="宋体" w:eastAsia="宋体" w:hAnsi="宋体" w:cs="Times New Roman"/>
          <w:kern w:val="0"/>
          <w:sz w:val="24"/>
          <w:szCs w:val="24"/>
        </w:rPr>
      </w:pPr>
      <w:r w:rsidRPr="00940B36">
        <w:rPr>
          <w:rFonts w:ascii="宋体" w:eastAsia="宋体" w:hAnsi="宋体" w:cs="Times New Roman"/>
          <w:kern w:val="0"/>
          <w:sz w:val="24"/>
          <w:szCs w:val="24"/>
        </w:rPr>
        <w:t>对于使用寿命有限的材料和部件，其交付时间将由双方的现场总代表结合现场实际情况通过相互协商来加以确定。在这些材料被使用之前，甲方将在施工现场以书面形式告诉乙方。</w:t>
      </w:r>
    </w:p>
    <w:p w14:paraId="7264AD4A" w14:textId="77777777" w:rsidR="00940B36" w:rsidRPr="00940B36" w:rsidRDefault="00940B36" w:rsidP="00940B36">
      <w:pPr>
        <w:numPr>
          <w:ilvl w:val="0"/>
          <w:numId w:val="25"/>
        </w:numPr>
        <w:tabs>
          <w:tab w:val="left" w:pos="980"/>
          <w:tab w:val="left" w:pos="1078"/>
          <w:tab w:val="left" w:pos="1638"/>
          <w:tab w:val="left" w:pos="3920"/>
          <w:tab w:val="left" w:pos="5670"/>
        </w:tabs>
        <w:adjustRightInd w:val="0"/>
        <w:snapToGrid w:val="0"/>
        <w:spacing w:line="348" w:lineRule="auto"/>
        <w:ind w:left="0" w:firstLine="560"/>
        <w:textAlignment w:val="baseline"/>
        <w:rPr>
          <w:rFonts w:ascii="宋体" w:eastAsia="宋体" w:hAnsi="宋体" w:cs="Times New Roman"/>
          <w:kern w:val="0"/>
          <w:sz w:val="24"/>
          <w:szCs w:val="24"/>
        </w:rPr>
      </w:pPr>
      <w:r w:rsidRPr="00940B36">
        <w:rPr>
          <w:rFonts w:ascii="宋体" w:eastAsia="宋体" w:hAnsi="宋体" w:cs="Times New Roman"/>
          <w:kern w:val="0"/>
          <w:sz w:val="24"/>
          <w:szCs w:val="24"/>
        </w:rPr>
        <w:t>乙方应妥善组织设备发货，尽可能减少发货批次。</w:t>
      </w:r>
    </w:p>
    <w:p w14:paraId="1B58E5F9" w14:textId="77777777" w:rsidR="00940B36" w:rsidRPr="00940B36" w:rsidRDefault="00940B36" w:rsidP="00940B36">
      <w:pPr>
        <w:numPr>
          <w:ilvl w:val="0"/>
          <w:numId w:val="25"/>
        </w:numPr>
        <w:tabs>
          <w:tab w:val="left" w:pos="980"/>
          <w:tab w:val="left" w:pos="1078"/>
          <w:tab w:val="left" w:pos="1638"/>
          <w:tab w:val="left" w:pos="3920"/>
          <w:tab w:val="left" w:pos="5670"/>
        </w:tabs>
        <w:adjustRightInd w:val="0"/>
        <w:snapToGrid w:val="0"/>
        <w:spacing w:line="348" w:lineRule="auto"/>
        <w:ind w:leftChars="254" w:left="966" w:hanging="433"/>
        <w:textAlignment w:val="baseline"/>
        <w:rPr>
          <w:rFonts w:ascii="宋体" w:eastAsia="宋体" w:hAnsi="宋体" w:cs="Times New Roman"/>
          <w:kern w:val="0"/>
          <w:sz w:val="24"/>
          <w:szCs w:val="24"/>
        </w:rPr>
      </w:pPr>
      <w:r w:rsidRPr="00940B36">
        <w:rPr>
          <w:rFonts w:ascii="宋体" w:eastAsia="宋体" w:hAnsi="宋体" w:cs="Times New Roman"/>
          <w:kern w:val="0"/>
          <w:sz w:val="24"/>
          <w:szCs w:val="24"/>
        </w:rPr>
        <w:t>在开球会、基本设计审查和详细设计审查等重要阶段节点对工程建设总进度计划进行核实确认。</w:t>
      </w:r>
    </w:p>
    <w:p w14:paraId="525EA459" w14:textId="131D0640" w:rsidR="00E640F3" w:rsidRPr="00E640F3" w:rsidRDefault="00E640F3" w:rsidP="00E640F3">
      <w:pPr>
        <w:keepNext/>
        <w:keepLines/>
        <w:tabs>
          <w:tab w:val="left" w:pos="0"/>
          <w:tab w:val="left" w:pos="576"/>
          <w:tab w:val="left" w:pos="840"/>
        </w:tabs>
        <w:snapToGrid w:val="0"/>
        <w:spacing w:line="348" w:lineRule="auto"/>
        <w:outlineLvl w:val="1"/>
        <w:rPr>
          <w:rFonts w:ascii="宋体" w:eastAsia="宋体" w:hAnsi="宋体" w:cs="Times New Roman"/>
          <w:b/>
          <w:color w:val="000000"/>
          <w:sz w:val="24"/>
          <w:szCs w:val="24"/>
        </w:rPr>
      </w:pPr>
      <w:r w:rsidRPr="00E640F3">
        <w:rPr>
          <w:rFonts w:ascii="宋体" w:eastAsia="宋体" w:hAnsi="宋体" w:cs="Times New Roman"/>
          <w:b/>
          <w:color w:val="000000"/>
          <w:sz w:val="24"/>
          <w:szCs w:val="24"/>
        </w:rPr>
        <w:t>2</w:t>
      </w:r>
      <w:r>
        <w:rPr>
          <w:rFonts w:ascii="宋体" w:eastAsia="宋体" w:hAnsi="宋体" w:cs="Times New Roman" w:hint="eastAsia"/>
          <w:b/>
          <w:color w:val="000000"/>
          <w:sz w:val="24"/>
          <w:szCs w:val="24"/>
        </w:rPr>
        <w:t>、</w:t>
      </w:r>
      <w:r w:rsidRPr="00E640F3">
        <w:rPr>
          <w:rFonts w:ascii="宋体" w:eastAsia="宋体" w:hAnsi="宋体" w:cs="Times New Roman"/>
          <w:b/>
          <w:color w:val="000000"/>
          <w:sz w:val="24"/>
          <w:szCs w:val="24"/>
        </w:rPr>
        <w:t>总进度表</w:t>
      </w:r>
      <w:bookmarkEnd w:id="285"/>
      <w:bookmarkEnd w:id="286"/>
      <w:bookmarkEnd w:id="287"/>
    </w:p>
    <w:p w14:paraId="13D3D3AF" w14:textId="77777777" w:rsidR="00E640F3" w:rsidRPr="00E640F3" w:rsidRDefault="00E640F3" w:rsidP="00E640F3">
      <w:pPr>
        <w:adjustRightInd w:val="0"/>
        <w:snapToGrid w:val="0"/>
        <w:spacing w:line="348" w:lineRule="auto"/>
        <w:ind w:left="560"/>
        <w:rPr>
          <w:rFonts w:ascii="宋体" w:eastAsia="宋体" w:hAnsi="宋体" w:cs="Times New Roman"/>
          <w:sz w:val="24"/>
          <w:szCs w:val="24"/>
        </w:rPr>
      </w:pPr>
      <w:r w:rsidRPr="00E640F3">
        <w:rPr>
          <w:rFonts w:ascii="宋体" w:eastAsia="宋体" w:hAnsi="宋体" w:cs="Times New Roman"/>
          <w:sz w:val="24"/>
          <w:szCs w:val="24"/>
        </w:rPr>
        <w:t>乙方按甲方要求制定综合进度表（详见附表）。</w:t>
      </w:r>
    </w:p>
    <w:p w14:paraId="406CA2E3" w14:textId="77777777" w:rsidR="00E640F3" w:rsidRPr="00E640F3" w:rsidRDefault="00E640F3" w:rsidP="00E640F3">
      <w:pPr>
        <w:spacing w:beforeLines="50" w:before="156" w:afterLines="50" w:after="156" w:line="360" w:lineRule="auto"/>
        <w:ind w:firstLineChars="200" w:firstLine="482"/>
        <w:rPr>
          <w:rFonts w:ascii="宋体" w:eastAsia="宋体" w:hAnsi="宋体" w:cs="Times New Roman"/>
          <w:b/>
          <w:sz w:val="24"/>
          <w:szCs w:val="24"/>
        </w:rPr>
      </w:pPr>
      <w:r w:rsidRPr="00E640F3">
        <w:rPr>
          <w:rFonts w:ascii="宋体" w:eastAsia="宋体" w:hAnsi="宋体" w:cs="Times New Roman" w:hint="eastAsia"/>
          <w:b/>
          <w:sz w:val="24"/>
          <w:szCs w:val="24"/>
        </w:rPr>
        <w:t>交货及建设总工期</w:t>
      </w:r>
    </w:p>
    <w:p w14:paraId="22B1AEC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总工期：合同生效后</w:t>
      </w:r>
      <w:r w:rsidRPr="00E640F3">
        <w:rPr>
          <w:rFonts w:ascii="宋体" w:eastAsia="宋体" w:hAnsi="宋体" w:cs="Times New Roman"/>
          <w:bCs/>
          <w:sz w:val="24"/>
          <w:szCs w:val="24"/>
        </w:rPr>
        <w:t>6</w:t>
      </w:r>
      <w:r w:rsidRPr="00E640F3">
        <w:rPr>
          <w:rFonts w:ascii="宋体" w:eastAsia="宋体" w:hAnsi="宋体" w:cs="Times New Roman" w:hint="eastAsia"/>
          <w:bCs/>
          <w:sz w:val="24"/>
          <w:szCs w:val="24"/>
        </w:rPr>
        <w:t>个月。</w:t>
      </w:r>
    </w:p>
    <w:p w14:paraId="158B4A6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具体交货及建设进度</w:t>
      </w:r>
      <w:proofErr w:type="gramStart"/>
      <w:r w:rsidRPr="00E640F3">
        <w:rPr>
          <w:rFonts w:ascii="宋体" w:eastAsia="宋体" w:hAnsi="宋体" w:cs="Times New Roman" w:hint="eastAsia"/>
          <w:bCs/>
          <w:sz w:val="24"/>
          <w:szCs w:val="24"/>
        </w:rPr>
        <w:t>见工程</w:t>
      </w:r>
      <w:proofErr w:type="gramEnd"/>
      <w:r w:rsidRPr="00E640F3">
        <w:rPr>
          <w:rFonts w:ascii="宋体" w:eastAsia="宋体" w:hAnsi="宋体" w:cs="Times New Roman" w:hint="eastAsia"/>
          <w:bCs/>
          <w:sz w:val="24"/>
          <w:szCs w:val="24"/>
        </w:rPr>
        <w:t>进度表。</w:t>
      </w:r>
    </w:p>
    <w:tbl>
      <w:tblPr>
        <w:tblW w:w="46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2"/>
        <w:gridCol w:w="911"/>
        <w:gridCol w:w="911"/>
        <w:gridCol w:w="911"/>
        <w:gridCol w:w="911"/>
        <w:gridCol w:w="911"/>
        <w:gridCol w:w="915"/>
      </w:tblGrid>
      <w:tr w:rsidR="00E640F3" w:rsidRPr="00E640F3" w14:paraId="2785AC19" w14:textId="77777777" w:rsidTr="00ED363A">
        <w:trPr>
          <w:cantSplit/>
          <w:tblHeader/>
          <w:jc w:val="center"/>
        </w:trPr>
        <w:tc>
          <w:tcPr>
            <w:tcW w:w="1632" w:type="pct"/>
            <w:vMerge w:val="restart"/>
            <w:tcBorders>
              <w:tl2br w:val="single" w:sz="4" w:space="0" w:color="auto"/>
            </w:tcBorders>
            <w:vAlign w:val="center"/>
          </w:tcPr>
          <w:p w14:paraId="1BB35001" w14:textId="77777777" w:rsidR="00E640F3" w:rsidRPr="00E640F3" w:rsidRDefault="00E640F3" w:rsidP="00E640F3">
            <w:pPr>
              <w:tabs>
                <w:tab w:val="left" w:pos="9272"/>
              </w:tabs>
              <w:spacing w:line="360" w:lineRule="auto"/>
              <w:ind w:left="1680" w:right="-51" w:hangingChars="700" w:hanging="1680"/>
              <w:jc w:val="right"/>
              <w:rPr>
                <w:rFonts w:ascii="宋体" w:eastAsia="宋体" w:hAnsi="宋体" w:cs="Times New Roman"/>
                <w:sz w:val="24"/>
                <w:szCs w:val="24"/>
              </w:rPr>
            </w:pPr>
            <w:bookmarkStart w:id="288" w:name="_Hlk501091718"/>
            <w:r w:rsidRPr="00E640F3">
              <w:rPr>
                <w:rFonts w:ascii="宋体" w:eastAsia="宋体" w:hAnsi="宋体" w:cs="Times New Roman" w:hint="eastAsia"/>
                <w:sz w:val="24"/>
                <w:szCs w:val="24"/>
              </w:rPr>
              <w:t>工期</w:t>
            </w:r>
          </w:p>
          <w:p w14:paraId="4910FB5F"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sz w:val="24"/>
                <w:szCs w:val="24"/>
              </w:rPr>
              <w:t>项目内容</w:t>
            </w:r>
          </w:p>
        </w:tc>
        <w:tc>
          <w:tcPr>
            <w:tcW w:w="3368" w:type="pct"/>
            <w:gridSpan w:val="6"/>
            <w:vAlign w:val="center"/>
          </w:tcPr>
          <w:p w14:paraId="2B885084" w14:textId="77777777" w:rsidR="00E640F3" w:rsidRPr="00E640F3" w:rsidRDefault="00E640F3" w:rsidP="00E640F3">
            <w:pPr>
              <w:tabs>
                <w:tab w:val="left" w:pos="9272"/>
              </w:tabs>
              <w:spacing w:line="360" w:lineRule="auto"/>
              <w:ind w:right="-51"/>
              <w:jc w:val="center"/>
              <w:rPr>
                <w:rFonts w:ascii="宋体" w:eastAsia="宋体" w:hAnsi="宋体" w:cs="Times New Roman"/>
                <w:sz w:val="24"/>
                <w:szCs w:val="24"/>
              </w:rPr>
            </w:pPr>
            <w:r w:rsidRPr="00E640F3">
              <w:rPr>
                <w:rFonts w:ascii="宋体" w:eastAsia="宋体" w:hAnsi="宋体" w:cs="Times New Roman" w:hint="eastAsia"/>
                <w:sz w:val="24"/>
                <w:szCs w:val="24"/>
              </w:rPr>
              <w:t>进度计划（月）</w:t>
            </w:r>
          </w:p>
        </w:tc>
      </w:tr>
      <w:tr w:rsidR="00E640F3" w:rsidRPr="00E640F3" w14:paraId="4021A475" w14:textId="77777777" w:rsidTr="00ED363A">
        <w:trPr>
          <w:cantSplit/>
          <w:trHeight w:val="488"/>
          <w:tblHeader/>
          <w:jc w:val="center"/>
        </w:trPr>
        <w:tc>
          <w:tcPr>
            <w:tcW w:w="1632" w:type="pct"/>
            <w:vMerge/>
            <w:tcBorders>
              <w:tl2br w:val="single" w:sz="4" w:space="0" w:color="auto"/>
            </w:tcBorders>
            <w:vAlign w:val="center"/>
          </w:tcPr>
          <w:p w14:paraId="4E28143F"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729D9491" w14:textId="77777777" w:rsidR="00E640F3" w:rsidRPr="00E640F3" w:rsidRDefault="00E640F3" w:rsidP="00E640F3">
            <w:pPr>
              <w:tabs>
                <w:tab w:val="left" w:pos="9272"/>
              </w:tabs>
              <w:spacing w:line="360" w:lineRule="auto"/>
              <w:ind w:right="-51"/>
              <w:jc w:val="center"/>
              <w:rPr>
                <w:rFonts w:ascii="宋体" w:eastAsia="宋体" w:hAnsi="宋体" w:cs="Times New Roman"/>
                <w:sz w:val="24"/>
                <w:szCs w:val="24"/>
              </w:rPr>
            </w:pPr>
            <w:r w:rsidRPr="00E640F3">
              <w:rPr>
                <w:rFonts w:ascii="宋体" w:eastAsia="宋体" w:hAnsi="宋体" w:cs="Times New Roman"/>
                <w:sz w:val="24"/>
                <w:szCs w:val="24"/>
              </w:rPr>
              <w:t>1</w:t>
            </w:r>
          </w:p>
        </w:tc>
        <w:tc>
          <w:tcPr>
            <w:tcW w:w="561" w:type="pct"/>
            <w:vAlign w:val="center"/>
          </w:tcPr>
          <w:p w14:paraId="22597D28" w14:textId="77777777" w:rsidR="00E640F3" w:rsidRPr="00E640F3" w:rsidRDefault="00E640F3" w:rsidP="00E640F3">
            <w:pPr>
              <w:tabs>
                <w:tab w:val="left" w:pos="9272"/>
              </w:tabs>
              <w:spacing w:line="360" w:lineRule="auto"/>
              <w:ind w:right="-51"/>
              <w:jc w:val="center"/>
              <w:rPr>
                <w:rFonts w:ascii="宋体" w:eastAsia="宋体" w:hAnsi="宋体" w:cs="Times New Roman"/>
                <w:sz w:val="24"/>
                <w:szCs w:val="24"/>
              </w:rPr>
            </w:pPr>
            <w:r w:rsidRPr="00E640F3">
              <w:rPr>
                <w:rFonts w:ascii="宋体" w:eastAsia="宋体" w:hAnsi="宋体" w:cs="Times New Roman"/>
                <w:sz w:val="24"/>
                <w:szCs w:val="24"/>
              </w:rPr>
              <w:t>2</w:t>
            </w:r>
          </w:p>
        </w:tc>
        <w:tc>
          <w:tcPr>
            <w:tcW w:w="561" w:type="pct"/>
            <w:vAlign w:val="center"/>
          </w:tcPr>
          <w:p w14:paraId="5E233262" w14:textId="77777777" w:rsidR="00E640F3" w:rsidRPr="00E640F3" w:rsidRDefault="00E640F3" w:rsidP="00E640F3">
            <w:pPr>
              <w:tabs>
                <w:tab w:val="left" w:pos="9272"/>
              </w:tabs>
              <w:spacing w:line="360" w:lineRule="auto"/>
              <w:ind w:right="-51"/>
              <w:jc w:val="center"/>
              <w:rPr>
                <w:rFonts w:ascii="宋体" w:eastAsia="宋体" w:hAnsi="宋体" w:cs="Times New Roman"/>
                <w:sz w:val="24"/>
                <w:szCs w:val="24"/>
              </w:rPr>
            </w:pPr>
            <w:r w:rsidRPr="00E640F3">
              <w:rPr>
                <w:rFonts w:ascii="宋体" w:eastAsia="宋体" w:hAnsi="宋体" w:cs="Times New Roman"/>
                <w:sz w:val="24"/>
                <w:szCs w:val="24"/>
              </w:rPr>
              <w:t>3</w:t>
            </w:r>
          </w:p>
        </w:tc>
        <w:tc>
          <w:tcPr>
            <w:tcW w:w="561" w:type="pct"/>
            <w:vAlign w:val="center"/>
          </w:tcPr>
          <w:p w14:paraId="0750C50D" w14:textId="77777777" w:rsidR="00E640F3" w:rsidRPr="00E640F3" w:rsidRDefault="00E640F3" w:rsidP="00E640F3">
            <w:pPr>
              <w:tabs>
                <w:tab w:val="left" w:pos="9272"/>
              </w:tabs>
              <w:spacing w:line="360" w:lineRule="auto"/>
              <w:ind w:right="-51"/>
              <w:jc w:val="center"/>
              <w:rPr>
                <w:rFonts w:ascii="宋体" w:eastAsia="宋体" w:hAnsi="宋体" w:cs="Times New Roman"/>
                <w:sz w:val="24"/>
                <w:szCs w:val="24"/>
              </w:rPr>
            </w:pPr>
            <w:r w:rsidRPr="00E640F3">
              <w:rPr>
                <w:rFonts w:ascii="宋体" w:eastAsia="宋体" w:hAnsi="宋体" w:cs="Times New Roman"/>
                <w:sz w:val="24"/>
                <w:szCs w:val="24"/>
              </w:rPr>
              <w:t>4</w:t>
            </w:r>
          </w:p>
        </w:tc>
        <w:tc>
          <w:tcPr>
            <w:tcW w:w="561" w:type="pct"/>
            <w:vAlign w:val="center"/>
          </w:tcPr>
          <w:p w14:paraId="40A44955" w14:textId="77777777" w:rsidR="00E640F3" w:rsidRPr="00E640F3" w:rsidRDefault="00E640F3" w:rsidP="00E640F3">
            <w:pPr>
              <w:tabs>
                <w:tab w:val="left" w:pos="9272"/>
              </w:tabs>
              <w:spacing w:line="360" w:lineRule="auto"/>
              <w:ind w:right="-51"/>
              <w:jc w:val="center"/>
              <w:rPr>
                <w:rFonts w:ascii="宋体" w:eastAsia="宋体" w:hAnsi="宋体" w:cs="Times New Roman"/>
                <w:sz w:val="24"/>
                <w:szCs w:val="24"/>
              </w:rPr>
            </w:pPr>
            <w:r w:rsidRPr="00E640F3">
              <w:rPr>
                <w:rFonts w:ascii="宋体" w:eastAsia="宋体" w:hAnsi="宋体" w:cs="Times New Roman"/>
                <w:sz w:val="24"/>
                <w:szCs w:val="24"/>
              </w:rPr>
              <w:t>5</w:t>
            </w:r>
          </w:p>
        </w:tc>
        <w:tc>
          <w:tcPr>
            <w:tcW w:w="562" w:type="pct"/>
            <w:vAlign w:val="center"/>
          </w:tcPr>
          <w:p w14:paraId="799E11E6" w14:textId="77777777" w:rsidR="00E640F3" w:rsidRPr="00E640F3" w:rsidRDefault="00E640F3" w:rsidP="00E640F3">
            <w:pPr>
              <w:widowControl/>
              <w:jc w:val="left"/>
              <w:rPr>
                <w:rFonts w:ascii="宋体" w:eastAsia="宋体" w:hAnsi="宋体" w:cs="Times New Roman"/>
                <w:sz w:val="24"/>
                <w:szCs w:val="24"/>
              </w:rPr>
            </w:pPr>
            <w:r w:rsidRPr="00E640F3">
              <w:rPr>
                <w:rFonts w:ascii="宋体" w:eastAsia="宋体" w:hAnsi="宋体" w:cs="Times New Roman"/>
                <w:sz w:val="24"/>
                <w:szCs w:val="24"/>
              </w:rPr>
              <w:t>6</w:t>
            </w:r>
          </w:p>
        </w:tc>
      </w:tr>
      <w:tr w:rsidR="00E640F3" w:rsidRPr="00E640F3" w14:paraId="5545282A" w14:textId="77777777" w:rsidTr="00ED363A">
        <w:trPr>
          <w:jc w:val="center"/>
        </w:trPr>
        <w:tc>
          <w:tcPr>
            <w:tcW w:w="1632" w:type="pct"/>
            <w:vAlign w:val="center"/>
          </w:tcPr>
          <w:p w14:paraId="65AEF8BD"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hint="eastAsia"/>
                <w:sz w:val="24"/>
                <w:szCs w:val="24"/>
              </w:rPr>
              <w:t>1、</w:t>
            </w:r>
            <w:r w:rsidRPr="00E640F3">
              <w:rPr>
                <w:rFonts w:ascii="宋体" w:eastAsia="宋体" w:hAnsi="宋体" w:cs="Times New Roman"/>
                <w:sz w:val="24"/>
                <w:szCs w:val="24"/>
              </w:rPr>
              <w:t>签订合同</w:t>
            </w:r>
            <w:r w:rsidRPr="00E640F3">
              <w:rPr>
                <w:rFonts w:ascii="宋体" w:eastAsia="宋体" w:hAnsi="宋体" w:cs="Times New Roman" w:hint="eastAsia"/>
                <w:sz w:val="24"/>
                <w:szCs w:val="24"/>
              </w:rPr>
              <w:t>及合同生效</w:t>
            </w:r>
          </w:p>
        </w:tc>
        <w:tc>
          <w:tcPr>
            <w:tcW w:w="561" w:type="pct"/>
            <w:vAlign w:val="center"/>
          </w:tcPr>
          <w:p w14:paraId="04895B82" w14:textId="5E51AF0A"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03296" behindDoc="0" locked="0" layoutInCell="1" allowOverlap="1" wp14:anchorId="0A3A0A7E" wp14:editId="76D82D60">
                      <wp:simplePos x="0" y="0"/>
                      <wp:positionH relativeFrom="column">
                        <wp:posOffset>-55880</wp:posOffset>
                      </wp:positionH>
                      <wp:positionV relativeFrom="paragraph">
                        <wp:posOffset>127635</wp:posOffset>
                      </wp:positionV>
                      <wp:extent cx="262890" cy="0"/>
                      <wp:effectExtent l="20320" t="15240" r="21590" b="2286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28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BB2420" id="直接连接符 9"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10.05pt" to="16.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" strokeweight="2.25pt"/>
                  </w:pict>
                </mc:Fallback>
              </mc:AlternateContent>
            </w:r>
          </w:p>
        </w:tc>
        <w:tc>
          <w:tcPr>
            <w:tcW w:w="561" w:type="pct"/>
            <w:vAlign w:val="center"/>
          </w:tcPr>
          <w:p w14:paraId="24882C7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171ED1CF"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1463C05A"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51D7017B"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2" w:type="pct"/>
            <w:vAlign w:val="center"/>
          </w:tcPr>
          <w:p w14:paraId="40609BC8"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r>
      <w:tr w:rsidR="00E640F3" w:rsidRPr="00E640F3" w14:paraId="613AE14D" w14:textId="77777777" w:rsidTr="00ED363A">
        <w:trPr>
          <w:jc w:val="center"/>
        </w:trPr>
        <w:tc>
          <w:tcPr>
            <w:tcW w:w="1632" w:type="pct"/>
            <w:vAlign w:val="center"/>
          </w:tcPr>
          <w:p w14:paraId="5922AB4C" w14:textId="77777777" w:rsidR="00E640F3" w:rsidRPr="00E640F3" w:rsidRDefault="00E640F3" w:rsidP="00E640F3">
            <w:pPr>
              <w:tabs>
                <w:tab w:val="left" w:pos="9272"/>
              </w:tabs>
              <w:spacing w:line="360" w:lineRule="auto"/>
              <w:ind w:right="-51"/>
              <w:rPr>
                <w:rFonts w:ascii="宋体" w:eastAsia="宋体" w:hAnsi="宋体" w:cs="Times New Roman"/>
                <w:noProof/>
                <w:sz w:val="24"/>
                <w:szCs w:val="24"/>
              </w:rPr>
            </w:pPr>
            <w:r w:rsidRPr="00E640F3">
              <w:rPr>
                <w:rFonts w:ascii="宋体" w:eastAsia="宋体" w:hAnsi="宋体" w:cs="Times New Roman" w:hint="eastAsia"/>
                <w:noProof/>
                <w:sz w:val="24"/>
                <w:szCs w:val="24"/>
              </w:rPr>
              <w:t>2、工艺设计与委托资料</w:t>
            </w:r>
          </w:p>
        </w:tc>
        <w:tc>
          <w:tcPr>
            <w:tcW w:w="561" w:type="pct"/>
            <w:vAlign w:val="center"/>
          </w:tcPr>
          <w:p w14:paraId="22126CDC" w14:textId="4FC1BDE4"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04320" behindDoc="0" locked="0" layoutInCell="1" allowOverlap="1" wp14:anchorId="6FB12CFB" wp14:editId="3ACFC4E8">
                      <wp:simplePos x="0" y="0"/>
                      <wp:positionH relativeFrom="column">
                        <wp:posOffset>222250</wp:posOffset>
                      </wp:positionH>
                      <wp:positionV relativeFrom="paragraph">
                        <wp:posOffset>111760</wp:posOffset>
                      </wp:positionV>
                      <wp:extent cx="878205" cy="8890"/>
                      <wp:effectExtent l="22225" t="17145" r="23495" b="2159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889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77C3ED" id="直接连接符 8"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8.8pt" to="8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" strokeweight="2.25pt"/>
                  </w:pict>
                </mc:Fallback>
              </mc:AlternateContent>
            </w:r>
          </w:p>
        </w:tc>
        <w:tc>
          <w:tcPr>
            <w:tcW w:w="561" w:type="pct"/>
            <w:tcBorders>
              <w:top w:val="nil"/>
            </w:tcBorders>
            <w:vAlign w:val="center"/>
          </w:tcPr>
          <w:p w14:paraId="37E6FD21"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tcBorders>
              <w:top w:val="nil"/>
            </w:tcBorders>
            <w:vAlign w:val="center"/>
          </w:tcPr>
          <w:p w14:paraId="3389A03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41D47E41"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0FFC4B66"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2" w:type="pct"/>
            <w:vAlign w:val="center"/>
          </w:tcPr>
          <w:p w14:paraId="5CE53BFB"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r>
      <w:tr w:rsidR="00E640F3" w:rsidRPr="00E640F3" w14:paraId="7963F0EE" w14:textId="77777777" w:rsidTr="00ED363A">
        <w:trPr>
          <w:jc w:val="center"/>
        </w:trPr>
        <w:tc>
          <w:tcPr>
            <w:tcW w:w="1632" w:type="pct"/>
            <w:vAlign w:val="center"/>
          </w:tcPr>
          <w:p w14:paraId="2AE22E00"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hint="eastAsia"/>
                <w:sz w:val="24"/>
                <w:szCs w:val="24"/>
              </w:rPr>
              <w:t>3、皮带机订货及监制</w:t>
            </w:r>
          </w:p>
        </w:tc>
        <w:tc>
          <w:tcPr>
            <w:tcW w:w="561" w:type="pct"/>
            <w:vAlign w:val="center"/>
          </w:tcPr>
          <w:p w14:paraId="420B867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tcBorders>
              <w:top w:val="nil"/>
            </w:tcBorders>
            <w:vAlign w:val="center"/>
          </w:tcPr>
          <w:p w14:paraId="4F32ACF1" w14:textId="32FC582A"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05344" behindDoc="0" locked="0" layoutInCell="1" allowOverlap="1" wp14:anchorId="7B1795A3" wp14:editId="47D78B00">
                      <wp:simplePos x="0" y="0"/>
                      <wp:positionH relativeFrom="column">
                        <wp:posOffset>189230</wp:posOffset>
                      </wp:positionH>
                      <wp:positionV relativeFrom="paragraph">
                        <wp:posOffset>119380</wp:posOffset>
                      </wp:positionV>
                      <wp:extent cx="1734185" cy="9525"/>
                      <wp:effectExtent l="20955" t="23495" r="16510" b="1460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418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EDC896" id="直接连接符 7"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pt,9.4pt" to="151.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" strokeweight="2.25pt"/>
                  </w:pict>
                </mc:Fallback>
              </mc:AlternateContent>
            </w:r>
          </w:p>
        </w:tc>
        <w:tc>
          <w:tcPr>
            <w:tcW w:w="561" w:type="pct"/>
            <w:tcBorders>
              <w:top w:val="nil"/>
            </w:tcBorders>
            <w:vAlign w:val="center"/>
          </w:tcPr>
          <w:p w14:paraId="6621835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2EB8D974"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047B151B"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2" w:type="pct"/>
            <w:vAlign w:val="center"/>
          </w:tcPr>
          <w:p w14:paraId="00E557BF"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r>
      <w:tr w:rsidR="00E640F3" w:rsidRPr="00E640F3" w14:paraId="77DC1110" w14:textId="77777777" w:rsidTr="00ED363A">
        <w:trPr>
          <w:jc w:val="center"/>
        </w:trPr>
        <w:tc>
          <w:tcPr>
            <w:tcW w:w="1632" w:type="pct"/>
            <w:vAlign w:val="center"/>
          </w:tcPr>
          <w:p w14:paraId="0A1EE3A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hint="eastAsia"/>
                <w:sz w:val="24"/>
                <w:szCs w:val="24"/>
              </w:rPr>
              <w:t>4、振动给料机订货及监</w:t>
            </w:r>
            <w:r w:rsidRPr="00E640F3">
              <w:rPr>
                <w:rFonts w:ascii="宋体" w:eastAsia="宋体" w:hAnsi="宋体" w:cs="Times New Roman" w:hint="eastAsia"/>
                <w:sz w:val="24"/>
                <w:szCs w:val="24"/>
              </w:rPr>
              <w:lastRenderedPageBreak/>
              <w:t>制</w:t>
            </w:r>
          </w:p>
        </w:tc>
        <w:tc>
          <w:tcPr>
            <w:tcW w:w="561" w:type="pct"/>
            <w:vAlign w:val="center"/>
          </w:tcPr>
          <w:p w14:paraId="5E107986"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tcBorders>
              <w:top w:val="nil"/>
            </w:tcBorders>
            <w:vAlign w:val="center"/>
          </w:tcPr>
          <w:p w14:paraId="3912ED2F" w14:textId="3496C9E1"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06368" behindDoc="0" locked="0" layoutInCell="1" allowOverlap="1" wp14:anchorId="52D4832D" wp14:editId="41A0101C">
                      <wp:simplePos x="0" y="0"/>
                      <wp:positionH relativeFrom="column">
                        <wp:posOffset>226060</wp:posOffset>
                      </wp:positionH>
                      <wp:positionV relativeFrom="paragraph">
                        <wp:posOffset>110490</wp:posOffset>
                      </wp:positionV>
                      <wp:extent cx="1509395" cy="9525"/>
                      <wp:effectExtent l="19685" t="22860" r="23495" b="1524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939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B3734B" id="直接连接符 6"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8.7pt" to="136.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" strokeweight="2.25pt"/>
                  </w:pict>
                </mc:Fallback>
              </mc:AlternateContent>
            </w:r>
          </w:p>
        </w:tc>
        <w:tc>
          <w:tcPr>
            <w:tcW w:w="561" w:type="pct"/>
            <w:tcBorders>
              <w:top w:val="nil"/>
            </w:tcBorders>
            <w:vAlign w:val="center"/>
          </w:tcPr>
          <w:p w14:paraId="2622064F"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0258BD33" w14:textId="77777777" w:rsidR="00E640F3" w:rsidRPr="00E640F3" w:rsidRDefault="00E640F3" w:rsidP="00E640F3">
            <w:pPr>
              <w:tabs>
                <w:tab w:val="left" w:pos="9272"/>
              </w:tabs>
              <w:spacing w:line="360" w:lineRule="auto"/>
              <w:ind w:right="-51"/>
              <w:rPr>
                <w:rFonts w:ascii="宋体" w:eastAsia="宋体" w:hAnsi="宋体" w:cs="Times New Roman"/>
                <w:noProof/>
                <w:sz w:val="24"/>
                <w:szCs w:val="24"/>
              </w:rPr>
            </w:pPr>
          </w:p>
        </w:tc>
        <w:tc>
          <w:tcPr>
            <w:tcW w:w="561" w:type="pct"/>
            <w:vAlign w:val="center"/>
          </w:tcPr>
          <w:p w14:paraId="215EFF5B"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2" w:type="pct"/>
            <w:vAlign w:val="center"/>
          </w:tcPr>
          <w:p w14:paraId="547717E2"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r>
      <w:tr w:rsidR="00E640F3" w:rsidRPr="00E640F3" w14:paraId="5E3C3512" w14:textId="77777777" w:rsidTr="00ED363A">
        <w:trPr>
          <w:jc w:val="center"/>
        </w:trPr>
        <w:tc>
          <w:tcPr>
            <w:tcW w:w="1632" w:type="pct"/>
            <w:vAlign w:val="center"/>
          </w:tcPr>
          <w:p w14:paraId="50879C75"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hint="eastAsia"/>
                <w:sz w:val="24"/>
                <w:szCs w:val="24"/>
              </w:rPr>
              <w:lastRenderedPageBreak/>
              <w:t>5、电气设备订货及监制</w:t>
            </w:r>
          </w:p>
        </w:tc>
        <w:tc>
          <w:tcPr>
            <w:tcW w:w="561" w:type="pct"/>
            <w:vAlign w:val="center"/>
          </w:tcPr>
          <w:p w14:paraId="7D8A01E7"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3277ED1C" w14:textId="77777777" w:rsidR="00E640F3" w:rsidRPr="00E640F3" w:rsidRDefault="00E640F3" w:rsidP="00E640F3">
            <w:pPr>
              <w:tabs>
                <w:tab w:val="left" w:pos="9272"/>
              </w:tabs>
              <w:spacing w:line="360" w:lineRule="auto"/>
              <w:ind w:right="-51"/>
              <w:rPr>
                <w:rFonts w:ascii="宋体" w:eastAsia="宋体" w:hAnsi="宋体" w:cs="Times New Roman"/>
                <w:noProof/>
                <w:sz w:val="24"/>
                <w:szCs w:val="24"/>
              </w:rPr>
            </w:pPr>
          </w:p>
        </w:tc>
        <w:tc>
          <w:tcPr>
            <w:tcW w:w="561" w:type="pct"/>
            <w:vAlign w:val="center"/>
          </w:tcPr>
          <w:p w14:paraId="3DD01E1E" w14:textId="5C505F8E"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07392" behindDoc="0" locked="0" layoutInCell="1" allowOverlap="1" wp14:anchorId="3DB94404" wp14:editId="746185A1">
                      <wp:simplePos x="0" y="0"/>
                      <wp:positionH relativeFrom="column">
                        <wp:posOffset>487680</wp:posOffset>
                      </wp:positionH>
                      <wp:positionV relativeFrom="paragraph">
                        <wp:posOffset>101600</wp:posOffset>
                      </wp:positionV>
                      <wp:extent cx="1100455" cy="0"/>
                      <wp:effectExtent l="17780" t="17145" r="15240" b="2095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045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80D239" id="直接连接符 5" o:spid="_x0000_s1026"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8pt" to="125.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" strokeweight="2.25pt"/>
                  </w:pict>
                </mc:Fallback>
              </mc:AlternateContent>
            </w:r>
          </w:p>
        </w:tc>
        <w:tc>
          <w:tcPr>
            <w:tcW w:w="561" w:type="pct"/>
            <w:vAlign w:val="center"/>
          </w:tcPr>
          <w:p w14:paraId="742041A8"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1483C54B"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2" w:type="pct"/>
            <w:vAlign w:val="center"/>
          </w:tcPr>
          <w:p w14:paraId="1E347A15"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r>
      <w:tr w:rsidR="00E640F3" w:rsidRPr="00E640F3" w14:paraId="5FE70B84" w14:textId="77777777" w:rsidTr="00ED363A">
        <w:trPr>
          <w:jc w:val="center"/>
        </w:trPr>
        <w:tc>
          <w:tcPr>
            <w:tcW w:w="1632" w:type="pct"/>
            <w:vAlign w:val="center"/>
          </w:tcPr>
          <w:p w14:paraId="46CCCB48"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hint="eastAsia"/>
                <w:sz w:val="24"/>
                <w:szCs w:val="24"/>
              </w:rPr>
              <w:t>6、仪表设备订货及监制</w:t>
            </w:r>
          </w:p>
        </w:tc>
        <w:tc>
          <w:tcPr>
            <w:tcW w:w="561" w:type="pct"/>
            <w:vAlign w:val="center"/>
          </w:tcPr>
          <w:p w14:paraId="399F5788"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30EDD619" w14:textId="45AAA1AA" w:rsidR="00E640F3" w:rsidRPr="00E640F3" w:rsidRDefault="00E640F3" w:rsidP="00E640F3">
            <w:pPr>
              <w:tabs>
                <w:tab w:val="left" w:pos="9272"/>
              </w:tabs>
              <w:spacing w:line="360" w:lineRule="auto"/>
              <w:ind w:right="-51"/>
              <w:rPr>
                <w:rFonts w:ascii="宋体" w:eastAsia="宋体" w:hAnsi="宋体" w:cs="Times New Roman"/>
                <w:noProof/>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08416" behindDoc="0" locked="0" layoutInCell="1" allowOverlap="1" wp14:anchorId="07733229" wp14:editId="770CEB45">
                      <wp:simplePos x="0" y="0"/>
                      <wp:positionH relativeFrom="column">
                        <wp:posOffset>38100</wp:posOffset>
                      </wp:positionH>
                      <wp:positionV relativeFrom="paragraph">
                        <wp:posOffset>137160</wp:posOffset>
                      </wp:positionV>
                      <wp:extent cx="2228215" cy="0"/>
                      <wp:effectExtent l="22225" t="22860" r="16510" b="1524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82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09402" id="直接连接符 4"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8pt" to="178.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" strokeweight="2.25pt"/>
                  </w:pict>
                </mc:Fallback>
              </mc:AlternateContent>
            </w:r>
          </w:p>
        </w:tc>
        <w:tc>
          <w:tcPr>
            <w:tcW w:w="561" w:type="pct"/>
            <w:vAlign w:val="center"/>
          </w:tcPr>
          <w:p w14:paraId="2F3B40D2"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0F327390"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1D88026D" w14:textId="77777777" w:rsidR="00E640F3" w:rsidRPr="00E640F3" w:rsidRDefault="00E640F3" w:rsidP="00E640F3">
            <w:pPr>
              <w:tabs>
                <w:tab w:val="left" w:pos="9272"/>
              </w:tabs>
              <w:spacing w:line="360" w:lineRule="auto"/>
              <w:ind w:right="-51"/>
              <w:rPr>
                <w:rFonts w:ascii="宋体" w:eastAsia="宋体" w:hAnsi="宋体" w:cs="Times New Roman"/>
                <w:noProof/>
                <w:sz w:val="24"/>
                <w:szCs w:val="24"/>
              </w:rPr>
            </w:pPr>
          </w:p>
        </w:tc>
        <w:tc>
          <w:tcPr>
            <w:tcW w:w="562" w:type="pct"/>
            <w:vAlign w:val="center"/>
          </w:tcPr>
          <w:p w14:paraId="05D1E266"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r>
      <w:tr w:rsidR="00E640F3" w:rsidRPr="00E640F3" w14:paraId="77992590" w14:textId="77777777" w:rsidTr="00ED363A">
        <w:trPr>
          <w:jc w:val="center"/>
        </w:trPr>
        <w:tc>
          <w:tcPr>
            <w:tcW w:w="1632" w:type="pct"/>
            <w:vAlign w:val="center"/>
          </w:tcPr>
          <w:p w14:paraId="3DB1A417"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sz w:val="24"/>
                <w:szCs w:val="24"/>
              </w:rPr>
              <w:t>7</w:t>
            </w:r>
            <w:r w:rsidRPr="00E640F3">
              <w:rPr>
                <w:rFonts w:ascii="宋体" w:eastAsia="宋体" w:hAnsi="宋体" w:cs="Times New Roman" w:hint="eastAsia"/>
                <w:sz w:val="24"/>
                <w:szCs w:val="24"/>
              </w:rPr>
              <w:t>、其余机械设备订货及监制</w:t>
            </w:r>
          </w:p>
        </w:tc>
        <w:tc>
          <w:tcPr>
            <w:tcW w:w="561" w:type="pct"/>
            <w:vAlign w:val="center"/>
          </w:tcPr>
          <w:p w14:paraId="62F0D7BA"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4C90DE73" w14:textId="487DC4FB"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09440" behindDoc="0" locked="0" layoutInCell="1" allowOverlap="1" wp14:anchorId="6958072A" wp14:editId="588D86EB">
                      <wp:simplePos x="0" y="0"/>
                      <wp:positionH relativeFrom="column">
                        <wp:posOffset>33020</wp:posOffset>
                      </wp:positionH>
                      <wp:positionV relativeFrom="paragraph">
                        <wp:posOffset>116205</wp:posOffset>
                      </wp:positionV>
                      <wp:extent cx="2239010" cy="6985"/>
                      <wp:effectExtent l="17145" t="19685" r="20320" b="2095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9010"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94323B" id="直接连接符 3"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9.15pt" to="178.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" strokeweight="2.25pt"/>
                  </w:pict>
                </mc:Fallback>
              </mc:AlternateContent>
            </w:r>
          </w:p>
        </w:tc>
        <w:tc>
          <w:tcPr>
            <w:tcW w:w="561" w:type="pct"/>
            <w:vAlign w:val="center"/>
          </w:tcPr>
          <w:p w14:paraId="6CB2C07C" w14:textId="77777777" w:rsidR="00E640F3" w:rsidRPr="00E640F3" w:rsidRDefault="00E640F3" w:rsidP="00E640F3">
            <w:pPr>
              <w:tabs>
                <w:tab w:val="left" w:pos="9272"/>
              </w:tabs>
              <w:spacing w:line="360" w:lineRule="auto"/>
              <w:ind w:right="-51"/>
              <w:rPr>
                <w:rFonts w:ascii="宋体" w:eastAsia="宋体" w:hAnsi="宋体" w:cs="Times New Roman"/>
                <w:noProof/>
                <w:sz w:val="24"/>
                <w:szCs w:val="24"/>
              </w:rPr>
            </w:pPr>
          </w:p>
        </w:tc>
        <w:tc>
          <w:tcPr>
            <w:tcW w:w="561" w:type="pct"/>
            <w:vAlign w:val="center"/>
          </w:tcPr>
          <w:p w14:paraId="208F45AB"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337064E6"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2" w:type="pct"/>
            <w:vAlign w:val="center"/>
          </w:tcPr>
          <w:p w14:paraId="79DB92BC" w14:textId="77777777" w:rsidR="00E640F3" w:rsidRPr="00E640F3" w:rsidRDefault="00E640F3" w:rsidP="00E640F3">
            <w:pPr>
              <w:tabs>
                <w:tab w:val="left" w:pos="9272"/>
              </w:tabs>
              <w:spacing w:line="360" w:lineRule="auto"/>
              <w:ind w:right="-51"/>
              <w:rPr>
                <w:rFonts w:ascii="宋体" w:eastAsia="宋体" w:hAnsi="宋体" w:cs="Times New Roman"/>
                <w:noProof/>
                <w:sz w:val="24"/>
                <w:szCs w:val="24"/>
              </w:rPr>
            </w:pPr>
          </w:p>
        </w:tc>
      </w:tr>
      <w:tr w:rsidR="00E640F3" w:rsidRPr="00E640F3" w14:paraId="220399B2" w14:textId="77777777" w:rsidTr="00ED363A">
        <w:trPr>
          <w:trHeight w:val="359"/>
          <w:jc w:val="center"/>
        </w:trPr>
        <w:tc>
          <w:tcPr>
            <w:tcW w:w="1632" w:type="pct"/>
            <w:vAlign w:val="center"/>
          </w:tcPr>
          <w:p w14:paraId="4942FB7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sz w:val="24"/>
                <w:szCs w:val="24"/>
              </w:rPr>
              <w:t>8</w:t>
            </w:r>
            <w:r w:rsidRPr="00E640F3">
              <w:rPr>
                <w:rFonts w:ascii="宋体" w:eastAsia="宋体" w:hAnsi="宋体" w:cs="Times New Roman" w:hint="eastAsia"/>
                <w:sz w:val="24"/>
                <w:szCs w:val="24"/>
              </w:rPr>
              <w:t>、设备发货及接货</w:t>
            </w:r>
          </w:p>
        </w:tc>
        <w:tc>
          <w:tcPr>
            <w:tcW w:w="561" w:type="pct"/>
            <w:vAlign w:val="center"/>
          </w:tcPr>
          <w:p w14:paraId="29B63C08"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4F29C80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10EBE5E7"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44DF803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4D46D21D" w14:textId="49EA2D44"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10464" behindDoc="0" locked="0" layoutInCell="1" allowOverlap="1" wp14:anchorId="7117BFE7" wp14:editId="4CDCB3CA">
                      <wp:simplePos x="0" y="0"/>
                      <wp:positionH relativeFrom="column">
                        <wp:posOffset>199390</wp:posOffset>
                      </wp:positionH>
                      <wp:positionV relativeFrom="paragraph">
                        <wp:posOffset>115570</wp:posOffset>
                      </wp:positionV>
                      <wp:extent cx="633730" cy="14605"/>
                      <wp:effectExtent l="21590" t="19685" r="20955" b="2286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 cy="146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E82499" id="直接连接符 2" o:spid="_x0000_s1026"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pt,9.1pt" to="6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" strokeweight="2.25pt"/>
                  </w:pict>
                </mc:Fallback>
              </mc:AlternateContent>
            </w:r>
          </w:p>
        </w:tc>
        <w:tc>
          <w:tcPr>
            <w:tcW w:w="562" w:type="pct"/>
            <w:vAlign w:val="center"/>
          </w:tcPr>
          <w:p w14:paraId="30F78059" w14:textId="77777777" w:rsidR="00E640F3" w:rsidRPr="00E640F3" w:rsidRDefault="00E640F3" w:rsidP="00E640F3">
            <w:pPr>
              <w:tabs>
                <w:tab w:val="left" w:pos="9272"/>
              </w:tabs>
              <w:spacing w:line="360" w:lineRule="auto"/>
              <w:ind w:right="-51"/>
              <w:rPr>
                <w:rFonts w:ascii="宋体" w:eastAsia="宋体" w:hAnsi="宋体" w:cs="Times New Roman"/>
                <w:noProof/>
                <w:sz w:val="24"/>
                <w:szCs w:val="24"/>
              </w:rPr>
            </w:pPr>
          </w:p>
        </w:tc>
      </w:tr>
      <w:tr w:rsidR="00E640F3" w:rsidRPr="00E640F3" w14:paraId="3DD6A7A8" w14:textId="77777777" w:rsidTr="00ED363A">
        <w:trPr>
          <w:trHeight w:val="359"/>
          <w:jc w:val="center"/>
        </w:trPr>
        <w:tc>
          <w:tcPr>
            <w:tcW w:w="1632" w:type="pct"/>
            <w:vAlign w:val="center"/>
          </w:tcPr>
          <w:p w14:paraId="7F2C0073"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r w:rsidRPr="00E640F3">
              <w:rPr>
                <w:rFonts w:ascii="宋体" w:eastAsia="宋体" w:hAnsi="宋体" w:cs="Times New Roman"/>
                <w:sz w:val="24"/>
                <w:szCs w:val="24"/>
              </w:rPr>
              <w:t>9</w:t>
            </w:r>
            <w:r w:rsidRPr="00E640F3">
              <w:rPr>
                <w:rFonts w:ascii="宋体" w:eastAsia="宋体" w:hAnsi="宋体" w:cs="Times New Roman" w:hint="eastAsia"/>
                <w:sz w:val="24"/>
                <w:szCs w:val="24"/>
              </w:rPr>
              <w:t>、编程及调试</w:t>
            </w:r>
          </w:p>
        </w:tc>
        <w:tc>
          <w:tcPr>
            <w:tcW w:w="561" w:type="pct"/>
            <w:vAlign w:val="center"/>
          </w:tcPr>
          <w:p w14:paraId="561A4439"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48B80FB4"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583F53CA"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107E5FB3"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1" w:type="pct"/>
            <w:vAlign w:val="center"/>
          </w:tcPr>
          <w:p w14:paraId="5B2A1E68" w14:textId="77777777" w:rsidR="00E640F3" w:rsidRPr="00E640F3" w:rsidRDefault="00E640F3" w:rsidP="00E640F3">
            <w:pPr>
              <w:tabs>
                <w:tab w:val="left" w:pos="9272"/>
              </w:tabs>
              <w:spacing w:line="360" w:lineRule="auto"/>
              <w:ind w:right="-51"/>
              <w:rPr>
                <w:rFonts w:ascii="宋体" w:eastAsia="宋体" w:hAnsi="宋体" w:cs="Times New Roman"/>
                <w:sz w:val="24"/>
                <w:szCs w:val="24"/>
              </w:rPr>
            </w:pPr>
          </w:p>
        </w:tc>
        <w:tc>
          <w:tcPr>
            <w:tcW w:w="562" w:type="pct"/>
            <w:vAlign w:val="center"/>
          </w:tcPr>
          <w:p w14:paraId="79DD6773" w14:textId="54F53BE9" w:rsidR="00E640F3" w:rsidRPr="00E640F3" w:rsidRDefault="00E640F3" w:rsidP="00E640F3">
            <w:pPr>
              <w:tabs>
                <w:tab w:val="left" w:pos="9272"/>
              </w:tabs>
              <w:spacing w:line="360" w:lineRule="auto"/>
              <w:ind w:right="-51"/>
              <w:rPr>
                <w:rFonts w:ascii="宋体" w:eastAsia="宋体" w:hAnsi="宋体" w:cs="Times New Roman"/>
                <w:noProof/>
                <w:sz w:val="24"/>
                <w:szCs w:val="24"/>
              </w:rPr>
            </w:pPr>
            <w:r w:rsidRPr="00E640F3">
              <w:rPr>
                <w:rFonts w:ascii="宋体" w:eastAsia="宋体" w:hAnsi="宋体" w:cs="Times New Roman"/>
                <w:noProof/>
                <w:sz w:val="24"/>
                <w:szCs w:val="24"/>
              </w:rPr>
              <mc:AlternateContent>
                <mc:Choice Requires="wps">
                  <w:drawing>
                    <wp:anchor distT="0" distB="0" distL="114300" distR="114300" simplePos="0" relativeHeight="251711488" behindDoc="0" locked="0" layoutInCell="1" allowOverlap="1" wp14:anchorId="372A0578" wp14:editId="003D9120">
                      <wp:simplePos x="0" y="0"/>
                      <wp:positionH relativeFrom="column">
                        <wp:posOffset>-62865</wp:posOffset>
                      </wp:positionH>
                      <wp:positionV relativeFrom="paragraph">
                        <wp:posOffset>97155</wp:posOffset>
                      </wp:positionV>
                      <wp:extent cx="560705" cy="6350"/>
                      <wp:effectExtent l="19685" t="19050" r="19685" b="222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705" cy="63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711A73" id="直接连接符 1" o:spid="_x0000_s1026" style="position:absolute;left:0;text-align:lef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5pt" to="39.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" strokeweight="2.25pt"/>
                  </w:pict>
                </mc:Fallback>
              </mc:AlternateContent>
            </w:r>
          </w:p>
        </w:tc>
      </w:tr>
      <w:bookmarkEnd w:id="288"/>
    </w:tbl>
    <w:p w14:paraId="6EEA9BB0"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first" r:id="rId34"/>
          <w:pgSz w:w="11906" w:h="16838"/>
          <w:pgMar w:top="1418" w:right="1418" w:bottom="1418" w:left="1701" w:header="851" w:footer="851" w:gutter="0"/>
          <w:cols w:space="720"/>
          <w:titlePg/>
          <w:docGrid w:type="lines" w:linePitch="312"/>
        </w:sectPr>
      </w:pPr>
    </w:p>
    <w:p w14:paraId="3963AFF7"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89" w:name="_Toc19524929"/>
      <w:r w:rsidRPr="00E640F3">
        <w:rPr>
          <w:rFonts w:ascii="宋体" w:eastAsia="宋体" w:hAnsi="宋体" w:cs="Times New Roman" w:hint="eastAsia"/>
          <w:b/>
          <w:bCs/>
          <w:kern w:val="44"/>
          <w:sz w:val="32"/>
          <w:szCs w:val="32"/>
          <w:lang w:val="x-none" w:eastAsia="x-none"/>
        </w:rPr>
        <w:lastRenderedPageBreak/>
        <w:t>附件12</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双方人员派遣</w:t>
      </w:r>
      <w:bookmarkEnd w:id="289"/>
      <w:proofErr w:type="spellEnd"/>
    </w:p>
    <w:p w14:paraId="4062687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本附件描述本工程范围内《双方人员派遣》事宜。</w:t>
      </w:r>
    </w:p>
    <w:p w14:paraId="1A4EF0AE"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1、人员派遣要求</w:t>
      </w:r>
    </w:p>
    <w:p w14:paraId="61740D50"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1）乙方投标前，可安排人员到甲方搬迁设备原地即上海宝钢不锈钢有限公司炼钢厂实地考察搬迁设备，如对可搬迁设备范围有异议应即时提出，未提异议即视认可甲方</w:t>
      </w:r>
      <w:proofErr w:type="gramStart"/>
      <w:r w:rsidRPr="00E640F3">
        <w:rPr>
          <w:rFonts w:ascii="宋体" w:eastAsia="宋体" w:hAnsi="宋体" w:cs="Times New Roman" w:hint="eastAsia"/>
          <w:bCs/>
          <w:sz w:val="24"/>
          <w:szCs w:val="24"/>
        </w:rPr>
        <w:t>搬迁利旧设备</w:t>
      </w:r>
      <w:proofErr w:type="gramEnd"/>
      <w:r w:rsidRPr="00E640F3">
        <w:rPr>
          <w:rFonts w:ascii="宋体" w:eastAsia="宋体" w:hAnsi="宋体" w:cs="Times New Roman" w:hint="eastAsia"/>
          <w:bCs/>
          <w:sz w:val="24"/>
          <w:szCs w:val="24"/>
        </w:rPr>
        <w:t>范围。</w:t>
      </w:r>
    </w:p>
    <w:p w14:paraId="3C2FA88E"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2）</w:t>
      </w:r>
      <w:r w:rsidRPr="00E640F3">
        <w:rPr>
          <w:rFonts w:ascii="宋体" w:eastAsia="宋体" w:hAnsi="宋体" w:cs="Times New Roman"/>
          <w:bCs/>
          <w:sz w:val="24"/>
          <w:szCs w:val="24"/>
        </w:rPr>
        <w:t>乙方应派遣专家参与甲方</w:t>
      </w:r>
      <w:proofErr w:type="gramStart"/>
      <w:r w:rsidRPr="00E640F3">
        <w:rPr>
          <w:rFonts w:ascii="宋体" w:eastAsia="宋体" w:hAnsi="宋体" w:cs="Times New Roman" w:hint="eastAsia"/>
          <w:bCs/>
          <w:sz w:val="24"/>
          <w:szCs w:val="24"/>
        </w:rPr>
        <w:t>搬迁利旧</w:t>
      </w:r>
      <w:r w:rsidRPr="00E640F3">
        <w:rPr>
          <w:rFonts w:ascii="宋体" w:eastAsia="宋体" w:hAnsi="宋体" w:cs="Times New Roman"/>
          <w:bCs/>
          <w:sz w:val="24"/>
          <w:szCs w:val="24"/>
        </w:rPr>
        <w:t>设备</w:t>
      </w:r>
      <w:proofErr w:type="gramEnd"/>
      <w:r w:rsidRPr="00E640F3">
        <w:rPr>
          <w:rFonts w:ascii="宋体" w:eastAsia="宋体" w:hAnsi="宋体" w:cs="Times New Roman"/>
          <w:bCs/>
          <w:sz w:val="24"/>
          <w:szCs w:val="24"/>
        </w:rPr>
        <w:t>的联合检查。乙方应通过联合检查确认</w:t>
      </w:r>
      <w:proofErr w:type="gramStart"/>
      <w:r w:rsidRPr="00E640F3">
        <w:rPr>
          <w:rFonts w:ascii="宋体" w:eastAsia="宋体" w:hAnsi="宋体" w:cs="Times New Roman" w:hint="eastAsia"/>
          <w:bCs/>
          <w:sz w:val="24"/>
          <w:szCs w:val="24"/>
        </w:rPr>
        <w:t>搬迁利旧设备</w:t>
      </w:r>
      <w:proofErr w:type="gramEnd"/>
      <w:r w:rsidRPr="00E640F3">
        <w:rPr>
          <w:rFonts w:ascii="宋体" w:eastAsia="宋体" w:hAnsi="宋体" w:cs="Times New Roman"/>
          <w:bCs/>
          <w:sz w:val="24"/>
          <w:szCs w:val="24"/>
        </w:rPr>
        <w:t>是否符合</w:t>
      </w:r>
      <w:r w:rsidRPr="00E640F3">
        <w:rPr>
          <w:rFonts w:ascii="宋体" w:eastAsia="宋体" w:hAnsi="宋体" w:cs="Times New Roman" w:hint="eastAsia"/>
          <w:bCs/>
          <w:sz w:val="24"/>
          <w:szCs w:val="24"/>
        </w:rPr>
        <w:t>相应功能</w:t>
      </w:r>
      <w:r w:rsidRPr="00E640F3">
        <w:rPr>
          <w:rFonts w:ascii="宋体" w:eastAsia="宋体" w:hAnsi="宋体" w:cs="Times New Roman"/>
          <w:bCs/>
          <w:sz w:val="24"/>
          <w:szCs w:val="24"/>
        </w:rPr>
        <w:t>设计要求。</w:t>
      </w:r>
    </w:p>
    <w:p w14:paraId="0B62180C"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3）乙方在搬迁设备的拆迁过程中，应安排专业人员到上海不锈钢有限公司炼钢厂确认拆迁方案和指导拆迁。</w:t>
      </w:r>
    </w:p>
    <w:p w14:paraId="4D412A4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4）</w:t>
      </w:r>
      <w:r w:rsidRPr="00E640F3">
        <w:rPr>
          <w:rFonts w:ascii="宋体" w:eastAsia="宋体" w:hAnsi="宋体" w:cs="Times New Roman"/>
          <w:bCs/>
          <w:sz w:val="24"/>
          <w:szCs w:val="24"/>
        </w:rPr>
        <w:t>在必要的情况下，乙方自费派遣技术人员到甲方所在地进行必要的设计联络。</w:t>
      </w:r>
    </w:p>
    <w:p w14:paraId="57FF95D2"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 xml:space="preserve"> 5）</w:t>
      </w:r>
      <w:r w:rsidRPr="00E640F3">
        <w:rPr>
          <w:rFonts w:ascii="宋体" w:eastAsia="宋体" w:hAnsi="宋体" w:cs="Times New Roman"/>
          <w:bCs/>
          <w:sz w:val="24"/>
          <w:szCs w:val="24"/>
        </w:rPr>
        <w:t>乙方将派遣设计人员到甲方进行必要的设计审查。乙方需在甲方所在地进行必要的、操作培训。甲方</w:t>
      </w:r>
      <w:r w:rsidRPr="00E640F3">
        <w:rPr>
          <w:rFonts w:ascii="宋体" w:eastAsia="宋体" w:hAnsi="宋体" w:cs="Times New Roman" w:hint="eastAsia"/>
          <w:bCs/>
          <w:sz w:val="24"/>
          <w:szCs w:val="24"/>
        </w:rPr>
        <w:t>可</w:t>
      </w:r>
      <w:r w:rsidRPr="00E640F3">
        <w:rPr>
          <w:rFonts w:ascii="宋体" w:eastAsia="宋体" w:hAnsi="宋体" w:cs="Times New Roman"/>
          <w:bCs/>
          <w:sz w:val="24"/>
          <w:szCs w:val="24"/>
        </w:rPr>
        <w:t>派遣人员到乙方进行出厂检验和A检。</w:t>
      </w:r>
    </w:p>
    <w:p w14:paraId="032383B1" w14:textId="77777777" w:rsidR="00E640F3" w:rsidRPr="00E640F3" w:rsidRDefault="00E640F3" w:rsidP="00E640F3">
      <w:pPr>
        <w:spacing w:line="360" w:lineRule="auto"/>
        <w:ind w:firstLine="570"/>
        <w:rPr>
          <w:rFonts w:ascii="宋体" w:eastAsia="宋体" w:hAnsi="宋体" w:cs="Times New Roman"/>
          <w:bCs/>
          <w:sz w:val="24"/>
          <w:szCs w:val="24"/>
        </w:rPr>
      </w:pPr>
    </w:p>
    <w:p w14:paraId="047FCE15"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3611B8A0" w14:textId="77777777"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first" r:id="rId35"/>
          <w:pgSz w:w="11906" w:h="16838"/>
          <w:pgMar w:top="1418" w:right="1418" w:bottom="1418" w:left="1701" w:header="851" w:footer="851" w:gutter="0"/>
          <w:cols w:space="720"/>
          <w:titlePg/>
          <w:docGrid w:type="lines" w:linePitch="312"/>
        </w:sectPr>
      </w:pPr>
    </w:p>
    <w:p w14:paraId="60E4970C"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290" w:name="_Toc19524930"/>
      <w:r w:rsidRPr="00E640F3">
        <w:rPr>
          <w:rFonts w:ascii="宋体" w:eastAsia="宋体" w:hAnsi="宋体" w:cs="Times New Roman" w:hint="eastAsia"/>
          <w:b/>
          <w:bCs/>
          <w:kern w:val="44"/>
          <w:sz w:val="32"/>
          <w:szCs w:val="32"/>
          <w:lang w:val="x-none" w:eastAsia="x-none"/>
        </w:rPr>
        <w:lastRenderedPageBreak/>
        <w:t>附件13</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产品质量一贯制</w:t>
      </w:r>
      <w:bookmarkEnd w:id="290"/>
      <w:proofErr w:type="spellEnd"/>
    </w:p>
    <w:p w14:paraId="3C839C79"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本附件描述本工程范围内《产品质量一贯制》事宜。</w:t>
      </w:r>
    </w:p>
    <w:p w14:paraId="2016A420" w14:textId="38BB1F3A" w:rsidR="00E640F3" w:rsidRPr="00E640F3" w:rsidRDefault="00E640F3" w:rsidP="00E640F3">
      <w:pPr>
        <w:adjustRightInd w:val="0"/>
        <w:snapToGrid w:val="0"/>
        <w:spacing w:line="348" w:lineRule="auto"/>
        <w:outlineLvl w:val="1"/>
        <w:rPr>
          <w:rFonts w:ascii="宋体" w:eastAsia="宋体" w:hAnsi="宋体" w:cs="Times New Roman"/>
          <w:b/>
          <w:bCs/>
          <w:snapToGrid w:val="0"/>
          <w:kern w:val="44"/>
          <w:sz w:val="24"/>
          <w:szCs w:val="24"/>
        </w:rPr>
      </w:pPr>
      <w:bookmarkStart w:id="291" w:name="_Toc10280047"/>
      <w:bookmarkStart w:id="292" w:name="_Toc19524931"/>
      <w:r w:rsidRPr="00E640F3">
        <w:rPr>
          <w:rFonts w:ascii="宋体" w:eastAsia="宋体" w:hAnsi="宋体" w:cs="Times New Roman"/>
          <w:b/>
          <w:bCs/>
          <w:snapToGrid w:val="0"/>
          <w:kern w:val="44"/>
          <w:sz w:val="24"/>
          <w:szCs w:val="24"/>
        </w:rPr>
        <w:t>1</w:t>
      </w:r>
      <w:r>
        <w:rPr>
          <w:rFonts w:ascii="宋体" w:eastAsia="宋体" w:hAnsi="宋体" w:cs="Times New Roman" w:hint="eastAsia"/>
          <w:b/>
          <w:bCs/>
          <w:snapToGrid w:val="0"/>
          <w:kern w:val="44"/>
          <w:sz w:val="24"/>
          <w:szCs w:val="24"/>
        </w:rPr>
        <w:t>、</w:t>
      </w:r>
      <w:r w:rsidRPr="00E640F3">
        <w:rPr>
          <w:rFonts w:ascii="宋体" w:eastAsia="宋体" w:hAnsi="宋体" w:cs="Times New Roman"/>
          <w:b/>
          <w:bCs/>
          <w:snapToGrid w:val="0"/>
          <w:kern w:val="44"/>
          <w:sz w:val="24"/>
          <w:szCs w:val="24"/>
        </w:rPr>
        <w:t>设计、设备制造质量规范及验收标准</w:t>
      </w:r>
      <w:bookmarkEnd w:id="291"/>
    </w:p>
    <w:p w14:paraId="1FA3351F" w14:textId="7DA9CAC2" w:rsidR="00E640F3" w:rsidRPr="00E640F3" w:rsidRDefault="00E640F3" w:rsidP="00E640F3">
      <w:pPr>
        <w:tabs>
          <w:tab w:val="left" w:pos="720"/>
        </w:tabs>
        <w:adjustRightInd w:val="0"/>
        <w:snapToGrid w:val="0"/>
        <w:spacing w:line="348" w:lineRule="auto"/>
        <w:outlineLvl w:val="2"/>
        <w:rPr>
          <w:rFonts w:ascii="宋体" w:eastAsia="宋体" w:hAnsi="宋体" w:cs="Times New Roman"/>
          <w:b/>
          <w:bCs/>
          <w:snapToGrid w:val="0"/>
          <w:kern w:val="44"/>
          <w:sz w:val="24"/>
          <w:szCs w:val="24"/>
        </w:rPr>
      </w:pPr>
      <w:r w:rsidRPr="00E640F3">
        <w:rPr>
          <w:rFonts w:ascii="宋体" w:eastAsia="宋体" w:hAnsi="宋体" w:cs="Times New Roman"/>
          <w:b/>
          <w:bCs/>
          <w:snapToGrid w:val="0"/>
          <w:kern w:val="44"/>
          <w:sz w:val="24"/>
          <w:szCs w:val="24"/>
        </w:rPr>
        <w:t>1.1  设备设计</w:t>
      </w:r>
    </w:p>
    <w:p w14:paraId="5339A367"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1）工艺技术、设备选型、装备水平及环保措施等符合合同约定的有关要求；</w:t>
      </w:r>
    </w:p>
    <w:p w14:paraId="653E88A6"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2）严格按照GB/T19001-ISO9001标准建立的质量体系文件要求，控制设计产品质量。</w:t>
      </w:r>
    </w:p>
    <w:p w14:paraId="2B0D272A"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3）甲方对乙方完成的施工图进行审查，乙方应就甲方提出的问题给予答复。</w:t>
      </w:r>
    </w:p>
    <w:p w14:paraId="32A44E73" w14:textId="75D47ABF" w:rsidR="00E640F3" w:rsidRPr="00E640F3" w:rsidRDefault="00E640F3" w:rsidP="00E640F3">
      <w:pPr>
        <w:tabs>
          <w:tab w:val="left" w:pos="720"/>
        </w:tabs>
        <w:adjustRightInd w:val="0"/>
        <w:snapToGrid w:val="0"/>
        <w:spacing w:line="348" w:lineRule="auto"/>
        <w:outlineLvl w:val="2"/>
        <w:rPr>
          <w:rFonts w:ascii="宋体" w:eastAsia="宋体" w:hAnsi="宋体" w:cs="Times New Roman"/>
          <w:b/>
          <w:bCs/>
          <w:snapToGrid w:val="0"/>
          <w:kern w:val="44"/>
          <w:sz w:val="24"/>
          <w:szCs w:val="24"/>
        </w:rPr>
      </w:pPr>
      <w:r w:rsidRPr="00E640F3">
        <w:rPr>
          <w:rFonts w:ascii="宋体" w:eastAsia="宋体" w:hAnsi="宋体" w:cs="Times New Roman"/>
          <w:b/>
          <w:bCs/>
          <w:snapToGrid w:val="0"/>
          <w:kern w:val="44"/>
          <w:sz w:val="24"/>
          <w:szCs w:val="24"/>
        </w:rPr>
        <w:t>1.2  设备</w:t>
      </w:r>
    </w:p>
    <w:p w14:paraId="64626399" w14:textId="77777777" w:rsidR="00E640F3" w:rsidRPr="00E640F3" w:rsidRDefault="00E640F3" w:rsidP="00E640F3">
      <w:pPr>
        <w:adjustRightInd w:val="0"/>
        <w:snapToGrid w:val="0"/>
        <w:spacing w:line="348" w:lineRule="auto"/>
        <w:ind w:firstLine="570"/>
        <w:rPr>
          <w:rFonts w:ascii="宋体" w:eastAsia="宋体" w:hAnsi="宋体" w:cs="Times New Roman"/>
          <w:sz w:val="24"/>
          <w:szCs w:val="24"/>
        </w:rPr>
      </w:pPr>
      <w:r w:rsidRPr="00E640F3">
        <w:rPr>
          <w:rFonts w:ascii="宋体" w:eastAsia="宋体" w:hAnsi="宋体" w:cs="Times New Roman"/>
          <w:sz w:val="24"/>
          <w:szCs w:val="24"/>
        </w:rPr>
        <w:t>1）标准设备</w:t>
      </w:r>
    </w:p>
    <w:p w14:paraId="2D93CBE9"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标准设备的选型符合国家现行的相关产业政策和行业规范，禁止选用淘汰或即将淘汰的落后设备；</w:t>
      </w:r>
    </w:p>
    <w:p w14:paraId="1A026FA1"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标准设备的制造严格遵循国家现行制造标准和规范；</w:t>
      </w:r>
    </w:p>
    <w:p w14:paraId="6A813FFD"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设备性能参数应满足设备铭牌要求和设备采购合同技术附件要求。</w:t>
      </w:r>
    </w:p>
    <w:p w14:paraId="7B80B834" w14:textId="77777777" w:rsidR="00E640F3" w:rsidRPr="00E640F3" w:rsidRDefault="00E640F3" w:rsidP="00E640F3">
      <w:pPr>
        <w:adjustRightInd w:val="0"/>
        <w:snapToGrid w:val="0"/>
        <w:spacing w:line="348" w:lineRule="auto"/>
        <w:ind w:firstLine="570"/>
        <w:rPr>
          <w:rFonts w:ascii="宋体" w:eastAsia="宋体" w:hAnsi="宋体" w:cs="Times New Roman"/>
          <w:sz w:val="24"/>
          <w:szCs w:val="24"/>
        </w:rPr>
      </w:pPr>
      <w:r w:rsidRPr="00E640F3">
        <w:rPr>
          <w:rFonts w:ascii="宋体" w:eastAsia="宋体" w:hAnsi="宋体" w:cs="Times New Roman"/>
          <w:sz w:val="24"/>
          <w:szCs w:val="24"/>
        </w:rPr>
        <w:t>2）非标准设备</w:t>
      </w:r>
    </w:p>
    <w:p w14:paraId="1427A74B"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非标设备的设计和制造严格遵循国家现行制造标准和规范；</w:t>
      </w:r>
    </w:p>
    <w:p w14:paraId="50499A39"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A类非标设备承包人向业主提供设备检验大纲（设备分类与业主另行商定），并按相关要求进行设备检验；</w:t>
      </w:r>
    </w:p>
    <w:p w14:paraId="32AE5C77"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设备性能参数满足设计文件规定的技术参数要求。</w:t>
      </w:r>
    </w:p>
    <w:p w14:paraId="661E2050" w14:textId="7375DE68" w:rsidR="00E640F3" w:rsidRPr="00E640F3" w:rsidRDefault="00E640F3" w:rsidP="00E640F3">
      <w:pPr>
        <w:tabs>
          <w:tab w:val="left" w:pos="720"/>
        </w:tabs>
        <w:adjustRightInd w:val="0"/>
        <w:snapToGrid w:val="0"/>
        <w:spacing w:line="348" w:lineRule="auto"/>
        <w:outlineLvl w:val="2"/>
        <w:rPr>
          <w:rFonts w:ascii="宋体" w:eastAsia="宋体" w:hAnsi="宋体" w:cs="Times New Roman"/>
          <w:b/>
          <w:bCs/>
          <w:snapToGrid w:val="0"/>
          <w:kern w:val="44"/>
          <w:sz w:val="24"/>
          <w:szCs w:val="24"/>
        </w:rPr>
      </w:pPr>
      <w:r w:rsidRPr="00E640F3">
        <w:rPr>
          <w:rFonts w:ascii="宋体" w:eastAsia="宋体" w:hAnsi="宋体" w:cs="Times New Roman"/>
          <w:b/>
          <w:bCs/>
          <w:snapToGrid w:val="0"/>
          <w:kern w:val="44"/>
          <w:sz w:val="24"/>
          <w:szCs w:val="24"/>
        </w:rPr>
        <w:t>1.3  主要规程、规范及标准</w:t>
      </w:r>
    </w:p>
    <w:p w14:paraId="2CCA8A29" w14:textId="77777777" w:rsidR="00E640F3" w:rsidRPr="00E640F3" w:rsidRDefault="00E640F3" w:rsidP="00E640F3">
      <w:pPr>
        <w:adjustRightInd w:val="0"/>
        <w:snapToGrid w:val="0"/>
        <w:spacing w:line="348" w:lineRule="auto"/>
        <w:ind w:firstLine="540"/>
        <w:rPr>
          <w:rFonts w:ascii="宋体" w:eastAsia="宋体" w:hAnsi="宋体" w:cs="Times New Roman"/>
          <w:sz w:val="24"/>
          <w:szCs w:val="24"/>
        </w:rPr>
      </w:pPr>
      <w:r w:rsidRPr="00E640F3">
        <w:rPr>
          <w:rFonts w:ascii="宋体" w:eastAsia="宋体" w:hAnsi="宋体" w:cs="Times New Roman"/>
          <w:sz w:val="24"/>
          <w:szCs w:val="24"/>
        </w:rPr>
        <w:t>本合同建设（设计、设备采购、监制、检验、调试、服务等）遵循的主要规程、规范及标准如下：</w:t>
      </w:r>
    </w:p>
    <w:p w14:paraId="71230C5A" w14:textId="77777777" w:rsidR="00E640F3" w:rsidRPr="00E640F3" w:rsidRDefault="00E640F3" w:rsidP="00E640F3">
      <w:pPr>
        <w:tabs>
          <w:tab w:val="left" w:pos="560"/>
        </w:tabs>
        <w:snapToGrid w:val="0"/>
        <w:spacing w:line="348" w:lineRule="auto"/>
        <w:jc w:val="center"/>
        <w:rPr>
          <w:rFonts w:ascii="宋体" w:eastAsia="宋体" w:hAnsi="宋体" w:cs="Times New Roman"/>
          <w:b/>
          <w:sz w:val="24"/>
          <w:szCs w:val="24"/>
        </w:rPr>
      </w:pPr>
      <w:r w:rsidRPr="00E640F3">
        <w:rPr>
          <w:rFonts w:ascii="宋体" w:eastAsia="宋体" w:hAnsi="宋体" w:cs="Times New Roman"/>
          <w:b/>
          <w:sz w:val="24"/>
          <w:szCs w:val="24"/>
        </w:rPr>
        <w:t>表13.2-1  设计、设备制造质量规范及验收标准表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87"/>
        <w:gridCol w:w="2990"/>
        <w:gridCol w:w="4937"/>
        <w:gridCol w:w="11"/>
      </w:tblGrid>
      <w:tr w:rsidR="00E640F3" w:rsidRPr="00E640F3" w14:paraId="0755AB9A" w14:textId="77777777" w:rsidTr="00ED363A">
        <w:trPr>
          <w:gridAfter w:val="1"/>
          <w:wAfter w:w="11" w:type="dxa"/>
          <w:cantSplit/>
          <w:trHeight w:val="369"/>
          <w:tblHeader/>
          <w:jc w:val="center"/>
        </w:trPr>
        <w:tc>
          <w:tcPr>
            <w:tcW w:w="987" w:type="dxa"/>
            <w:vAlign w:val="center"/>
          </w:tcPr>
          <w:p w14:paraId="689DC125"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序号</w:t>
            </w:r>
          </w:p>
        </w:tc>
        <w:tc>
          <w:tcPr>
            <w:tcW w:w="2990" w:type="dxa"/>
            <w:vAlign w:val="center"/>
          </w:tcPr>
          <w:p w14:paraId="07078A60"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标准号</w:t>
            </w:r>
          </w:p>
        </w:tc>
        <w:tc>
          <w:tcPr>
            <w:tcW w:w="4937" w:type="dxa"/>
            <w:vAlign w:val="center"/>
          </w:tcPr>
          <w:p w14:paraId="475447DC"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标准名称</w:t>
            </w:r>
          </w:p>
        </w:tc>
      </w:tr>
      <w:tr w:rsidR="00E640F3" w:rsidRPr="00E640F3" w14:paraId="719531D3" w14:textId="77777777" w:rsidTr="00ED363A">
        <w:trPr>
          <w:gridAfter w:val="1"/>
          <w:wAfter w:w="11" w:type="dxa"/>
          <w:cantSplit/>
          <w:trHeight w:val="369"/>
          <w:jc w:val="center"/>
        </w:trPr>
        <w:tc>
          <w:tcPr>
            <w:tcW w:w="987" w:type="dxa"/>
            <w:vAlign w:val="center"/>
          </w:tcPr>
          <w:p w14:paraId="7CA4DCE7" w14:textId="77777777" w:rsidR="00E640F3" w:rsidRPr="00E640F3" w:rsidRDefault="00E640F3" w:rsidP="00E640F3">
            <w:pPr>
              <w:jc w:val="center"/>
              <w:rPr>
                <w:rFonts w:ascii="宋体" w:eastAsia="宋体" w:hAnsi="宋体" w:cs="Times New Roman"/>
                <w:sz w:val="24"/>
                <w:szCs w:val="24"/>
              </w:rPr>
            </w:pPr>
            <w:proofErr w:type="gramStart"/>
            <w:r w:rsidRPr="00E640F3">
              <w:rPr>
                <w:rFonts w:ascii="宋体" w:eastAsia="宋体" w:hAnsi="宋体" w:cs="Times New Roman"/>
                <w:sz w:val="24"/>
                <w:szCs w:val="24"/>
              </w:rPr>
              <w:t>一</w:t>
            </w:r>
            <w:proofErr w:type="gramEnd"/>
          </w:p>
        </w:tc>
        <w:tc>
          <w:tcPr>
            <w:tcW w:w="2990" w:type="dxa"/>
            <w:vAlign w:val="center"/>
          </w:tcPr>
          <w:p w14:paraId="5BBB7F54" w14:textId="77777777" w:rsidR="00E640F3" w:rsidRPr="00E640F3" w:rsidRDefault="00E640F3" w:rsidP="00E640F3">
            <w:pPr>
              <w:rPr>
                <w:rFonts w:ascii="宋体" w:eastAsia="宋体" w:hAnsi="宋体" w:cs="Times New Roman"/>
                <w:sz w:val="24"/>
                <w:szCs w:val="24"/>
              </w:rPr>
            </w:pPr>
            <w:r w:rsidRPr="00E640F3">
              <w:rPr>
                <w:rFonts w:ascii="宋体" w:eastAsia="宋体" w:hAnsi="宋体" w:cs="Times New Roman"/>
                <w:sz w:val="24"/>
                <w:szCs w:val="24"/>
              </w:rPr>
              <w:t>设计标准</w:t>
            </w:r>
          </w:p>
        </w:tc>
        <w:tc>
          <w:tcPr>
            <w:tcW w:w="4937" w:type="dxa"/>
            <w:vAlign w:val="center"/>
          </w:tcPr>
          <w:p w14:paraId="4310ABA2" w14:textId="77777777" w:rsidR="00E640F3" w:rsidRPr="00E640F3" w:rsidRDefault="00E640F3" w:rsidP="00E640F3">
            <w:pPr>
              <w:rPr>
                <w:rFonts w:ascii="宋体" w:eastAsia="宋体" w:hAnsi="宋体" w:cs="Times New Roman"/>
                <w:sz w:val="24"/>
                <w:szCs w:val="24"/>
              </w:rPr>
            </w:pPr>
          </w:p>
        </w:tc>
      </w:tr>
      <w:tr w:rsidR="00E640F3" w:rsidRPr="00E640F3" w14:paraId="72784BD3" w14:textId="77777777" w:rsidTr="00ED363A">
        <w:trPr>
          <w:gridAfter w:val="1"/>
          <w:wAfter w:w="11" w:type="dxa"/>
          <w:cantSplit/>
          <w:trHeight w:val="369"/>
          <w:jc w:val="center"/>
        </w:trPr>
        <w:tc>
          <w:tcPr>
            <w:tcW w:w="987" w:type="dxa"/>
            <w:vAlign w:val="center"/>
          </w:tcPr>
          <w:p w14:paraId="03A572E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w:t>
            </w:r>
          </w:p>
        </w:tc>
        <w:tc>
          <w:tcPr>
            <w:tcW w:w="2990" w:type="dxa"/>
            <w:vAlign w:val="center"/>
          </w:tcPr>
          <w:p w14:paraId="7D35B62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GB/T21368-2008</w:t>
            </w:r>
          </w:p>
        </w:tc>
        <w:tc>
          <w:tcPr>
            <w:tcW w:w="4937" w:type="dxa"/>
            <w:vAlign w:val="center"/>
          </w:tcPr>
          <w:p w14:paraId="1099AC6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钢铁企业能源计量器具配备和管理要求 </w:t>
            </w:r>
          </w:p>
        </w:tc>
      </w:tr>
      <w:tr w:rsidR="00E640F3" w:rsidRPr="00E640F3" w14:paraId="1AADAE15" w14:textId="77777777" w:rsidTr="00ED363A">
        <w:trPr>
          <w:gridAfter w:val="1"/>
          <w:wAfter w:w="11" w:type="dxa"/>
          <w:cantSplit/>
          <w:trHeight w:val="369"/>
          <w:jc w:val="center"/>
        </w:trPr>
        <w:tc>
          <w:tcPr>
            <w:tcW w:w="987" w:type="dxa"/>
            <w:vAlign w:val="center"/>
          </w:tcPr>
          <w:p w14:paraId="0C01DE62"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w:t>
            </w:r>
          </w:p>
        </w:tc>
        <w:tc>
          <w:tcPr>
            <w:tcW w:w="2990" w:type="dxa"/>
            <w:vAlign w:val="center"/>
          </w:tcPr>
          <w:p w14:paraId="3EBD0B7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GB50015-2003</w:t>
            </w:r>
          </w:p>
        </w:tc>
        <w:tc>
          <w:tcPr>
            <w:tcW w:w="4937" w:type="dxa"/>
            <w:vAlign w:val="center"/>
          </w:tcPr>
          <w:p w14:paraId="756E11CC"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建筑给水排水设计规范 </w:t>
            </w:r>
          </w:p>
        </w:tc>
      </w:tr>
      <w:tr w:rsidR="00E640F3" w:rsidRPr="00E640F3" w14:paraId="70F18057" w14:textId="77777777" w:rsidTr="00ED363A">
        <w:trPr>
          <w:gridAfter w:val="1"/>
          <w:wAfter w:w="11" w:type="dxa"/>
          <w:cantSplit/>
          <w:trHeight w:val="369"/>
          <w:jc w:val="center"/>
        </w:trPr>
        <w:tc>
          <w:tcPr>
            <w:tcW w:w="987" w:type="dxa"/>
            <w:vAlign w:val="center"/>
          </w:tcPr>
          <w:p w14:paraId="13FC0F8F"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w:t>
            </w:r>
          </w:p>
        </w:tc>
        <w:tc>
          <w:tcPr>
            <w:tcW w:w="2990" w:type="dxa"/>
            <w:vAlign w:val="center"/>
          </w:tcPr>
          <w:p w14:paraId="47ED8FB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国家主席令(2008)6号</w:t>
            </w:r>
          </w:p>
        </w:tc>
        <w:tc>
          <w:tcPr>
            <w:tcW w:w="4937" w:type="dxa"/>
            <w:vAlign w:val="center"/>
          </w:tcPr>
          <w:p w14:paraId="7FAED36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中华人民共和国消防法 </w:t>
            </w:r>
          </w:p>
        </w:tc>
      </w:tr>
      <w:tr w:rsidR="00E640F3" w:rsidRPr="00E640F3" w14:paraId="5E06B753" w14:textId="77777777" w:rsidTr="00ED363A">
        <w:trPr>
          <w:gridAfter w:val="1"/>
          <w:wAfter w:w="11" w:type="dxa"/>
          <w:cantSplit/>
          <w:trHeight w:val="369"/>
          <w:jc w:val="center"/>
        </w:trPr>
        <w:tc>
          <w:tcPr>
            <w:tcW w:w="987" w:type="dxa"/>
            <w:vAlign w:val="center"/>
          </w:tcPr>
          <w:p w14:paraId="7BD58D1A"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4</w:t>
            </w:r>
          </w:p>
        </w:tc>
        <w:tc>
          <w:tcPr>
            <w:tcW w:w="2990" w:type="dxa"/>
            <w:vAlign w:val="center"/>
          </w:tcPr>
          <w:p w14:paraId="4A93164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w:t>
            </w:r>
            <w:proofErr w:type="gramStart"/>
            <w:r w:rsidRPr="00E640F3">
              <w:rPr>
                <w:rFonts w:ascii="宋体" w:eastAsia="宋体" w:hAnsi="宋体" w:cs="Times New Roman"/>
                <w:sz w:val="24"/>
                <w:szCs w:val="24"/>
              </w:rPr>
              <w:t>冶生第</w:t>
            </w:r>
            <w:proofErr w:type="gramEnd"/>
            <w:r w:rsidRPr="00E640F3">
              <w:rPr>
                <w:rFonts w:ascii="宋体" w:eastAsia="宋体" w:hAnsi="宋体" w:cs="Times New Roman"/>
                <w:sz w:val="24"/>
                <w:szCs w:val="24"/>
              </w:rPr>
              <w:t>(1996)204号</w:t>
            </w:r>
          </w:p>
        </w:tc>
        <w:tc>
          <w:tcPr>
            <w:tcW w:w="4937" w:type="dxa"/>
            <w:vAlign w:val="center"/>
          </w:tcPr>
          <w:p w14:paraId="07C9A68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冶金企业安全卫生设计规定 </w:t>
            </w:r>
          </w:p>
        </w:tc>
      </w:tr>
      <w:tr w:rsidR="00E640F3" w:rsidRPr="00E640F3" w14:paraId="20A81811" w14:textId="77777777" w:rsidTr="00ED363A">
        <w:trPr>
          <w:gridAfter w:val="1"/>
          <w:wAfter w:w="11" w:type="dxa"/>
          <w:cantSplit/>
          <w:trHeight w:val="369"/>
          <w:jc w:val="center"/>
        </w:trPr>
        <w:tc>
          <w:tcPr>
            <w:tcW w:w="987" w:type="dxa"/>
            <w:vAlign w:val="center"/>
          </w:tcPr>
          <w:p w14:paraId="42B3D806"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lastRenderedPageBreak/>
              <w:t>5</w:t>
            </w:r>
          </w:p>
        </w:tc>
        <w:tc>
          <w:tcPr>
            <w:tcW w:w="2990" w:type="dxa"/>
            <w:vAlign w:val="center"/>
          </w:tcPr>
          <w:p w14:paraId="0873351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AQ2001-2018</w:t>
            </w:r>
          </w:p>
        </w:tc>
        <w:tc>
          <w:tcPr>
            <w:tcW w:w="4937" w:type="dxa"/>
            <w:vAlign w:val="center"/>
          </w:tcPr>
          <w:p w14:paraId="46C8CE8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炼钢安全规程 </w:t>
            </w:r>
          </w:p>
        </w:tc>
      </w:tr>
      <w:tr w:rsidR="00E640F3" w:rsidRPr="00E640F3" w14:paraId="73074AB5" w14:textId="77777777" w:rsidTr="00ED363A">
        <w:trPr>
          <w:gridAfter w:val="1"/>
          <w:wAfter w:w="11" w:type="dxa"/>
          <w:cantSplit/>
          <w:trHeight w:val="369"/>
          <w:jc w:val="center"/>
        </w:trPr>
        <w:tc>
          <w:tcPr>
            <w:tcW w:w="987" w:type="dxa"/>
            <w:vAlign w:val="center"/>
          </w:tcPr>
          <w:p w14:paraId="6BB003CA"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6</w:t>
            </w:r>
          </w:p>
        </w:tc>
        <w:tc>
          <w:tcPr>
            <w:tcW w:w="2990" w:type="dxa"/>
            <w:vAlign w:val="center"/>
          </w:tcPr>
          <w:p w14:paraId="5A8E3E63"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GB50414-2018</w:t>
            </w:r>
          </w:p>
        </w:tc>
        <w:tc>
          <w:tcPr>
            <w:tcW w:w="4937" w:type="dxa"/>
            <w:vAlign w:val="center"/>
          </w:tcPr>
          <w:p w14:paraId="1DFC4C49"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钢铁冶金企业设计防火规范 </w:t>
            </w:r>
          </w:p>
        </w:tc>
      </w:tr>
      <w:tr w:rsidR="00E640F3" w:rsidRPr="00E640F3" w14:paraId="7D80BE68" w14:textId="77777777" w:rsidTr="00ED363A">
        <w:trPr>
          <w:gridAfter w:val="1"/>
          <w:wAfter w:w="11" w:type="dxa"/>
          <w:cantSplit/>
          <w:trHeight w:val="369"/>
          <w:jc w:val="center"/>
        </w:trPr>
        <w:tc>
          <w:tcPr>
            <w:tcW w:w="987" w:type="dxa"/>
            <w:vAlign w:val="center"/>
          </w:tcPr>
          <w:p w14:paraId="79C9F8D0"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7</w:t>
            </w:r>
          </w:p>
        </w:tc>
        <w:tc>
          <w:tcPr>
            <w:tcW w:w="2990" w:type="dxa"/>
            <w:vAlign w:val="center"/>
          </w:tcPr>
          <w:p w14:paraId="545B358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GB150.1~4-2011</w:t>
            </w:r>
          </w:p>
        </w:tc>
        <w:tc>
          <w:tcPr>
            <w:tcW w:w="4937" w:type="dxa"/>
            <w:vAlign w:val="center"/>
          </w:tcPr>
          <w:p w14:paraId="4A21608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压力容器</w:t>
            </w:r>
          </w:p>
        </w:tc>
      </w:tr>
      <w:tr w:rsidR="00E640F3" w:rsidRPr="00E640F3" w14:paraId="51E5F5D6" w14:textId="77777777" w:rsidTr="00ED363A">
        <w:trPr>
          <w:gridAfter w:val="1"/>
          <w:wAfter w:w="11" w:type="dxa"/>
          <w:cantSplit/>
          <w:trHeight w:val="369"/>
          <w:jc w:val="center"/>
        </w:trPr>
        <w:tc>
          <w:tcPr>
            <w:tcW w:w="987" w:type="dxa"/>
            <w:vAlign w:val="center"/>
          </w:tcPr>
          <w:p w14:paraId="4F1591CB"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8</w:t>
            </w:r>
          </w:p>
        </w:tc>
        <w:tc>
          <w:tcPr>
            <w:tcW w:w="2990" w:type="dxa"/>
            <w:vAlign w:val="center"/>
          </w:tcPr>
          <w:p w14:paraId="0986F5E3"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GB50014-2006（2016年版）</w:t>
            </w:r>
          </w:p>
        </w:tc>
        <w:tc>
          <w:tcPr>
            <w:tcW w:w="4937" w:type="dxa"/>
            <w:vAlign w:val="center"/>
          </w:tcPr>
          <w:p w14:paraId="1993B07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室外排水设计规范 </w:t>
            </w:r>
          </w:p>
        </w:tc>
      </w:tr>
      <w:tr w:rsidR="00E640F3" w:rsidRPr="00E640F3" w14:paraId="769C7F8F" w14:textId="77777777" w:rsidTr="00ED363A">
        <w:trPr>
          <w:gridAfter w:val="1"/>
          <w:wAfter w:w="11" w:type="dxa"/>
          <w:cantSplit/>
          <w:trHeight w:val="369"/>
          <w:jc w:val="center"/>
        </w:trPr>
        <w:tc>
          <w:tcPr>
            <w:tcW w:w="987" w:type="dxa"/>
            <w:vAlign w:val="center"/>
          </w:tcPr>
          <w:p w14:paraId="7E14F173"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9</w:t>
            </w:r>
          </w:p>
        </w:tc>
        <w:tc>
          <w:tcPr>
            <w:tcW w:w="2990" w:type="dxa"/>
            <w:vAlign w:val="center"/>
          </w:tcPr>
          <w:p w14:paraId="047FB96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GB50019-2015</w:t>
            </w:r>
          </w:p>
        </w:tc>
        <w:tc>
          <w:tcPr>
            <w:tcW w:w="4937" w:type="dxa"/>
            <w:vAlign w:val="center"/>
          </w:tcPr>
          <w:p w14:paraId="32F831D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采暖通风与空气调节设计规范、条文说明 </w:t>
            </w:r>
          </w:p>
        </w:tc>
      </w:tr>
      <w:tr w:rsidR="00E640F3" w:rsidRPr="00E640F3" w14:paraId="13D40560" w14:textId="77777777" w:rsidTr="00ED363A">
        <w:trPr>
          <w:gridAfter w:val="1"/>
          <w:wAfter w:w="11" w:type="dxa"/>
          <w:cantSplit/>
          <w:trHeight w:val="369"/>
          <w:jc w:val="center"/>
        </w:trPr>
        <w:tc>
          <w:tcPr>
            <w:tcW w:w="987" w:type="dxa"/>
            <w:vAlign w:val="center"/>
          </w:tcPr>
          <w:p w14:paraId="6CD6803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10</w:t>
            </w:r>
          </w:p>
        </w:tc>
        <w:tc>
          <w:tcPr>
            <w:tcW w:w="2990" w:type="dxa"/>
            <w:vAlign w:val="center"/>
          </w:tcPr>
          <w:p w14:paraId="7C01B42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GB50193-1993</w:t>
            </w:r>
          </w:p>
        </w:tc>
        <w:tc>
          <w:tcPr>
            <w:tcW w:w="4937" w:type="dxa"/>
            <w:vAlign w:val="center"/>
          </w:tcPr>
          <w:p w14:paraId="6868B42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二氧化碳灭火系统设计规范(1999年版) </w:t>
            </w:r>
          </w:p>
        </w:tc>
      </w:tr>
      <w:tr w:rsidR="00E640F3" w:rsidRPr="00E640F3" w14:paraId="571A506A" w14:textId="77777777" w:rsidTr="00ED363A">
        <w:trPr>
          <w:gridAfter w:val="1"/>
          <w:wAfter w:w="11" w:type="dxa"/>
          <w:cantSplit/>
          <w:trHeight w:val="369"/>
          <w:jc w:val="center"/>
        </w:trPr>
        <w:tc>
          <w:tcPr>
            <w:tcW w:w="987" w:type="dxa"/>
            <w:vAlign w:val="center"/>
          </w:tcPr>
          <w:p w14:paraId="47DEF91C"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11</w:t>
            </w:r>
          </w:p>
        </w:tc>
        <w:tc>
          <w:tcPr>
            <w:tcW w:w="2990" w:type="dxa"/>
            <w:vAlign w:val="center"/>
          </w:tcPr>
          <w:p w14:paraId="50077AB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w:t>
            </w:r>
            <w:proofErr w:type="gramStart"/>
            <w:r w:rsidRPr="00E640F3">
              <w:rPr>
                <w:rFonts w:ascii="宋体" w:eastAsia="宋体" w:hAnsi="宋体" w:cs="Times New Roman"/>
                <w:sz w:val="24"/>
                <w:szCs w:val="24"/>
              </w:rPr>
              <w:t>国环字</w:t>
            </w:r>
            <w:proofErr w:type="gramEnd"/>
            <w:r w:rsidRPr="00E640F3">
              <w:rPr>
                <w:rFonts w:ascii="宋体" w:eastAsia="宋体" w:hAnsi="宋体" w:cs="Times New Roman"/>
                <w:sz w:val="24"/>
                <w:szCs w:val="24"/>
              </w:rPr>
              <w:t>第(1987)002号</w:t>
            </w:r>
          </w:p>
        </w:tc>
        <w:tc>
          <w:tcPr>
            <w:tcW w:w="4937" w:type="dxa"/>
            <w:vAlign w:val="center"/>
          </w:tcPr>
          <w:p w14:paraId="49FBACA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建设项目环境保护设计规定 </w:t>
            </w:r>
          </w:p>
        </w:tc>
      </w:tr>
      <w:tr w:rsidR="00E640F3" w:rsidRPr="00E640F3" w14:paraId="1D210491" w14:textId="77777777" w:rsidTr="00ED363A">
        <w:trPr>
          <w:gridAfter w:val="1"/>
          <w:wAfter w:w="11" w:type="dxa"/>
          <w:cantSplit/>
          <w:trHeight w:val="369"/>
          <w:jc w:val="center"/>
        </w:trPr>
        <w:tc>
          <w:tcPr>
            <w:tcW w:w="987" w:type="dxa"/>
            <w:vAlign w:val="center"/>
          </w:tcPr>
          <w:p w14:paraId="278BC7A1"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12</w:t>
            </w:r>
          </w:p>
        </w:tc>
        <w:tc>
          <w:tcPr>
            <w:tcW w:w="2990" w:type="dxa"/>
            <w:vAlign w:val="center"/>
          </w:tcPr>
          <w:p w14:paraId="38762C2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劳动部令(1996)3号</w:t>
            </w:r>
          </w:p>
        </w:tc>
        <w:tc>
          <w:tcPr>
            <w:tcW w:w="4937" w:type="dxa"/>
            <w:vAlign w:val="center"/>
          </w:tcPr>
          <w:p w14:paraId="2888A4A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建设项目(工程)劳动安全卫生监察规定 </w:t>
            </w:r>
          </w:p>
        </w:tc>
      </w:tr>
      <w:tr w:rsidR="00E640F3" w:rsidRPr="00E640F3" w14:paraId="311BD98D" w14:textId="77777777" w:rsidTr="00ED363A">
        <w:trPr>
          <w:gridAfter w:val="1"/>
          <w:wAfter w:w="11" w:type="dxa"/>
          <w:cantSplit/>
          <w:trHeight w:val="369"/>
          <w:jc w:val="center"/>
        </w:trPr>
        <w:tc>
          <w:tcPr>
            <w:tcW w:w="987" w:type="dxa"/>
            <w:vAlign w:val="center"/>
          </w:tcPr>
          <w:p w14:paraId="16B8F21D"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13</w:t>
            </w:r>
          </w:p>
        </w:tc>
        <w:tc>
          <w:tcPr>
            <w:tcW w:w="2990" w:type="dxa"/>
            <w:vAlign w:val="center"/>
          </w:tcPr>
          <w:p w14:paraId="502D084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w:t>
            </w:r>
            <w:proofErr w:type="gramStart"/>
            <w:r w:rsidRPr="00E640F3">
              <w:rPr>
                <w:rFonts w:ascii="宋体" w:eastAsia="宋体" w:hAnsi="宋体" w:cs="Times New Roman"/>
                <w:sz w:val="24"/>
                <w:szCs w:val="24"/>
              </w:rPr>
              <w:t>建质</w:t>
            </w:r>
            <w:proofErr w:type="gramEnd"/>
            <w:r w:rsidRPr="00E640F3">
              <w:rPr>
                <w:rFonts w:ascii="宋体" w:eastAsia="宋体" w:hAnsi="宋体" w:cs="Times New Roman"/>
                <w:sz w:val="24"/>
                <w:szCs w:val="24"/>
              </w:rPr>
              <w:t>[2008]216号</w:t>
            </w:r>
          </w:p>
        </w:tc>
        <w:tc>
          <w:tcPr>
            <w:tcW w:w="4937" w:type="dxa"/>
            <w:vAlign w:val="center"/>
          </w:tcPr>
          <w:p w14:paraId="6AA4033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《建筑工程设计文件编制深度规定》（2008年版） </w:t>
            </w:r>
          </w:p>
        </w:tc>
      </w:tr>
      <w:tr w:rsidR="00E640F3" w:rsidRPr="00E640F3" w14:paraId="0B6FA43B" w14:textId="77777777" w:rsidTr="00ED363A">
        <w:trPr>
          <w:gridAfter w:val="1"/>
          <w:wAfter w:w="11" w:type="dxa"/>
          <w:cantSplit/>
          <w:trHeight w:val="369"/>
          <w:jc w:val="center"/>
        </w:trPr>
        <w:tc>
          <w:tcPr>
            <w:tcW w:w="987" w:type="dxa"/>
            <w:vAlign w:val="center"/>
          </w:tcPr>
          <w:p w14:paraId="1475D323"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14</w:t>
            </w:r>
          </w:p>
        </w:tc>
        <w:tc>
          <w:tcPr>
            <w:tcW w:w="2990" w:type="dxa"/>
            <w:vAlign w:val="center"/>
          </w:tcPr>
          <w:p w14:paraId="0731A23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GB50016-2014（2018）</w:t>
            </w:r>
          </w:p>
        </w:tc>
        <w:tc>
          <w:tcPr>
            <w:tcW w:w="4937" w:type="dxa"/>
            <w:vAlign w:val="center"/>
          </w:tcPr>
          <w:p w14:paraId="1627AEF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建筑设计防火规范 </w:t>
            </w:r>
          </w:p>
        </w:tc>
      </w:tr>
      <w:tr w:rsidR="00E640F3" w:rsidRPr="00E640F3" w14:paraId="0051E092" w14:textId="77777777" w:rsidTr="00ED363A">
        <w:trPr>
          <w:gridAfter w:val="1"/>
          <w:wAfter w:w="11" w:type="dxa"/>
          <w:cantSplit/>
          <w:trHeight w:val="369"/>
          <w:jc w:val="center"/>
        </w:trPr>
        <w:tc>
          <w:tcPr>
            <w:tcW w:w="987" w:type="dxa"/>
            <w:vAlign w:val="center"/>
          </w:tcPr>
          <w:p w14:paraId="54FC19E3"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15</w:t>
            </w:r>
          </w:p>
        </w:tc>
        <w:tc>
          <w:tcPr>
            <w:tcW w:w="2990" w:type="dxa"/>
            <w:vAlign w:val="center"/>
          </w:tcPr>
          <w:p w14:paraId="667A0AF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GB50405-2017</w:t>
            </w:r>
          </w:p>
        </w:tc>
        <w:tc>
          <w:tcPr>
            <w:tcW w:w="4937" w:type="dxa"/>
            <w:vAlign w:val="center"/>
          </w:tcPr>
          <w:p w14:paraId="73042023"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钢铁工业资源综合利用设计规范 </w:t>
            </w:r>
          </w:p>
        </w:tc>
      </w:tr>
      <w:tr w:rsidR="00E640F3" w:rsidRPr="00E640F3" w14:paraId="4602930B" w14:textId="77777777" w:rsidTr="00ED363A">
        <w:trPr>
          <w:gridAfter w:val="1"/>
          <w:wAfter w:w="11" w:type="dxa"/>
          <w:cantSplit/>
          <w:trHeight w:val="369"/>
          <w:jc w:val="center"/>
        </w:trPr>
        <w:tc>
          <w:tcPr>
            <w:tcW w:w="987" w:type="dxa"/>
            <w:vAlign w:val="center"/>
          </w:tcPr>
          <w:p w14:paraId="6020EC45"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16</w:t>
            </w:r>
          </w:p>
        </w:tc>
        <w:tc>
          <w:tcPr>
            <w:tcW w:w="2990" w:type="dxa"/>
            <w:vAlign w:val="center"/>
          </w:tcPr>
          <w:p w14:paraId="6A150BD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GB50632-2010</w:t>
            </w:r>
          </w:p>
        </w:tc>
        <w:tc>
          <w:tcPr>
            <w:tcW w:w="4937" w:type="dxa"/>
            <w:vAlign w:val="center"/>
          </w:tcPr>
          <w:p w14:paraId="44748AEE"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钢铁企业节能设计规范 </w:t>
            </w:r>
          </w:p>
        </w:tc>
      </w:tr>
      <w:tr w:rsidR="00E640F3" w:rsidRPr="00E640F3" w14:paraId="5A0ED8BA" w14:textId="77777777" w:rsidTr="00ED363A">
        <w:trPr>
          <w:gridAfter w:val="1"/>
          <w:wAfter w:w="11" w:type="dxa"/>
          <w:cantSplit/>
          <w:trHeight w:val="369"/>
          <w:jc w:val="center"/>
        </w:trPr>
        <w:tc>
          <w:tcPr>
            <w:tcW w:w="987" w:type="dxa"/>
            <w:vAlign w:val="center"/>
          </w:tcPr>
          <w:p w14:paraId="6BCFEAE1"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17</w:t>
            </w:r>
          </w:p>
        </w:tc>
        <w:tc>
          <w:tcPr>
            <w:tcW w:w="2990" w:type="dxa"/>
            <w:vAlign w:val="center"/>
          </w:tcPr>
          <w:p w14:paraId="2272AA6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w:t>
            </w:r>
            <w:proofErr w:type="gramStart"/>
            <w:r w:rsidRPr="00E640F3">
              <w:rPr>
                <w:rFonts w:ascii="宋体" w:eastAsia="宋体" w:hAnsi="宋体" w:cs="Times New Roman"/>
                <w:sz w:val="24"/>
                <w:szCs w:val="24"/>
              </w:rPr>
              <w:t>国环字</w:t>
            </w:r>
            <w:proofErr w:type="gramEnd"/>
            <w:r w:rsidRPr="00E640F3">
              <w:rPr>
                <w:rFonts w:ascii="宋体" w:eastAsia="宋体" w:hAnsi="宋体" w:cs="Times New Roman"/>
                <w:sz w:val="24"/>
                <w:szCs w:val="24"/>
              </w:rPr>
              <w:t>第(1986)003号</w:t>
            </w:r>
          </w:p>
        </w:tc>
        <w:tc>
          <w:tcPr>
            <w:tcW w:w="4937" w:type="dxa"/>
            <w:vAlign w:val="center"/>
          </w:tcPr>
          <w:p w14:paraId="24011EF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建设项目环境保护管理办法 </w:t>
            </w:r>
          </w:p>
        </w:tc>
      </w:tr>
      <w:tr w:rsidR="00E640F3" w:rsidRPr="00E640F3" w14:paraId="6088A0CE" w14:textId="77777777" w:rsidTr="00ED363A">
        <w:trPr>
          <w:gridAfter w:val="1"/>
          <w:wAfter w:w="11" w:type="dxa"/>
          <w:cantSplit/>
          <w:trHeight w:val="369"/>
          <w:jc w:val="center"/>
        </w:trPr>
        <w:tc>
          <w:tcPr>
            <w:tcW w:w="987" w:type="dxa"/>
            <w:vAlign w:val="center"/>
          </w:tcPr>
          <w:p w14:paraId="069D4B5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18</w:t>
            </w:r>
          </w:p>
        </w:tc>
        <w:tc>
          <w:tcPr>
            <w:tcW w:w="2990" w:type="dxa"/>
            <w:vAlign w:val="center"/>
          </w:tcPr>
          <w:p w14:paraId="5B5FEE1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GB50116-2013</w:t>
            </w:r>
          </w:p>
        </w:tc>
        <w:tc>
          <w:tcPr>
            <w:tcW w:w="4937" w:type="dxa"/>
            <w:vAlign w:val="center"/>
          </w:tcPr>
          <w:p w14:paraId="0A3CFB7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火灾自动报警系统设计规范 </w:t>
            </w:r>
          </w:p>
        </w:tc>
      </w:tr>
      <w:tr w:rsidR="00E640F3" w:rsidRPr="00E640F3" w14:paraId="5FC45969" w14:textId="77777777" w:rsidTr="00ED363A">
        <w:trPr>
          <w:gridAfter w:val="1"/>
          <w:wAfter w:w="11" w:type="dxa"/>
          <w:cantSplit/>
          <w:trHeight w:val="369"/>
          <w:jc w:val="center"/>
        </w:trPr>
        <w:tc>
          <w:tcPr>
            <w:tcW w:w="987" w:type="dxa"/>
            <w:vAlign w:val="center"/>
          </w:tcPr>
          <w:p w14:paraId="748DFA1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19</w:t>
            </w:r>
          </w:p>
        </w:tc>
        <w:tc>
          <w:tcPr>
            <w:tcW w:w="2990" w:type="dxa"/>
            <w:vAlign w:val="center"/>
          </w:tcPr>
          <w:p w14:paraId="05C03CD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GB50406-2017</w:t>
            </w:r>
          </w:p>
        </w:tc>
        <w:tc>
          <w:tcPr>
            <w:tcW w:w="4937" w:type="dxa"/>
            <w:vAlign w:val="center"/>
          </w:tcPr>
          <w:p w14:paraId="3AEAE0F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钢铁工业环境保护设计规范 </w:t>
            </w:r>
          </w:p>
        </w:tc>
      </w:tr>
      <w:tr w:rsidR="00E640F3" w:rsidRPr="00E640F3" w14:paraId="003F9A4E" w14:textId="77777777" w:rsidTr="00ED363A">
        <w:trPr>
          <w:gridAfter w:val="1"/>
          <w:wAfter w:w="11" w:type="dxa"/>
          <w:cantSplit/>
          <w:trHeight w:val="369"/>
          <w:jc w:val="center"/>
        </w:trPr>
        <w:tc>
          <w:tcPr>
            <w:tcW w:w="987" w:type="dxa"/>
            <w:vAlign w:val="center"/>
          </w:tcPr>
          <w:p w14:paraId="0AA70583"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20</w:t>
            </w:r>
          </w:p>
        </w:tc>
        <w:tc>
          <w:tcPr>
            <w:tcW w:w="2990" w:type="dxa"/>
            <w:vAlign w:val="center"/>
          </w:tcPr>
          <w:p w14:paraId="448B297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GB50439-2015</w:t>
            </w:r>
          </w:p>
        </w:tc>
        <w:tc>
          <w:tcPr>
            <w:tcW w:w="4937" w:type="dxa"/>
            <w:vAlign w:val="center"/>
          </w:tcPr>
          <w:p w14:paraId="29C1860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炼钢工程设计规范 </w:t>
            </w:r>
          </w:p>
        </w:tc>
      </w:tr>
      <w:tr w:rsidR="00E640F3" w:rsidRPr="00E640F3" w14:paraId="63FA3E06" w14:textId="77777777" w:rsidTr="00ED363A">
        <w:trPr>
          <w:gridAfter w:val="1"/>
          <w:wAfter w:w="11" w:type="dxa"/>
          <w:cantSplit/>
          <w:trHeight w:val="369"/>
          <w:jc w:val="center"/>
        </w:trPr>
        <w:tc>
          <w:tcPr>
            <w:tcW w:w="987" w:type="dxa"/>
            <w:vAlign w:val="center"/>
          </w:tcPr>
          <w:p w14:paraId="230F5B0F"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21</w:t>
            </w:r>
          </w:p>
        </w:tc>
        <w:tc>
          <w:tcPr>
            <w:tcW w:w="2990" w:type="dxa"/>
            <w:vAlign w:val="center"/>
          </w:tcPr>
          <w:p w14:paraId="1F25152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w:t>
            </w:r>
            <w:proofErr w:type="gramStart"/>
            <w:r w:rsidRPr="00E640F3">
              <w:rPr>
                <w:rFonts w:ascii="宋体" w:eastAsia="宋体" w:hAnsi="宋体" w:cs="Times New Roman"/>
                <w:sz w:val="24"/>
                <w:szCs w:val="24"/>
              </w:rPr>
              <w:t>冶基字</w:t>
            </w:r>
            <w:proofErr w:type="gramEnd"/>
            <w:r w:rsidRPr="00E640F3">
              <w:rPr>
                <w:rFonts w:ascii="宋体" w:eastAsia="宋体" w:hAnsi="宋体" w:cs="Times New Roman"/>
                <w:sz w:val="24"/>
                <w:szCs w:val="24"/>
              </w:rPr>
              <w:t>(1986)870号</w:t>
            </w:r>
          </w:p>
        </w:tc>
        <w:tc>
          <w:tcPr>
            <w:tcW w:w="4937" w:type="dxa"/>
            <w:vAlign w:val="center"/>
          </w:tcPr>
          <w:p w14:paraId="6CAA7FE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钢铁企业初步设计内容深度规定 </w:t>
            </w:r>
          </w:p>
        </w:tc>
      </w:tr>
      <w:tr w:rsidR="00E640F3" w:rsidRPr="00E640F3" w14:paraId="07417E9B" w14:textId="77777777" w:rsidTr="00ED363A">
        <w:trPr>
          <w:gridAfter w:val="1"/>
          <w:wAfter w:w="11" w:type="dxa"/>
          <w:cantSplit/>
          <w:trHeight w:val="369"/>
          <w:jc w:val="center"/>
        </w:trPr>
        <w:tc>
          <w:tcPr>
            <w:tcW w:w="987" w:type="dxa"/>
            <w:vAlign w:val="center"/>
          </w:tcPr>
          <w:p w14:paraId="122A5C80"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22</w:t>
            </w:r>
          </w:p>
        </w:tc>
        <w:tc>
          <w:tcPr>
            <w:tcW w:w="2990" w:type="dxa"/>
            <w:vAlign w:val="center"/>
          </w:tcPr>
          <w:p w14:paraId="7E2B58B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GB50029-2014</w:t>
            </w:r>
          </w:p>
        </w:tc>
        <w:tc>
          <w:tcPr>
            <w:tcW w:w="4937" w:type="dxa"/>
            <w:vAlign w:val="center"/>
          </w:tcPr>
          <w:p w14:paraId="5FF64EF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压缩空气站设计规范 </w:t>
            </w:r>
          </w:p>
        </w:tc>
      </w:tr>
      <w:tr w:rsidR="00E640F3" w:rsidRPr="00E640F3" w14:paraId="2F85D2FD" w14:textId="77777777" w:rsidTr="00ED363A">
        <w:trPr>
          <w:gridAfter w:val="1"/>
          <w:wAfter w:w="11" w:type="dxa"/>
          <w:cantSplit/>
          <w:trHeight w:val="369"/>
          <w:jc w:val="center"/>
        </w:trPr>
        <w:tc>
          <w:tcPr>
            <w:tcW w:w="987" w:type="dxa"/>
            <w:vAlign w:val="center"/>
          </w:tcPr>
          <w:p w14:paraId="76A2BE59"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23</w:t>
            </w:r>
          </w:p>
        </w:tc>
        <w:tc>
          <w:tcPr>
            <w:tcW w:w="2990" w:type="dxa"/>
            <w:vAlign w:val="center"/>
          </w:tcPr>
          <w:p w14:paraId="5C6D457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GB50140-2005</w:t>
            </w:r>
          </w:p>
        </w:tc>
        <w:tc>
          <w:tcPr>
            <w:tcW w:w="4937" w:type="dxa"/>
            <w:vAlign w:val="center"/>
          </w:tcPr>
          <w:p w14:paraId="670E6D59"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建筑灭火器配置设计规范 </w:t>
            </w:r>
          </w:p>
        </w:tc>
      </w:tr>
      <w:tr w:rsidR="00E640F3" w:rsidRPr="00E640F3" w14:paraId="004C74F6" w14:textId="77777777" w:rsidTr="00ED363A">
        <w:trPr>
          <w:gridAfter w:val="1"/>
          <w:wAfter w:w="11" w:type="dxa"/>
          <w:cantSplit/>
          <w:trHeight w:val="369"/>
          <w:jc w:val="center"/>
        </w:trPr>
        <w:tc>
          <w:tcPr>
            <w:tcW w:w="987" w:type="dxa"/>
            <w:vAlign w:val="center"/>
          </w:tcPr>
          <w:p w14:paraId="3BFBFDB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24</w:t>
            </w:r>
          </w:p>
        </w:tc>
        <w:tc>
          <w:tcPr>
            <w:tcW w:w="2990" w:type="dxa"/>
            <w:vAlign w:val="center"/>
          </w:tcPr>
          <w:p w14:paraId="4D412C19"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GB50222-2017</w:t>
            </w:r>
          </w:p>
        </w:tc>
        <w:tc>
          <w:tcPr>
            <w:tcW w:w="4937" w:type="dxa"/>
            <w:vAlign w:val="center"/>
          </w:tcPr>
          <w:p w14:paraId="5845940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建筑内部装修设计防火规范 </w:t>
            </w:r>
          </w:p>
        </w:tc>
      </w:tr>
      <w:tr w:rsidR="00E640F3" w:rsidRPr="00E640F3" w14:paraId="70E82FD0" w14:textId="77777777" w:rsidTr="00ED363A">
        <w:trPr>
          <w:gridAfter w:val="1"/>
          <w:wAfter w:w="11" w:type="dxa"/>
          <w:cantSplit/>
          <w:trHeight w:val="369"/>
          <w:jc w:val="center"/>
        </w:trPr>
        <w:tc>
          <w:tcPr>
            <w:tcW w:w="987" w:type="dxa"/>
            <w:vAlign w:val="center"/>
          </w:tcPr>
          <w:p w14:paraId="102FBF7C"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25</w:t>
            </w:r>
          </w:p>
        </w:tc>
        <w:tc>
          <w:tcPr>
            <w:tcW w:w="2990" w:type="dxa"/>
            <w:vAlign w:val="center"/>
          </w:tcPr>
          <w:p w14:paraId="12D1C1C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GB50013-2018</w:t>
            </w:r>
          </w:p>
        </w:tc>
        <w:tc>
          <w:tcPr>
            <w:tcW w:w="4937" w:type="dxa"/>
            <w:vAlign w:val="center"/>
          </w:tcPr>
          <w:p w14:paraId="1403CD5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室外给水设计规范 </w:t>
            </w:r>
          </w:p>
        </w:tc>
      </w:tr>
      <w:tr w:rsidR="00E640F3" w:rsidRPr="00E640F3" w14:paraId="2384CDFD" w14:textId="77777777" w:rsidTr="00ED363A">
        <w:trPr>
          <w:gridAfter w:val="1"/>
          <w:wAfter w:w="11" w:type="dxa"/>
          <w:cantSplit/>
          <w:trHeight w:val="369"/>
          <w:jc w:val="center"/>
        </w:trPr>
        <w:tc>
          <w:tcPr>
            <w:tcW w:w="987" w:type="dxa"/>
            <w:vAlign w:val="center"/>
          </w:tcPr>
          <w:p w14:paraId="167F21FA"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26</w:t>
            </w:r>
          </w:p>
        </w:tc>
        <w:tc>
          <w:tcPr>
            <w:tcW w:w="2990" w:type="dxa"/>
            <w:vAlign w:val="center"/>
          </w:tcPr>
          <w:p w14:paraId="2647309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 GB50017-2017</w:t>
            </w:r>
          </w:p>
        </w:tc>
        <w:tc>
          <w:tcPr>
            <w:tcW w:w="4937" w:type="dxa"/>
            <w:vAlign w:val="center"/>
          </w:tcPr>
          <w:p w14:paraId="141FD03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 xml:space="preserve">钢结构设计规范 </w:t>
            </w:r>
          </w:p>
        </w:tc>
      </w:tr>
      <w:tr w:rsidR="00E640F3" w:rsidRPr="00E640F3" w14:paraId="513CB1D2" w14:textId="77777777" w:rsidTr="00ED363A">
        <w:trPr>
          <w:gridAfter w:val="1"/>
          <w:wAfter w:w="11" w:type="dxa"/>
          <w:cantSplit/>
          <w:trHeight w:val="369"/>
          <w:jc w:val="center"/>
        </w:trPr>
        <w:tc>
          <w:tcPr>
            <w:tcW w:w="987" w:type="dxa"/>
            <w:vAlign w:val="center"/>
          </w:tcPr>
          <w:p w14:paraId="38DF393A" w14:textId="77777777" w:rsidR="00E640F3" w:rsidRPr="00E640F3" w:rsidRDefault="00E640F3" w:rsidP="00E640F3">
            <w:pPr>
              <w:spacing w:line="312" w:lineRule="auto"/>
              <w:jc w:val="center"/>
              <w:rPr>
                <w:rFonts w:ascii="宋体" w:eastAsia="宋体" w:hAnsi="宋体" w:cs="Times New Roman"/>
                <w:b/>
                <w:sz w:val="24"/>
                <w:szCs w:val="24"/>
              </w:rPr>
            </w:pPr>
            <w:r w:rsidRPr="00E640F3">
              <w:rPr>
                <w:rFonts w:ascii="宋体" w:eastAsia="宋体" w:hAnsi="宋体" w:cs="Times New Roman"/>
                <w:b/>
                <w:sz w:val="24"/>
                <w:szCs w:val="24"/>
              </w:rPr>
              <w:t>二</w:t>
            </w:r>
          </w:p>
        </w:tc>
        <w:tc>
          <w:tcPr>
            <w:tcW w:w="2990" w:type="dxa"/>
            <w:vAlign w:val="center"/>
          </w:tcPr>
          <w:p w14:paraId="66A34980" w14:textId="77777777" w:rsidR="00E640F3" w:rsidRPr="00E640F3" w:rsidRDefault="00E640F3" w:rsidP="00E640F3">
            <w:pPr>
              <w:spacing w:line="312" w:lineRule="auto"/>
              <w:rPr>
                <w:rFonts w:ascii="宋体" w:eastAsia="宋体" w:hAnsi="宋体" w:cs="Times New Roman"/>
                <w:b/>
                <w:sz w:val="24"/>
                <w:szCs w:val="24"/>
              </w:rPr>
            </w:pPr>
            <w:r w:rsidRPr="00E640F3">
              <w:rPr>
                <w:rFonts w:ascii="宋体" w:eastAsia="宋体" w:hAnsi="宋体" w:cs="Times New Roman"/>
                <w:b/>
                <w:sz w:val="24"/>
                <w:szCs w:val="24"/>
              </w:rPr>
              <w:t>设备制造标准</w:t>
            </w:r>
          </w:p>
        </w:tc>
        <w:tc>
          <w:tcPr>
            <w:tcW w:w="4937" w:type="dxa"/>
            <w:vAlign w:val="center"/>
          </w:tcPr>
          <w:p w14:paraId="21478EC4" w14:textId="77777777" w:rsidR="00E640F3" w:rsidRPr="00E640F3" w:rsidRDefault="00E640F3" w:rsidP="00E640F3">
            <w:pPr>
              <w:spacing w:line="312" w:lineRule="auto"/>
              <w:rPr>
                <w:rFonts w:ascii="宋体" w:eastAsia="宋体" w:hAnsi="宋体" w:cs="Times New Roman"/>
                <w:b/>
                <w:sz w:val="24"/>
                <w:szCs w:val="24"/>
              </w:rPr>
            </w:pPr>
            <w:r w:rsidRPr="00E640F3">
              <w:rPr>
                <w:rFonts w:ascii="宋体" w:eastAsia="宋体" w:hAnsi="宋体" w:cs="Times New Roman"/>
                <w:b/>
                <w:sz w:val="24"/>
                <w:szCs w:val="24"/>
              </w:rPr>
              <w:t xml:space="preserve"> </w:t>
            </w:r>
          </w:p>
        </w:tc>
      </w:tr>
      <w:tr w:rsidR="00E640F3" w:rsidRPr="00E640F3" w14:paraId="401EA9C5" w14:textId="77777777" w:rsidTr="00ED363A">
        <w:trPr>
          <w:gridAfter w:val="1"/>
          <w:wAfter w:w="11" w:type="dxa"/>
          <w:cantSplit/>
          <w:trHeight w:val="369"/>
          <w:jc w:val="center"/>
        </w:trPr>
        <w:tc>
          <w:tcPr>
            <w:tcW w:w="987" w:type="dxa"/>
            <w:vAlign w:val="center"/>
          </w:tcPr>
          <w:p w14:paraId="207E9D1B"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w:t>
            </w:r>
          </w:p>
        </w:tc>
        <w:tc>
          <w:tcPr>
            <w:tcW w:w="2990" w:type="dxa"/>
            <w:vAlign w:val="center"/>
          </w:tcPr>
          <w:p w14:paraId="345DEA2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GB3181-2008</w:t>
            </w:r>
          </w:p>
        </w:tc>
        <w:tc>
          <w:tcPr>
            <w:tcW w:w="4937" w:type="dxa"/>
            <w:vAlign w:val="center"/>
          </w:tcPr>
          <w:p w14:paraId="11ECAFB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漆膜颜色标准样本</w:t>
            </w:r>
          </w:p>
        </w:tc>
      </w:tr>
      <w:tr w:rsidR="00E640F3" w:rsidRPr="00E640F3" w14:paraId="064A0D10" w14:textId="77777777" w:rsidTr="00ED363A">
        <w:trPr>
          <w:gridAfter w:val="1"/>
          <w:wAfter w:w="11" w:type="dxa"/>
          <w:cantSplit/>
          <w:trHeight w:val="369"/>
          <w:jc w:val="center"/>
        </w:trPr>
        <w:tc>
          <w:tcPr>
            <w:tcW w:w="987" w:type="dxa"/>
            <w:vAlign w:val="center"/>
          </w:tcPr>
          <w:p w14:paraId="7363C8AC"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w:t>
            </w:r>
          </w:p>
        </w:tc>
        <w:tc>
          <w:tcPr>
            <w:tcW w:w="2990" w:type="dxa"/>
            <w:vAlign w:val="center"/>
          </w:tcPr>
          <w:p w14:paraId="5616741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GB/T13384-2008</w:t>
            </w:r>
          </w:p>
        </w:tc>
        <w:tc>
          <w:tcPr>
            <w:tcW w:w="4937" w:type="dxa"/>
            <w:vAlign w:val="center"/>
          </w:tcPr>
          <w:p w14:paraId="36701E6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机电产品包装通用技术要求</w:t>
            </w:r>
          </w:p>
        </w:tc>
      </w:tr>
      <w:tr w:rsidR="00E640F3" w:rsidRPr="00E640F3" w14:paraId="759F2588" w14:textId="77777777" w:rsidTr="00ED363A">
        <w:trPr>
          <w:gridAfter w:val="1"/>
          <w:wAfter w:w="11" w:type="dxa"/>
          <w:cantSplit/>
          <w:trHeight w:val="369"/>
          <w:jc w:val="center"/>
        </w:trPr>
        <w:tc>
          <w:tcPr>
            <w:tcW w:w="987" w:type="dxa"/>
            <w:vAlign w:val="center"/>
          </w:tcPr>
          <w:p w14:paraId="61E3DD8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w:t>
            </w:r>
          </w:p>
        </w:tc>
        <w:tc>
          <w:tcPr>
            <w:tcW w:w="2990" w:type="dxa"/>
            <w:vAlign w:val="center"/>
          </w:tcPr>
          <w:p w14:paraId="7DB65F2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GB/T9439-2010</w:t>
            </w:r>
          </w:p>
        </w:tc>
        <w:tc>
          <w:tcPr>
            <w:tcW w:w="4937" w:type="dxa"/>
            <w:vAlign w:val="center"/>
          </w:tcPr>
          <w:p w14:paraId="586D5693"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灰铸铁件</w:t>
            </w:r>
          </w:p>
        </w:tc>
      </w:tr>
      <w:tr w:rsidR="00E640F3" w:rsidRPr="00E640F3" w14:paraId="0CE520F7" w14:textId="77777777" w:rsidTr="00ED363A">
        <w:trPr>
          <w:gridAfter w:val="1"/>
          <w:wAfter w:w="11" w:type="dxa"/>
          <w:cantSplit/>
          <w:trHeight w:val="369"/>
          <w:jc w:val="center"/>
        </w:trPr>
        <w:tc>
          <w:tcPr>
            <w:tcW w:w="987" w:type="dxa"/>
            <w:vAlign w:val="center"/>
          </w:tcPr>
          <w:p w14:paraId="756FD454"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4</w:t>
            </w:r>
          </w:p>
        </w:tc>
        <w:tc>
          <w:tcPr>
            <w:tcW w:w="2990" w:type="dxa"/>
            <w:vAlign w:val="center"/>
          </w:tcPr>
          <w:p w14:paraId="5E31998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GB/T700-2006</w:t>
            </w:r>
          </w:p>
        </w:tc>
        <w:tc>
          <w:tcPr>
            <w:tcW w:w="4937" w:type="dxa"/>
            <w:vAlign w:val="center"/>
          </w:tcPr>
          <w:p w14:paraId="2FDB58A9"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碳素结构钢</w:t>
            </w:r>
          </w:p>
        </w:tc>
      </w:tr>
      <w:tr w:rsidR="00E640F3" w:rsidRPr="00E640F3" w14:paraId="4512E4A6" w14:textId="77777777" w:rsidTr="00ED363A">
        <w:trPr>
          <w:gridAfter w:val="1"/>
          <w:wAfter w:w="11" w:type="dxa"/>
          <w:cantSplit/>
          <w:trHeight w:val="369"/>
          <w:jc w:val="center"/>
        </w:trPr>
        <w:tc>
          <w:tcPr>
            <w:tcW w:w="987" w:type="dxa"/>
            <w:vAlign w:val="center"/>
          </w:tcPr>
          <w:p w14:paraId="4D2E67D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5</w:t>
            </w:r>
          </w:p>
        </w:tc>
        <w:tc>
          <w:tcPr>
            <w:tcW w:w="2990" w:type="dxa"/>
            <w:vAlign w:val="center"/>
          </w:tcPr>
          <w:p w14:paraId="0852813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GB/T699-2015</w:t>
            </w:r>
          </w:p>
        </w:tc>
        <w:tc>
          <w:tcPr>
            <w:tcW w:w="4937" w:type="dxa"/>
            <w:vAlign w:val="center"/>
          </w:tcPr>
          <w:p w14:paraId="6033FA3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优质碳素结构钢</w:t>
            </w:r>
          </w:p>
        </w:tc>
      </w:tr>
      <w:tr w:rsidR="00E640F3" w:rsidRPr="00E640F3" w14:paraId="2ABEB026" w14:textId="77777777" w:rsidTr="00ED363A">
        <w:trPr>
          <w:gridAfter w:val="1"/>
          <w:wAfter w:w="11" w:type="dxa"/>
          <w:cantSplit/>
          <w:trHeight w:val="369"/>
          <w:jc w:val="center"/>
        </w:trPr>
        <w:tc>
          <w:tcPr>
            <w:tcW w:w="987" w:type="dxa"/>
            <w:vAlign w:val="center"/>
          </w:tcPr>
          <w:p w14:paraId="00DA97E3"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6</w:t>
            </w:r>
          </w:p>
        </w:tc>
        <w:tc>
          <w:tcPr>
            <w:tcW w:w="2990" w:type="dxa"/>
            <w:vAlign w:val="center"/>
          </w:tcPr>
          <w:p w14:paraId="5D01A24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GB/T307.3-2017</w:t>
            </w:r>
          </w:p>
        </w:tc>
        <w:tc>
          <w:tcPr>
            <w:tcW w:w="4937" w:type="dxa"/>
            <w:vAlign w:val="center"/>
          </w:tcPr>
          <w:p w14:paraId="22BC3EB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滚动轴承通用技术规则</w:t>
            </w:r>
          </w:p>
        </w:tc>
      </w:tr>
      <w:tr w:rsidR="00E640F3" w:rsidRPr="00E640F3" w14:paraId="7154A8C5" w14:textId="77777777" w:rsidTr="00ED363A">
        <w:trPr>
          <w:gridAfter w:val="1"/>
          <w:wAfter w:w="11" w:type="dxa"/>
          <w:cantSplit/>
          <w:trHeight w:val="369"/>
          <w:jc w:val="center"/>
        </w:trPr>
        <w:tc>
          <w:tcPr>
            <w:tcW w:w="987" w:type="dxa"/>
            <w:vAlign w:val="center"/>
          </w:tcPr>
          <w:p w14:paraId="70786816"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7</w:t>
            </w:r>
          </w:p>
        </w:tc>
        <w:tc>
          <w:tcPr>
            <w:tcW w:w="2990" w:type="dxa"/>
            <w:vAlign w:val="center"/>
          </w:tcPr>
          <w:p w14:paraId="563DFC5E"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GB14711-2006</w:t>
            </w:r>
          </w:p>
        </w:tc>
        <w:tc>
          <w:tcPr>
            <w:tcW w:w="4937" w:type="dxa"/>
            <w:vAlign w:val="center"/>
          </w:tcPr>
          <w:p w14:paraId="23077D0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中小型旋转电机安全通用要求</w:t>
            </w:r>
          </w:p>
        </w:tc>
      </w:tr>
      <w:tr w:rsidR="00E640F3" w:rsidRPr="00E640F3" w14:paraId="312B9CCF" w14:textId="77777777" w:rsidTr="00ED363A">
        <w:trPr>
          <w:gridAfter w:val="1"/>
          <w:wAfter w:w="11" w:type="dxa"/>
          <w:cantSplit/>
          <w:trHeight w:val="369"/>
          <w:jc w:val="center"/>
        </w:trPr>
        <w:tc>
          <w:tcPr>
            <w:tcW w:w="987" w:type="dxa"/>
            <w:vAlign w:val="center"/>
          </w:tcPr>
          <w:p w14:paraId="57DB79FD"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lastRenderedPageBreak/>
              <w:t>8</w:t>
            </w:r>
          </w:p>
        </w:tc>
        <w:tc>
          <w:tcPr>
            <w:tcW w:w="2990" w:type="dxa"/>
            <w:vAlign w:val="center"/>
          </w:tcPr>
          <w:p w14:paraId="19E3B27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GB/T10069.1~3-2008</w:t>
            </w:r>
          </w:p>
        </w:tc>
        <w:tc>
          <w:tcPr>
            <w:tcW w:w="4937" w:type="dxa"/>
            <w:vAlign w:val="center"/>
          </w:tcPr>
          <w:p w14:paraId="4F41FA49"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旋转电机噪声测定方法及限值</w:t>
            </w:r>
          </w:p>
        </w:tc>
      </w:tr>
      <w:tr w:rsidR="00E640F3" w:rsidRPr="00E640F3" w14:paraId="521FE5E4" w14:textId="77777777" w:rsidTr="00ED363A">
        <w:trPr>
          <w:gridAfter w:val="1"/>
          <w:wAfter w:w="11" w:type="dxa"/>
          <w:cantSplit/>
          <w:trHeight w:val="369"/>
          <w:jc w:val="center"/>
        </w:trPr>
        <w:tc>
          <w:tcPr>
            <w:tcW w:w="987" w:type="dxa"/>
            <w:vAlign w:val="center"/>
          </w:tcPr>
          <w:p w14:paraId="712B8651"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9</w:t>
            </w:r>
          </w:p>
        </w:tc>
        <w:tc>
          <w:tcPr>
            <w:tcW w:w="2990" w:type="dxa"/>
            <w:vAlign w:val="center"/>
          </w:tcPr>
          <w:p w14:paraId="2DCCB87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GB/T1032-2005</w:t>
            </w:r>
          </w:p>
        </w:tc>
        <w:tc>
          <w:tcPr>
            <w:tcW w:w="4937" w:type="dxa"/>
            <w:vAlign w:val="center"/>
          </w:tcPr>
          <w:p w14:paraId="21CD0AB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三相异步电动机试验方法</w:t>
            </w:r>
          </w:p>
        </w:tc>
      </w:tr>
      <w:tr w:rsidR="00E640F3" w:rsidRPr="00E640F3" w14:paraId="00F55FFB" w14:textId="77777777" w:rsidTr="00ED363A">
        <w:trPr>
          <w:gridAfter w:val="1"/>
          <w:wAfter w:w="11" w:type="dxa"/>
          <w:cantSplit/>
          <w:trHeight w:val="369"/>
          <w:jc w:val="center"/>
        </w:trPr>
        <w:tc>
          <w:tcPr>
            <w:tcW w:w="987" w:type="dxa"/>
            <w:vAlign w:val="center"/>
          </w:tcPr>
          <w:p w14:paraId="2CC34182"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10</w:t>
            </w:r>
          </w:p>
        </w:tc>
        <w:tc>
          <w:tcPr>
            <w:tcW w:w="2990" w:type="dxa"/>
            <w:vAlign w:val="center"/>
          </w:tcPr>
          <w:p w14:paraId="59B4DE5C"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GB1971-2006</w:t>
            </w:r>
          </w:p>
        </w:tc>
        <w:tc>
          <w:tcPr>
            <w:tcW w:w="4937" w:type="dxa"/>
            <w:vAlign w:val="center"/>
          </w:tcPr>
          <w:p w14:paraId="0AC349D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电机线</w:t>
            </w:r>
            <w:proofErr w:type="gramStart"/>
            <w:r w:rsidRPr="00E640F3">
              <w:rPr>
                <w:rFonts w:ascii="宋体" w:eastAsia="宋体" w:hAnsi="宋体" w:cs="Times New Roman"/>
                <w:sz w:val="24"/>
                <w:szCs w:val="24"/>
              </w:rPr>
              <w:t>端标志</w:t>
            </w:r>
            <w:proofErr w:type="gramEnd"/>
            <w:r w:rsidRPr="00E640F3">
              <w:rPr>
                <w:rFonts w:ascii="宋体" w:eastAsia="宋体" w:hAnsi="宋体" w:cs="Times New Roman"/>
                <w:sz w:val="24"/>
                <w:szCs w:val="24"/>
              </w:rPr>
              <w:t>与旋转方向</w:t>
            </w:r>
          </w:p>
        </w:tc>
      </w:tr>
      <w:tr w:rsidR="00E640F3" w:rsidRPr="00E640F3" w14:paraId="5167DF7F" w14:textId="77777777" w:rsidTr="00ED363A">
        <w:trPr>
          <w:gridAfter w:val="1"/>
          <w:wAfter w:w="11" w:type="dxa"/>
          <w:cantSplit/>
          <w:trHeight w:val="369"/>
          <w:jc w:val="center"/>
        </w:trPr>
        <w:tc>
          <w:tcPr>
            <w:tcW w:w="987" w:type="dxa"/>
            <w:vAlign w:val="center"/>
          </w:tcPr>
          <w:p w14:paraId="606FD89A"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11</w:t>
            </w:r>
          </w:p>
        </w:tc>
        <w:tc>
          <w:tcPr>
            <w:tcW w:w="2990" w:type="dxa"/>
            <w:vAlign w:val="center"/>
          </w:tcPr>
          <w:p w14:paraId="3DD5838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GB/T4942.1-2006</w:t>
            </w:r>
          </w:p>
        </w:tc>
        <w:tc>
          <w:tcPr>
            <w:tcW w:w="4937" w:type="dxa"/>
            <w:vAlign w:val="center"/>
          </w:tcPr>
          <w:p w14:paraId="4323D9D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电动机外壳防护分级</w:t>
            </w:r>
          </w:p>
        </w:tc>
      </w:tr>
      <w:tr w:rsidR="00E640F3" w:rsidRPr="00E640F3" w14:paraId="4A1642E1" w14:textId="77777777" w:rsidTr="00ED363A">
        <w:trPr>
          <w:gridAfter w:val="1"/>
          <w:wAfter w:w="11" w:type="dxa"/>
          <w:cantSplit/>
          <w:trHeight w:val="369"/>
          <w:jc w:val="center"/>
        </w:trPr>
        <w:tc>
          <w:tcPr>
            <w:tcW w:w="987" w:type="dxa"/>
            <w:vAlign w:val="center"/>
          </w:tcPr>
          <w:p w14:paraId="18F5EA4C"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12</w:t>
            </w:r>
          </w:p>
        </w:tc>
        <w:tc>
          <w:tcPr>
            <w:tcW w:w="2990" w:type="dxa"/>
            <w:vAlign w:val="center"/>
          </w:tcPr>
          <w:p w14:paraId="2D2A335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JB/T10391-2008</w:t>
            </w:r>
          </w:p>
        </w:tc>
        <w:tc>
          <w:tcPr>
            <w:tcW w:w="4937" w:type="dxa"/>
            <w:vAlign w:val="center"/>
          </w:tcPr>
          <w:p w14:paraId="46FF456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Y系列三相异步电动机</w:t>
            </w:r>
          </w:p>
        </w:tc>
      </w:tr>
      <w:tr w:rsidR="00E640F3" w:rsidRPr="00E640F3" w14:paraId="201E1175" w14:textId="77777777" w:rsidTr="00ED363A">
        <w:trPr>
          <w:gridAfter w:val="1"/>
          <w:wAfter w:w="11" w:type="dxa"/>
          <w:cantSplit/>
          <w:trHeight w:val="369"/>
          <w:jc w:val="center"/>
        </w:trPr>
        <w:tc>
          <w:tcPr>
            <w:tcW w:w="987" w:type="dxa"/>
            <w:vAlign w:val="center"/>
          </w:tcPr>
          <w:p w14:paraId="53108FFF"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13</w:t>
            </w:r>
          </w:p>
        </w:tc>
        <w:tc>
          <w:tcPr>
            <w:tcW w:w="2990" w:type="dxa"/>
            <w:vAlign w:val="center"/>
          </w:tcPr>
          <w:p w14:paraId="3D7116C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GB/T5837-2008</w:t>
            </w:r>
          </w:p>
        </w:tc>
        <w:tc>
          <w:tcPr>
            <w:tcW w:w="4937" w:type="dxa"/>
            <w:vAlign w:val="center"/>
          </w:tcPr>
          <w:p w14:paraId="3684CFA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液力偶合器形式与基本参数</w:t>
            </w:r>
          </w:p>
        </w:tc>
      </w:tr>
      <w:tr w:rsidR="00E640F3" w:rsidRPr="00E640F3" w14:paraId="0FFB2703" w14:textId="77777777" w:rsidTr="00ED363A">
        <w:trPr>
          <w:gridAfter w:val="1"/>
          <w:wAfter w:w="11" w:type="dxa"/>
          <w:cantSplit/>
          <w:trHeight w:val="369"/>
          <w:jc w:val="center"/>
        </w:trPr>
        <w:tc>
          <w:tcPr>
            <w:tcW w:w="987" w:type="dxa"/>
            <w:vAlign w:val="center"/>
          </w:tcPr>
          <w:p w14:paraId="3C90714C"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14</w:t>
            </w:r>
          </w:p>
        </w:tc>
        <w:tc>
          <w:tcPr>
            <w:tcW w:w="2990" w:type="dxa"/>
            <w:vAlign w:val="center"/>
          </w:tcPr>
          <w:p w14:paraId="0C57488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GB/T1031-2009</w:t>
            </w:r>
          </w:p>
        </w:tc>
        <w:tc>
          <w:tcPr>
            <w:tcW w:w="4937" w:type="dxa"/>
            <w:vAlign w:val="center"/>
          </w:tcPr>
          <w:p w14:paraId="0B8532D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表面粗糙度参数及其数值</w:t>
            </w:r>
          </w:p>
        </w:tc>
      </w:tr>
      <w:tr w:rsidR="00E640F3" w:rsidRPr="00E640F3" w14:paraId="1E7A3976" w14:textId="77777777" w:rsidTr="00ED363A">
        <w:trPr>
          <w:gridAfter w:val="1"/>
          <w:wAfter w:w="11" w:type="dxa"/>
          <w:cantSplit/>
          <w:trHeight w:val="369"/>
          <w:jc w:val="center"/>
        </w:trPr>
        <w:tc>
          <w:tcPr>
            <w:tcW w:w="987" w:type="dxa"/>
            <w:vAlign w:val="center"/>
          </w:tcPr>
          <w:p w14:paraId="31146293"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15</w:t>
            </w:r>
          </w:p>
        </w:tc>
        <w:tc>
          <w:tcPr>
            <w:tcW w:w="2990" w:type="dxa"/>
            <w:vAlign w:val="center"/>
          </w:tcPr>
          <w:p w14:paraId="76167BF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GB/T13306-2011</w:t>
            </w:r>
          </w:p>
        </w:tc>
        <w:tc>
          <w:tcPr>
            <w:tcW w:w="4937" w:type="dxa"/>
            <w:vAlign w:val="center"/>
          </w:tcPr>
          <w:p w14:paraId="579F89E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标牌</w:t>
            </w:r>
          </w:p>
        </w:tc>
      </w:tr>
      <w:tr w:rsidR="00E640F3" w:rsidRPr="00E640F3" w14:paraId="362CF2D9" w14:textId="77777777" w:rsidTr="00ED363A">
        <w:trPr>
          <w:gridAfter w:val="1"/>
          <w:wAfter w:w="11" w:type="dxa"/>
          <w:cantSplit/>
          <w:trHeight w:val="369"/>
          <w:jc w:val="center"/>
        </w:trPr>
        <w:tc>
          <w:tcPr>
            <w:tcW w:w="987" w:type="dxa"/>
            <w:vAlign w:val="center"/>
          </w:tcPr>
          <w:p w14:paraId="51FB35D7"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16</w:t>
            </w:r>
          </w:p>
        </w:tc>
        <w:tc>
          <w:tcPr>
            <w:tcW w:w="2990" w:type="dxa"/>
            <w:vAlign w:val="center"/>
          </w:tcPr>
          <w:p w14:paraId="2D4D4802"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GB/T13384-2008</w:t>
            </w:r>
          </w:p>
        </w:tc>
        <w:tc>
          <w:tcPr>
            <w:tcW w:w="4937" w:type="dxa"/>
            <w:vAlign w:val="center"/>
          </w:tcPr>
          <w:p w14:paraId="08D03279"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机电产品包装通用技术条件</w:t>
            </w:r>
          </w:p>
        </w:tc>
      </w:tr>
      <w:tr w:rsidR="00E640F3" w:rsidRPr="00E640F3" w14:paraId="29AC0B46" w14:textId="77777777" w:rsidTr="00ED363A">
        <w:trPr>
          <w:gridAfter w:val="1"/>
          <w:wAfter w:w="11" w:type="dxa"/>
          <w:cantSplit/>
          <w:trHeight w:val="369"/>
          <w:jc w:val="center"/>
        </w:trPr>
        <w:tc>
          <w:tcPr>
            <w:tcW w:w="987" w:type="dxa"/>
            <w:vAlign w:val="center"/>
          </w:tcPr>
          <w:p w14:paraId="756D2CB8"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17</w:t>
            </w:r>
          </w:p>
        </w:tc>
        <w:tc>
          <w:tcPr>
            <w:tcW w:w="2990" w:type="dxa"/>
            <w:vAlign w:val="center"/>
          </w:tcPr>
          <w:p w14:paraId="7859906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GB/T50102-2014</w:t>
            </w:r>
          </w:p>
        </w:tc>
        <w:tc>
          <w:tcPr>
            <w:tcW w:w="4937" w:type="dxa"/>
            <w:vAlign w:val="center"/>
          </w:tcPr>
          <w:p w14:paraId="1F054EC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工业循环水冷却设计规范</w:t>
            </w:r>
          </w:p>
        </w:tc>
      </w:tr>
      <w:tr w:rsidR="00E640F3" w:rsidRPr="00E640F3" w14:paraId="08845D7A" w14:textId="77777777" w:rsidTr="00ED363A">
        <w:trPr>
          <w:gridAfter w:val="1"/>
          <w:wAfter w:w="11" w:type="dxa"/>
          <w:cantSplit/>
          <w:trHeight w:val="369"/>
          <w:jc w:val="center"/>
        </w:trPr>
        <w:tc>
          <w:tcPr>
            <w:tcW w:w="987" w:type="dxa"/>
            <w:vAlign w:val="center"/>
          </w:tcPr>
          <w:p w14:paraId="4839543F"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18</w:t>
            </w:r>
          </w:p>
        </w:tc>
        <w:tc>
          <w:tcPr>
            <w:tcW w:w="2990" w:type="dxa"/>
            <w:vAlign w:val="center"/>
          </w:tcPr>
          <w:p w14:paraId="5A61CA3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GB/T7190.1~2-2008</w:t>
            </w:r>
          </w:p>
        </w:tc>
        <w:tc>
          <w:tcPr>
            <w:tcW w:w="4937" w:type="dxa"/>
            <w:vAlign w:val="center"/>
          </w:tcPr>
          <w:p w14:paraId="74980F0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玻璃纤维增强塑料冷却塔</w:t>
            </w:r>
          </w:p>
        </w:tc>
      </w:tr>
      <w:tr w:rsidR="00E640F3" w:rsidRPr="00E640F3" w14:paraId="40689F58" w14:textId="77777777" w:rsidTr="00ED363A">
        <w:trPr>
          <w:gridAfter w:val="1"/>
          <w:wAfter w:w="11" w:type="dxa"/>
          <w:cantSplit/>
          <w:trHeight w:val="369"/>
          <w:jc w:val="center"/>
        </w:trPr>
        <w:tc>
          <w:tcPr>
            <w:tcW w:w="987" w:type="dxa"/>
            <w:vAlign w:val="center"/>
          </w:tcPr>
          <w:p w14:paraId="5902C924"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19</w:t>
            </w:r>
          </w:p>
        </w:tc>
        <w:tc>
          <w:tcPr>
            <w:tcW w:w="2990" w:type="dxa"/>
            <w:vAlign w:val="center"/>
          </w:tcPr>
          <w:p w14:paraId="5AEB504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GB/T50125-2010</w:t>
            </w:r>
          </w:p>
        </w:tc>
        <w:tc>
          <w:tcPr>
            <w:tcW w:w="4937" w:type="dxa"/>
            <w:vAlign w:val="center"/>
          </w:tcPr>
          <w:p w14:paraId="1073AAB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给水排水工程基本术语标准</w:t>
            </w:r>
          </w:p>
        </w:tc>
      </w:tr>
      <w:tr w:rsidR="00E640F3" w:rsidRPr="00E640F3" w14:paraId="157273AF" w14:textId="77777777" w:rsidTr="00ED363A">
        <w:trPr>
          <w:gridAfter w:val="1"/>
          <w:wAfter w:w="11" w:type="dxa"/>
          <w:cantSplit/>
          <w:trHeight w:val="369"/>
          <w:jc w:val="center"/>
        </w:trPr>
        <w:tc>
          <w:tcPr>
            <w:tcW w:w="987" w:type="dxa"/>
            <w:vAlign w:val="center"/>
          </w:tcPr>
          <w:p w14:paraId="08B5D8A6"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20</w:t>
            </w:r>
          </w:p>
        </w:tc>
        <w:tc>
          <w:tcPr>
            <w:tcW w:w="2990" w:type="dxa"/>
            <w:vAlign w:val="center"/>
          </w:tcPr>
          <w:p w14:paraId="43451E70" w14:textId="77777777" w:rsidR="00E640F3" w:rsidRPr="00E640F3" w:rsidRDefault="00E640F3" w:rsidP="00E640F3">
            <w:pPr>
              <w:widowControl/>
              <w:jc w:val="left"/>
              <w:rPr>
                <w:rFonts w:ascii="宋体" w:eastAsia="宋体" w:hAnsi="宋体" w:cs="Times New Roman"/>
                <w:sz w:val="24"/>
                <w:szCs w:val="24"/>
              </w:rPr>
            </w:pPr>
            <w:r w:rsidRPr="00E640F3">
              <w:rPr>
                <w:rFonts w:ascii="宋体" w:eastAsia="宋体" w:hAnsi="宋体" w:cs="Times New Roman"/>
                <w:sz w:val="24"/>
                <w:szCs w:val="24"/>
              </w:rPr>
              <w:t>JB/T10562-2006</w:t>
            </w:r>
          </w:p>
        </w:tc>
        <w:tc>
          <w:tcPr>
            <w:tcW w:w="4937" w:type="dxa"/>
            <w:vAlign w:val="center"/>
          </w:tcPr>
          <w:p w14:paraId="4DAD892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一般用途轴流通风机技术条件</w:t>
            </w:r>
          </w:p>
        </w:tc>
      </w:tr>
      <w:tr w:rsidR="00E640F3" w:rsidRPr="00E640F3" w14:paraId="0D3A953D" w14:textId="77777777" w:rsidTr="00ED363A">
        <w:trPr>
          <w:gridAfter w:val="1"/>
          <w:wAfter w:w="11" w:type="dxa"/>
          <w:cantSplit/>
          <w:trHeight w:val="369"/>
          <w:jc w:val="center"/>
        </w:trPr>
        <w:tc>
          <w:tcPr>
            <w:tcW w:w="987" w:type="dxa"/>
            <w:vAlign w:val="center"/>
          </w:tcPr>
          <w:p w14:paraId="62CCB8FE"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21</w:t>
            </w:r>
          </w:p>
        </w:tc>
        <w:tc>
          <w:tcPr>
            <w:tcW w:w="2990" w:type="dxa"/>
            <w:vAlign w:val="center"/>
          </w:tcPr>
          <w:p w14:paraId="62E1DFD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JB/T10563-2006</w:t>
            </w:r>
          </w:p>
        </w:tc>
        <w:tc>
          <w:tcPr>
            <w:tcW w:w="4937" w:type="dxa"/>
            <w:vAlign w:val="center"/>
          </w:tcPr>
          <w:p w14:paraId="0E55D0DE"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一般用途离心通风机技术条件</w:t>
            </w:r>
          </w:p>
        </w:tc>
      </w:tr>
      <w:tr w:rsidR="00E640F3" w:rsidRPr="00E640F3" w14:paraId="15D58A67" w14:textId="77777777" w:rsidTr="00ED363A">
        <w:trPr>
          <w:gridAfter w:val="1"/>
          <w:wAfter w:w="11" w:type="dxa"/>
          <w:cantSplit/>
          <w:trHeight w:val="369"/>
          <w:jc w:val="center"/>
        </w:trPr>
        <w:tc>
          <w:tcPr>
            <w:tcW w:w="987" w:type="dxa"/>
            <w:vAlign w:val="center"/>
          </w:tcPr>
          <w:p w14:paraId="1B7C0EAB"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22</w:t>
            </w:r>
          </w:p>
        </w:tc>
        <w:tc>
          <w:tcPr>
            <w:tcW w:w="2990" w:type="dxa"/>
            <w:vAlign w:val="center"/>
          </w:tcPr>
          <w:p w14:paraId="014B70DE"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JB/T8690-1998</w:t>
            </w:r>
          </w:p>
        </w:tc>
        <w:tc>
          <w:tcPr>
            <w:tcW w:w="4937" w:type="dxa"/>
            <w:vAlign w:val="center"/>
          </w:tcPr>
          <w:p w14:paraId="4635B7B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工业通风机 噪声限值</w:t>
            </w:r>
          </w:p>
        </w:tc>
      </w:tr>
      <w:tr w:rsidR="00E640F3" w:rsidRPr="00E640F3" w14:paraId="75F26631" w14:textId="77777777" w:rsidTr="00ED363A">
        <w:trPr>
          <w:gridAfter w:val="1"/>
          <w:wAfter w:w="11" w:type="dxa"/>
          <w:cantSplit/>
          <w:trHeight w:val="369"/>
          <w:jc w:val="center"/>
        </w:trPr>
        <w:tc>
          <w:tcPr>
            <w:tcW w:w="987" w:type="dxa"/>
            <w:vAlign w:val="center"/>
          </w:tcPr>
          <w:p w14:paraId="3C2B42B9"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23</w:t>
            </w:r>
          </w:p>
        </w:tc>
        <w:tc>
          <w:tcPr>
            <w:tcW w:w="2990" w:type="dxa"/>
            <w:vAlign w:val="center"/>
          </w:tcPr>
          <w:p w14:paraId="62AB7A9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GB/T2888-2008</w:t>
            </w:r>
          </w:p>
        </w:tc>
        <w:tc>
          <w:tcPr>
            <w:tcW w:w="4937" w:type="dxa"/>
            <w:vAlign w:val="center"/>
          </w:tcPr>
          <w:p w14:paraId="678BB6D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风机和罗茨鼓风机噪声测量方法</w:t>
            </w:r>
          </w:p>
        </w:tc>
      </w:tr>
      <w:tr w:rsidR="00E640F3" w:rsidRPr="00E640F3" w14:paraId="1F089C13" w14:textId="77777777" w:rsidTr="00ED363A">
        <w:trPr>
          <w:gridAfter w:val="1"/>
          <w:wAfter w:w="11" w:type="dxa"/>
          <w:cantSplit/>
          <w:trHeight w:val="369"/>
          <w:jc w:val="center"/>
        </w:trPr>
        <w:tc>
          <w:tcPr>
            <w:tcW w:w="987" w:type="dxa"/>
            <w:vAlign w:val="center"/>
          </w:tcPr>
          <w:p w14:paraId="6F474AF4"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24</w:t>
            </w:r>
          </w:p>
        </w:tc>
        <w:tc>
          <w:tcPr>
            <w:tcW w:w="2990" w:type="dxa"/>
            <w:vAlign w:val="center"/>
          </w:tcPr>
          <w:p w14:paraId="1D1354E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GB/T1236-2000</w:t>
            </w:r>
          </w:p>
        </w:tc>
        <w:tc>
          <w:tcPr>
            <w:tcW w:w="4937" w:type="dxa"/>
            <w:vAlign w:val="center"/>
          </w:tcPr>
          <w:p w14:paraId="09ABCDF3"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工业通风机用标准化风道进行性能试验</w:t>
            </w:r>
          </w:p>
        </w:tc>
      </w:tr>
      <w:tr w:rsidR="00E640F3" w:rsidRPr="00E640F3" w14:paraId="123AC477" w14:textId="77777777" w:rsidTr="00ED363A">
        <w:trPr>
          <w:gridAfter w:val="1"/>
          <w:wAfter w:w="11" w:type="dxa"/>
          <w:cantSplit/>
          <w:trHeight w:val="369"/>
          <w:jc w:val="center"/>
        </w:trPr>
        <w:tc>
          <w:tcPr>
            <w:tcW w:w="987" w:type="dxa"/>
            <w:vAlign w:val="center"/>
          </w:tcPr>
          <w:p w14:paraId="2858529B"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25</w:t>
            </w:r>
          </w:p>
        </w:tc>
        <w:tc>
          <w:tcPr>
            <w:tcW w:w="2990" w:type="dxa"/>
            <w:vAlign w:val="center"/>
          </w:tcPr>
          <w:p w14:paraId="5F65C5A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JB/T8689-1998</w:t>
            </w:r>
          </w:p>
        </w:tc>
        <w:tc>
          <w:tcPr>
            <w:tcW w:w="4937" w:type="dxa"/>
            <w:vAlign w:val="center"/>
          </w:tcPr>
          <w:p w14:paraId="5E5C33C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通风机振动检测及其限值</w:t>
            </w:r>
          </w:p>
        </w:tc>
      </w:tr>
      <w:tr w:rsidR="00E640F3" w:rsidRPr="00E640F3" w14:paraId="3B812786" w14:textId="77777777" w:rsidTr="00ED363A">
        <w:trPr>
          <w:gridAfter w:val="1"/>
          <w:wAfter w:w="11" w:type="dxa"/>
          <w:cantSplit/>
          <w:trHeight w:val="369"/>
          <w:jc w:val="center"/>
        </w:trPr>
        <w:tc>
          <w:tcPr>
            <w:tcW w:w="987" w:type="dxa"/>
            <w:vAlign w:val="center"/>
          </w:tcPr>
          <w:p w14:paraId="738FD009"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26</w:t>
            </w:r>
          </w:p>
        </w:tc>
        <w:tc>
          <w:tcPr>
            <w:tcW w:w="2990" w:type="dxa"/>
            <w:vAlign w:val="center"/>
          </w:tcPr>
          <w:p w14:paraId="6F2CDC0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ZBJ72042-1990</w:t>
            </w:r>
          </w:p>
        </w:tc>
        <w:tc>
          <w:tcPr>
            <w:tcW w:w="4937" w:type="dxa"/>
            <w:vAlign w:val="center"/>
          </w:tcPr>
          <w:p w14:paraId="27030FC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通风机转子平衡</w:t>
            </w:r>
          </w:p>
        </w:tc>
      </w:tr>
      <w:tr w:rsidR="00E640F3" w:rsidRPr="00E640F3" w14:paraId="33E3A0C9" w14:textId="77777777" w:rsidTr="00ED363A">
        <w:trPr>
          <w:gridAfter w:val="1"/>
          <w:wAfter w:w="11" w:type="dxa"/>
          <w:cantSplit/>
          <w:trHeight w:val="369"/>
          <w:jc w:val="center"/>
        </w:trPr>
        <w:tc>
          <w:tcPr>
            <w:tcW w:w="987" w:type="dxa"/>
            <w:vAlign w:val="center"/>
          </w:tcPr>
          <w:p w14:paraId="64D61E89"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27</w:t>
            </w:r>
          </w:p>
        </w:tc>
        <w:tc>
          <w:tcPr>
            <w:tcW w:w="2990" w:type="dxa"/>
            <w:vAlign w:val="center"/>
          </w:tcPr>
          <w:p w14:paraId="055E6C5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ISO1217-2007</w:t>
            </w:r>
          </w:p>
        </w:tc>
        <w:tc>
          <w:tcPr>
            <w:tcW w:w="4937" w:type="dxa"/>
            <w:vAlign w:val="center"/>
          </w:tcPr>
          <w:p w14:paraId="126E7DF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容积式压缩机--验收试验</w:t>
            </w:r>
          </w:p>
        </w:tc>
      </w:tr>
      <w:tr w:rsidR="00E640F3" w:rsidRPr="00E640F3" w14:paraId="65FA922A" w14:textId="77777777" w:rsidTr="00ED363A">
        <w:trPr>
          <w:gridAfter w:val="1"/>
          <w:wAfter w:w="11" w:type="dxa"/>
          <w:cantSplit/>
          <w:trHeight w:val="369"/>
          <w:jc w:val="center"/>
        </w:trPr>
        <w:tc>
          <w:tcPr>
            <w:tcW w:w="987" w:type="dxa"/>
            <w:vAlign w:val="center"/>
          </w:tcPr>
          <w:p w14:paraId="3E9C0501"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28</w:t>
            </w:r>
          </w:p>
        </w:tc>
        <w:tc>
          <w:tcPr>
            <w:tcW w:w="2990" w:type="dxa"/>
            <w:vAlign w:val="center"/>
          </w:tcPr>
          <w:p w14:paraId="0278C3D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GB/T12221-2005</w:t>
            </w:r>
          </w:p>
        </w:tc>
        <w:tc>
          <w:tcPr>
            <w:tcW w:w="4937" w:type="dxa"/>
            <w:vAlign w:val="center"/>
          </w:tcPr>
          <w:p w14:paraId="6DFEE09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法兰连接金属阀门结构长度</w:t>
            </w:r>
          </w:p>
        </w:tc>
      </w:tr>
      <w:tr w:rsidR="00E640F3" w:rsidRPr="00E640F3" w14:paraId="13B44915" w14:textId="77777777" w:rsidTr="00ED363A">
        <w:trPr>
          <w:gridAfter w:val="1"/>
          <w:wAfter w:w="11" w:type="dxa"/>
          <w:cantSplit/>
          <w:trHeight w:val="369"/>
          <w:jc w:val="center"/>
        </w:trPr>
        <w:tc>
          <w:tcPr>
            <w:tcW w:w="987" w:type="dxa"/>
            <w:vAlign w:val="center"/>
          </w:tcPr>
          <w:p w14:paraId="58C64486"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29</w:t>
            </w:r>
          </w:p>
        </w:tc>
        <w:tc>
          <w:tcPr>
            <w:tcW w:w="2990" w:type="dxa"/>
            <w:vAlign w:val="center"/>
          </w:tcPr>
          <w:p w14:paraId="493FBEC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GB/T12224-2015</w:t>
            </w:r>
          </w:p>
        </w:tc>
        <w:tc>
          <w:tcPr>
            <w:tcW w:w="4937" w:type="dxa"/>
            <w:vAlign w:val="center"/>
          </w:tcPr>
          <w:p w14:paraId="2D86493C"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钢制阀门一般要求</w:t>
            </w:r>
          </w:p>
        </w:tc>
      </w:tr>
      <w:tr w:rsidR="00E640F3" w:rsidRPr="00E640F3" w14:paraId="33BDF177" w14:textId="77777777" w:rsidTr="00ED363A">
        <w:trPr>
          <w:gridAfter w:val="1"/>
          <w:wAfter w:w="11" w:type="dxa"/>
          <w:cantSplit/>
          <w:trHeight w:val="369"/>
          <w:jc w:val="center"/>
        </w:trPr>
        <w:tc>
          <w:tcPr>
            <w:tcW w:w="987" w:type="dxa"/>
            <w:vAlign w:val="center"/>
          </w:tcPr>
          <w:p w14:paraId="06646CA5"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30</w:t>
            </w:r>
          </w:p>
        </w:tc>
        <w:tc>
          <w:tcPr>
            <w:tcW w:w="2990" w:type="dxa"/>
            <w:vAlign w:val="center"/>
          </w:tcPr>
          <w:p w14:paraId="55A8AA6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GB/T12241～12243-2005</w:t>
            </w:r>
          </w:p>
        </w:tc>
        <w:tc>
          <w:tcPr>
            <w:tcW w:w="4937" w:type="dxa"/>
            <w:vAlign w:val="center"/>
          </w:tcPr>
          <w:p w14:paraId="429D9DD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安全阀</w:t>
            </w:r>
          </w:p>
        </w:tc>
      </w:tr>
      <w:tr w:rsidR="00E640F3" w:rsidRPr="00E640F3" w14:paraId="1B9745B5" w14:textId="77777777" w:rsidTr="00ED363A">
        <w:trPr>
          <w:gridAfter w:val="1"/>
          <w:wAfter w:w="11" w:type="dxa"/>
          <w:cantSplit/>
          <w:trHeight w:val="369"/>
          <w:jc w:val="center"/>
        </w:trPr>
        <w:tc>
          <w:tcPr>
            <w:tcW w:w="987" w:type="dxa"/>
            <w:vAlign w:val="center"/>
          </w:tcPr>
          <w:p w14:paraId="18E53554"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31</w:t>
            </w:r>
          </w:p>
        </w:tc>
        <w:tc>
          <w:tcPr>
            <w:tcW w:w="2990" w:type="dxa"/>
            <w:vAlign w:val="center"/>
          </w:tcPr>
          <w:p w14:paraId="2C3B9BD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GB/T1047-2005</w:t>
            </w:r>
          </w:p>
        </w:tc>
        <w:tc>
          <w:tcPr>
            <w:tcW w:w="4937" w:type="dxa"/>
            <w:vAlign w:val="center"/>
          </w:tcPr>
          <w:p w14:paraId="05D6C6DA" w14:textId="77777777" w:rsidR="00E640F3" w:rsidRPr="00E640F3" w:rsidRDefault="00E640F3" w:rsidP="00E640F3">
            <w:pPr>
              <w:jc w:val="left"/>
              <w:rPr>
                <w:rFonts w:ascii="宋体" w:eastAsia="宋体" w:hAnsi="宋体" w:cs="Times New Roman"/>
                <w:spacing w:val="10"/>
                <w:sz w:val="24"/>
                <w:szCs w:val="24"/>
              </w:rPr>
            </w:pPr>
            <w:r w:rsidRPr="00E640F3">
              <w:rPr>
                <w:rFonts w:ascii="宋体" w:eastAsia="宋体" w:hAnsi="宋体" w:cs="Times New Roman"/>
                <w:sz w:val="24"/>
                <w:szCs w:val="24"/>
              </w:rPr>
              <w:t>管道元件 DN(公称尺寸)的定义和选用</w:t>
            </w:r>
          </w:p>
        </w:tc>
      </w:tr>
      <w:tr w:rsidR="00E640F3" w:rsidRPr="00E640F3" w14:paraId="29C4DDCE" w14:textId="77777777" w:rsidTr="00ED363A">
        <w:trPr>
          <w:gridAfter w:val="1"/>
          <w:wAfter w:w="11" w:type="dxa"/>
          <w:cantSplit/>
          <w:trHeight w:val="369"/>
          <w:jc w:val="center"/>
        </w:trPr>
        <w:tc>
          <w:tcPr>
            <w:tcW w:w="987" w:type="dxa"/>
            <w:vAlign w:val="center"/>
          </w:tcPr>
          <w:p w14:paraId="1559E030"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32</w:t>
            </w:r>
          </w:p>
        </w:tc>
        <w:tc>
          <w:tcPr>
            <w:tcW w:w="2990" w:type="dxa"/>
            <w:vAlign w:val="center"/>
          </w:tcPr>
          <w:p w14:paraId="33FA441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GB/T1048-2005</w:t>
            </w:r>
          </w:p>
        </w:tc>
        <w:tc>
          <w:tcPr>
            <w:tcW w:w="4937" w:type="dxa"/>
            <w:vAlign w:val="center"/>
          </w:tcPr>
          <w:p w14:paraId="2312F81B" w14:textId="77777777" w:rsidR="00E640F3" w:rsidRPr="00E640F3" w:rsidRDefault="00E640F3" w:rsidP="00E640F3">
            <w:pPr>
              <w:jc w:val="left"/>
              <w:rPr>
                <w:rFonts w:ascii="宋体" w:eastAsia="宋体" w:hAnsi="宋体" w:cs="Times New Roman"/>
                <w:spacing w:val="10"/>
                <w:sz w:val="24"/>
                <w:szCs w:val="24"/>
              </w:rPr>
            </w:pPr>
            <w:r w:rsidRPr="00E640F3">
              <w:rPr>
                <w:rFonts w:ascii="宋体" w:eastAsia="宋体" w:hAnsi="宋体" w:cs="Times New Roman"/>
                <w:sz w:val="24"/>
                <w:szCs w:val="24"/>
              </w:rPr>
              <w:t>管道元件-PN(公称压力)的定义和选用</w:t>
            </w:r>
          </w:p>
        </w:tc>
      </w:tr>
      <w:tr w:rsidR="00E640F3" w:rsidRPr="00E640F3" w14:paraId="12EFAD04" w14:textId="77777777" w:rsidTr="00ED363A">
        <w:trPr>
          <w:gridAfter w:val="1"/>
          <w:wAfter w:w="11" w:type="dxa"/>
          <w:cantSplit/>
          <w:trHeight w:val="369"/>
          <w:jc w:val="center"/>
        </w:trPr>
        <w:tc>
          <w:tcPr>
            <w:tcW w:w="987" w:type="dxa"/>
            <w:vAlign w:val="center"/>
          </w:tcPr>
          <w:p w14:paraId="007DF1F2"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33</w:t>
            </w:r>
          </w:p>
        </w:tc>
        <w:tc>
          <w:tcPr>
            <w:tcW w:w="2990" w:type="dxa"/>
            <w:vAlign w:val="center"/>
          </w:tcPr>
          <w:p w14:paraId="7AB776A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GB/T12771-2008</w:t>
            </w:r>
          </w:p>
        </w:tc>
        <w:tc>
          <w:tcPr>
            <w:tcW w:w="4937" w:type="dxa"/>
            <w:vAlign w:val="center"/>
          </w:tcPr>
          <w:p w14:paraId="6B50B9A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流体输送用不锈钢焊接钢管</w:t>
            </w:r>
          </w:p>
        </w:tc>
      </w:tr>
      <w:tr w:rsidR="00E640F3" w:rsidRPr="00E640F3" w14:paraId="461D9025" w14:textId="77777777" w:rsidTr="00ED363A">
        <w:trPr>
          <w:gridAfter w:val="1"/>
          <w:wAfter w:w="11" w:type="dxa"/>
          <w:cantSplit/>
          <w:trHeight w:val="369"/>
          <w:jc w:val="center"/>
        </w:trPr>
        <w:tc>
          <w:tcPr>
            <w:tcW w:w="987" w:type="dxa"/>
            <w:vAlign w:val="center"/>
          </w:tcPr>
          <w:p w14:paraId="0FCD287B"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34</w:t>
            </w:r>
          </w:p>
        </w:tc>
        <w:tc>
          <w:tcPr>
            <w:tcW w:w="2990" w:type="dxa"/>
            <w:vAlign w:val="center"/>
          </w:tcPr>
          <w:p w14:paraId="4C96A8BC"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JB/T6239.1~5-2007</w:t>
            </w:r>
          </w:p>
        </w:tc>
        <w:tc>
          <w:tcPr>
            <w:tcW w:w="4937" w:type="dxa"/>
            <w:vAlign w:val="center"/>
          </w:tcPr>
          <w:p w14:paraId="4AD41B0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工业自动化仪表通用试验方法</w:t>
            </w:r>
          </w:p>
        </w:tc>
      </w:tr>
      <w:tr w:rsidR="00E640F3" w:rsidRPr="00E640F3" w14:paraId="018DB365" w14:textId="77777777" w:rsidTr="00ED363A">
        <w:trPr>
          <w:gridAfter w:val="1"/>
          <w:wAfter w:w="11" w:type="dxa"/>
          <w:cantSplit/>
          <w:trHeight w:val="369"/>
          <w:jc w:val="center"/>
        </w:trPr>
        <w:tc>
          <w:tcPr>
            <w:tcW w:w="987" w:type="dxa"/>
            <w:vAlign w:val="center"/>
          </w:tcPr>
          <w:p w14:paraId="772FA28C"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35</w:t>
            </w:r>
          </w:p>
        </w:tc>
        <w:tc>
          <w:tcPr>
            <w:tcW w:w="2990" w:type="dxa"/>
            <w:vAlign w:val="center"/>
          </w:tcPr>
          <w:p w14:paraId="797BBD2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GB/T7353-1999</w:t>
            </w:r>
          </w:p>
        </w:tc>
        <w:tc>
          <w:tcPr>
            <w:tcW w:w="4937" w:type="dxa"/>
            <w:vAlign w:val="center"/>
          </w:tcPr>
          <w:p w14:paraId="1B14A1BE"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工业自动化仪表盘、柜、台、箱</w:t>
            </w:r>
          </w:p>
        </w:tc>
      </w:tr>
      <w:tr w:rsidR="00E640F3" w:rsidRPr="00E640F3" w14:paraId="40D67917" w14:textId="77777777" w:rsidTr="00ED363A">
        <w:trPr>
          <w:gridAfter w:val="1"/>
          <w:wAfter w:w="11" w:type="dxa"/>
          <w:cantSplit/>
          <w:trHeight w:val="369"/>
          <w:jc w:val="center"/>
        </w:trPr>
        <w:tc>
          <w:tcPr>
            <w:tcW w:w="987" w:type="dxa"/>
            <w:vAlign w:val="center"/>
          </w:tcPr>
          <w:p w14:paraId="3427D41A"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36</w:t>
            </w:r>
          </w:p>
        </w:tc>
        <w:tc>
          <w:tcPr>
            <w:tcW w:w="2990" w:type="dxa"/>
            <w:vAlign w:val="center"/>
          </w:tcPr>
          <w:p w14:paraId="7700BBF1"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GB/T709-2006</w:t>
            </w:r>
          </w:p>
        </w:tc>
        <w:tc>
          <w:tcPr>
            <w:tcW w:w="4937" w:type="dxa"/>
            <w:vAlign w:val="center"/>
          </w:tcPr>
          <w:p w14:paraId="7236F15D"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热轧钢板和钢带的尺寸、外形、重量及允许偏差</w:t>
            </w:r>
          </w:p>
        </w:tc>
      </w:tr>
      <w:tr w:rsidR="00E640F3" w:rsidRPr="00E640F3" w14:paraId="5C807501" w14:textId="77777777" w:rsidTr="00ED363A">
        <w:trPr>
          <w:gridAfter w:val="1"/>
          <w:wAfter w:w="11" w:type="dxa"/>
          <w:cantSplit/>
          <w:trHeight w:val="369"/>
          <w:jc w:val="center"/>
        </w:trPr>
        <w:tc>
          <w:tcPr>
            <w:tcW w:w="987" w:type="dxa"/>
            <w:vAlign w:val="center"/>
          </w:tcPr>
          <w:p w14:paraId="7EF04E61" w14:textId="77777777" w:rsidR="00E640F3" w:rsidRPr="00E640F3" w:rsidRDefault="00E640F3" w:rsidP="00E640F3">
            <w:pPr>
              <w:spacing w:line="312" w:lineRule="auto"/>
              <w:jc w:val="center"/>
              <w:rPr>
                <w:rFonts w:ascii="宋体" w:eastAsia="宋体" w:hAnsi="宋体" w:cs="Times New Roman"/>
                <w:sz w:val="24"/>
                <w:szCs w:val="24"/>
              </w:rPr>
            </w:pPr>
            <w:r w:rsidRPr="00E640F3">
              <w:rPr>
                <w:rFonts w:ascii="宋体" w:eastAsia="宋体" w:hAnsi="宋体" w:cs="Times New Roman"/>
                <w:sz w:val="24"/>
                <w:szCs w:val="24"/>
              </w:rPr>
              <w:t>37</w:t>
            </w:r>
          </w:p>
        </w:tc>
        <w:tc>
          <w:tcPr>
            <w:tcW w:w="2990" w:type="dxa"/>
            <w:vAlign w:val="center"/>
          </w:tcPr>
          <w:p w14:paraId="63FBD613"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GB/T12152-2007</w:t>
            </w:r>
          </w:p>
        </w:tc>
        <w:tc>
          <w:tcPr>
            <w:tcW w:w="4937" w:type="dxa"/>
            <w:vAlign w:val="center"/>
          </w:tcPr>
          <w:p w14:paraId="4F50740A"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锅炉用水和冷却水中油含量的测定</w:t>
            </w:r>
          </w:p>
        </w:tc>
      </w:tr>
      <w:tr w:rsidR="00E640F3" w:rsidRPr="00E640F3" w14:paraId="2E575CCA" w14:textId="77777777" w:rsidTr="00ED363A">
        <w:trPr>
          <w:gridAfter w:val="1"/>
          <w:wAfter w:w="11" w:type="dxa"/>
          <w:cantSplit/>
          <w:trHeight w:val="369"/>
          <w:jc w:val="center"/>
        </w:trPr>
        <w:tc>
          <w:tcPr>
            <w:tcW w:w="987" w:type="dxa"/>
            <w:vAlign w:val="center"/>
          </w:tcPr>
          <w:p w14:paraId="47158B3E" w14:textId="77777777" w:rsidR="00E640F3" w:rsidRPr="00E640F3" w:rsidRDefault="00E640F3" w:rsidP="00E640F3">
            <w:pPr>
              <w:snapToGrid w:val="0"/>
              <w:jc w:val="center"/>
              <w:rPr>
                <w:rFonts w:ascii="宋体" w:eastAsia="宋体" w:hAnsi="宋体" w:cs="Times New Roman"/>
                <w:b/>
                <w:sz w:val="24"/>
                <w:szCs w:val="24"/>
              </w:rPr>
            </w:pPr>
            <w:r w:rsidRPr="00E640F3">
              <w:rPr>
                <w:rFonts w:ascii="宋体" w:eastAsia="宋体" w:hAnsi="宋体" w:cs="Times New Roman"/>
                <w:b/>
                <w:sz w:val="24"/>
                <w:szCs w:val="24"/>
              </w:rPr>
              <w:t>三</w:t>
            </w:r>
          </w:p>
        </w:tc>
        <w:tc>
          <w:tcPr>
            <w:tcW w:w="2990" w:type="dxa"/>
            <w:vAlign w:val="center"/>
          </w:tcPr>
          <w:p w14:paraId="208BA83C" w14:textId="77777777" w:rsidR="00E640F3" w:rsidRPr="00E640F3" w:rsidRDefault="00E640F3" w:rsidP="00E640F3">
            <w:pPr>
              <w:snapToGrid w:val="0"/>
              <w:rPr>
                <w:rFonts w:ascii="宋体" w:eastAsia="宋体" w:hAnsi="宋体" w:cs="Times New Roman"/>
                <w:b/>
                <w:sz w:val="24"/>
                <w:szCs w:val="24"/>
              </w:rPr>
            </w:pPr>
            <w:r w:rsidRPr="00E640F3">
              <w:rPr>
                <w:rFonts w:ascii="宋体" w:eastAsia="宋体" w:hAnsi="宋体" w:cs="Times New Roman"/>
                <w:b/>
                <w:sz w:val="24"/>
                <w:szCs w:val="24"/>
              </w:rPr>
              <w:t>施工安装及验收标准</w:t>
            </w:r>
          </w:p>
        </w:tc>
        <w:tc>
          <w:tcPr>
            <w:tcW w:w="4937" w:type="dxa"/>
            <w:vAlign w:val="center"/>
          </w:tcPr>
          <w:p w14:paraId="28C1D00D" w14:textId="77777777" w:rsidR="00E640F3" w:rsidRPr="00E640F3" w:rsidRDefault="00E640F3" w:rsidP="00E640F3">
            <w:pPr>
              <w:snapToGrid w:val="0"/>
              <w:rPr>
                <w:rFonts w:ascii="宋体" w:eastAsia="宋体" w:hAnsi="宋体" w:cs="Times New Roman"/>
                <w:sz w:val="24"/>
                <w:szCs w:val="24"/>
              </w:rPr>
            </w:pPr>
          </w:p>
        </w:tc>
      </w:tr>
      <w:tr w:rsidR="00E640F3" w:rsidRPr="00E640F3" w14:paraId="09C7565F" w14:textId="77777777" w:rsidTr="00ED363A">
        <w:trPr>
          <w:gridAfter w:val="1"/>
          <w:wAfter w:w="11" w:type="dxa"/>
          <w:cantSplit/>
          <w:trHeight w:val="369"/>
          <w:jc w:val="center"/>
        </w:trPr>
        <w:tc>
          <w:tcPr>
            <w:tcW w:w="987" w:type="dxa"/>
            <w:vAlign w:val="center"/>
          </w:tcPr>
          <w:p w14:paraId="688F7198" w14:textId="77777777" w:rsidR="00E640F3" w:rsidRPr="00E640F3" w:rsidRDefault="00E640F3" w:rsidP="00E640F3">
            <w:pPr>
              <w:snapToGrid w:val="0"/>
              <w:jc w:val="center"/>
              <w:rPr>
                <w:rFonts w:ascii="宋体" w:eastAsia="宋体" w:hAnsi="宋体" w:cs="Times New Roman"/>
                <w:sz w:val="24"/>
                <w:szCs w:val="24"/>
              </w:rPr>
            </w:pPr>
            <w:r w:rsidRPr="00E640F3">
              <w:rPr>
                <w:rFonts w:ascii="宋体" w:eastAsia="宋体" w:hAnsi="宋体" w:cs="Times New Roman"/>
                <w:sz w:val="24"/>
                <w:szCs w:val="24"/>
              </w:rPr>
              <w:lastRenderedPageBreak/>
              <w:t>1</w:t>
            </w:r>
          </w:p>
        </w:tc>
        <w:tc>
          <w:tcPr>
            <w:tcW w:w="2990" w:type="dxa"/>
            <w:vAlign w:val="center"/>
          </w:tcPr>
          <w:p w14:paraId="6205C79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GB/T50326-2017</w:t>
            </w:r>
          </w:p>
        </w:tc>
        <w:tc>
          <w:tcPr>
            <w:tcW w:w="4937" w:type="dxa"/>
            <w:vAlign w:val="center"/>
          </w:tcPr>
          <w:p w14:paraId="12C77B06" w14:textId="77777777" w:rsidR="00E640F3" w:rsidRPr="00E640F3" w:rsidRDefault="00E640F3" w:rsidP="00E640F3">
            <w:pPr>
              <w:snapToGrid w:val="0"/>
              <w:rPr>
                <w:rFonts w:ascii="宋体" w:eastAsia="宋体" w:hAnsi="宋体" w:cs="Times New Roman"/>
                <w:sz w:val="24"/>
                <w:szCs w:val="24"/>
              </w:rPr>
            </w:pPr>
            <w:r w:rsidRPr="00E640F3">
              <w:rPr>
                <w:rFonts w:ascii="宋体" w:eastAsia="宋体" w:hAnsi="宋体" w:cs="Times New Roman"/>
                <w:sz w:val="24"/>
                <w:szCs w:val="24"/>
              </w:rPr>
              <w:t>建设工程项目管理规范.</w:t>
            </w:r>
          </w:p>
        </w:tc>
      </w:tr>
      <w:tr w:rsidR="00E640F3" w:rsidRPr="00E640F3" w14:paraId="303C2C75" w14:textId="77777777" w:rsidTr="00ED363A">
        <w:trPr>
          <w:gridAfter w:val="1"/>
          <w:wAfter w:w="11" w:type="dxa"/>
          <w:cantSplit/>
          <w:trHeight w:val="369"/>
          <w:jc w:val="center"/>
        </w:trPr>
        <w:tc>
          <w:tcPr>
            <w:tcW w:w="987" w:type="dxa"/>
            <w:vAlign w:val="center"/>
          </w:tcPr>
          <w:p w14:paraId="3F492F09" w14:textId="77777777" w:rsidR="00E640F3" w:rsidRPr="00E640F3" w:rsidRDefault="00E640F3" w:rsidP="00E640F3">
            <w:pPr>
              <w:snapToGrid w:val="0"/>
              <w:jc w:val="center"/>
              <w:rPr>
                <w:rFonts w:ascii="宋体" w:eastAsia="宋体" w:hAnsi="宋体" w:cs="Times New Roman"/>
                <w:sz w:val="24"/>
                <w:szCs w:val="24"/>
              </w:rPr>
            </w:pPr>
            <w:r w:rsidRPr="00E640F3">
              <w:rPr>
                <w:rFonts w:ascii="宋体" w:eastAsia="宋体" w:hAnsi="宋体" w:cs="Times New Roman"/>
                <w:sz w:val="24"/>
                <w:szCs w:val="24"/>
              </w:rPr>
              <w:t>2</w:t>
            </w:r>
          </w:p>
        </w:tc>
        <w:tc>
          <w:tcPr>
            <w:tcW w:w="2990" w:type="dxa"/>
            <w:vAlign w:val="center"/>
          </w:tcPr>
          <w:p w14:paraId="759E52C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GB50026-2007</w:t>
            </w:r>
          </w:p>
        </w:tc>
        <w:tc>
          <w:tcPr>
            <w:tcW w:w="4937" w:type="dxa"/>
            <w:vAlign w:val="center"/>
          </w:tcPr>
          <w:p w14:paraId="55DA3BFD" w14:textId="77777777" w:rsidR="00E640F3" w:rsidRPr="00E640F3" w:rsidRDefault="00E640F3" w:rsidP="00E640F3">
            <w:pPr>
              <w:snapToGrid w:val="0"/>
              <w:rPr>
                <w:rFonts w:ascii="宋体" w:eastAsia="宋体" w:hAnsi="宋体" w:cs="Times New Roman"/>
                <w:sz w:val="24"/>
                <w:szCs w:val="24"/>
              </w:rPr>
            </w:pPr>
            <w:r w:rsidRPr="00E640F3">
              <w:rPr>
                <w:rFonts w:ascii="宋体" w:eastAsia="宋体" w:hAnsi="宋体" w:cs="Times New Roman"/>
                <w:sz w:val="24"/>
                <w:szCs w:val="24"/>
              </w:rPr>
              <w:t>工程测量规范</w:t>
            </w:r>
          </w:p>
        </w:tc>
      </w:tr>
      <w:tr w:rsidR="00E640F3" w:rsidRPr="00E640F3" w14:paraId="451E5274" w14:textId="77777777" w:rsidTr="00ED363A">
        <w:trPr>
          <w:gridAfter w:val="1"/>
          <w:wAfter w:w="11" w:type="dxa"/>
          <w:cantSplit/>
          <w:trHeight w:val="369"/>
          <w:jc w:val="center"/>
        </w:trPr>
        <w:tc>
          <w:tcPr>
            <w:tcW w:w="987" w:type="dxa"/>
            <w:vAlign w:val="center"/>
          </w:tcPr>
          <w:p w14:paraId="0F824C4A" w14:textId="77777777" w:rsidR="00E640F3" w:rsidRPr="00E640F3" w:rsidRDefault="00E640F3" w:rsidP="00E640F3">
            <w:pPr>
              <w:snapToGrid w:val="0"/>
              <w:jc w:val="center"/>
              <w:rPr>
                <w:rFonts w:ascii="宋体" w:eastAsia="宋体" w:hAnsi="宋体" w:cs="Times New Roman"/>
                <w:sz w:val="24"/>
                <w:szCs w:val="24"/>
              </w:rPr>
            </w:pPr>
            <w:r w:rsidRPr="00E640F3">
              <w:rPr>
                <w:rFonts w:ascii="宋体" w:eastAsia="宋体" w:hAnsi="宋体" w:cs="Times New Roman"/>
                <w:sz w:val="24"/>
                <w:szCs w:val="24"/>
              </w:rPr>
              <w:t>3</w:t>
            </w:r>
          </w:p>
        </w:tc>
        <w:tc>
          <w:tcPr>
            <w:tcW w:w="2990" w:type="dxa"/>
            <w:vAlign w:val="center"/>
          </w:tcPr>
          <w:p w14:paraId="14B566D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GB50995-2014</w:t>
            </w:r>
          </w:p>
        </w:tc>
        <w:tc>
          <w:tcPr>
            <w:tcW w:w="4937" w:type="dxa"/>
            <w:vAlign w:val="center"/>
          </w:tcPr>
          <w:p w14:paraId="0E35E852" w14:textId="77777777" w:rsidR="00E640F3" w:rsidRPr="00E640F3" w:rsidRDefault="00E640F3" w:rsidP="00E640F3">
            <w:pPr>
              <w:snapToGrid w:val="0"/>
              <w:rPr>
                <w:rFonts w:ascii="宋体" w:eastAsia="宋体" w:hAnsi="宋体" w:cs="Times New Roman"/>
                <w:sz w:val="24"/>
                <w:szCs w:val="24"/>
              </w:rPr>
            </w:pPr>
            <w:r w:rsidRPr="00E640F3">
              <w:rPr>
                <w:rFonts w:ascii="宋体" w:eastAsia="宋体" w:hAnsi="宋体" w:cs="Times New Roman"/>
                <w:sz w:val="24"/>
                <w:szCs w:val="24"/>
              </w:rPr>
              <w:t>冶金工程测量规范</w:t>
            </w:r>
          </w:p>
        </w:tc>
      </w:tr>
      <w:tr w:rsidR="00E640F3" w:rsidRPr="00E640F3" w14:paraId="74FD4827" w14:textId="77777777" w:rsidTr="00ED363A">
        <w:trPr>
          <w:gridAfter w:val="1"/>
          <w:wAfter w:w="11" w:type="dxa"/>
          <w:cantSplit/>
          <w:trHeight w:val="369"/>
          <w:jc w:val="center"/>
        </w:trPr>
        <w:tc>
          <w:tcPr>
            <w:tcW w:w="987" w:type="dxa"/>
            <w:vAlign w:val="center"/>
          </w:tcPr>
          <w:p w14:paraId="374DFC9D"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4</w:t>
            </w:r>
          </w:p>
        </w:tc>
        <w:tc>
          <w:tcPr>
            <w:tcW w:w="2990" w:type="dxa"/>
            <w:vAlign w:val="center"/>
          </w:tcPr>
          <w:p w14:paraId="45E0F00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GB50093-2013</w:t>
            </w:r>
          </w:p>
        </w:tc>
        <w:tc>
          <w:tcPr>
            <w:tcW w:w="4937" w:type="dxa"/>
            <w:vAlign w:val="center"/>
          </w:tcPr>
          <w:p w14:paraId="6164D99D" w14:textId="77777777" w:rsidR="00E640F3" w:rsidRPr="00E640F3" w:rsidRDefault="00E640F3" w:rsidP="00E640F3">
            <w:pPr>
              <w:snapToGrid w:val="0"/>
              <w:rPr>
                <w:rFonts w:ascii="宋体" w:eastAsia="宋体" w:hAnsi="宋体" w:cs="Times New Roman"/>
                <w:sz w:val="24"/>
                <w:szCs w:val="24"/>
              </w:rPr>
            </w:pPr>
            <w:r w:rsidRPr="00E640F3">
              <w:rPr>
                <w:rFonts w:ascii="宋体" w:eastAsia="宋体" w:hAnsi="宋体" w:cs="Times New Roman"/>
                <w:sz w:val="24"/>
                <w:szCs w:val="24"/>
              </w:rPr>
              <w:t>自动化仪表工程施工及验收规范</w:t>
            </w:r>
          </w:p>
        </w:tc>
      </w:tr>
      <w:tr w:rsidR="00E640F3" w:rsidRPr="00E640F3" w14:paraId="5D948463" w14:textId="77777777" w:rsidTr="00ED363A">
        <w:trPr>
          <w:cantSplit/>
          <w:trHeight w:val="369"/>
          <w:jc w:val="center"/>
        </w:trPr>
        <w:tc>
          <w:tcPr>
            <w:tcW w:w="987" w:type="dxa"/>
            <w:vAlign w:val="center"/>
          </w:tcPr>
          <w:p w14:paraId="33C6047E"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5</w:t>
            </w:r>
          </w:p>
        </w:tc>
        <w:tc>
          <w:tcPr>
            <w:tcW w:w="2990" w:type="dxa"/>
            <w:vAlign w:val="center"/>
          </w:tcPr>
          <w:p w14:paraId="4EA72738"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GB50235-2010</w:t>
            </w:r>
          </w:p>
        </w:tc>
        <w:tc>
          <w:tcPr>
            <w:tcW w:w="4948" w:type="dxa"/>
            <w:gridSpan w:val="2"/>
            <w:vAlign w:val="center"/>
          </w:tcPr>
          <w:p w14:paraId="7D987A30"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工业金属管道工程施工规范</w:t>
            </w:r>
          </w:p>
        </w:tc>
      </w:tr>
      <w:tr w:rsidR="00E640F3" w:rsidRPr="00E640F3" w14:paraId="339F7D7B" w14:textId="77777777" w:rsidTr="00ED363A">
        <w:trPr>
          <w:cantSplit/>
          <w:trHeight w:val="369"/>
          <w:jc w:val="center"/>
        </w:trPr>
        <w:tc>
          <w:tcPr>
            <w:tcW w:w="987" w:type="dxa"/>
            <w:vAlign w:val="center"/>
          </w:tcPr>
          <w:p w14:paraId="25A7BB09"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6</w:t>
            </w:r>
          </w:p>
        </w:tc>
        <w:tc>
          <w:tcPr>
            <w:tcW w:w="2990" w:type="dxa"/>
            <w:vAlign w:val="center"/>
          </w:tcPr>
          <w:p w14:paraId="2EBEFF6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GB50236-2011</w:t>
            </w:r>
          </w:p>
        </w:tc>
        <w:tc>
          <w:tcPr>
            <w:tcW w:w="4948" w:type="dxa"/>
            <w:gridSpan w:val="2"/>
            <w:vAlign w:val="center"/>
          </w:tcPr>
          <w:p w14:paraId="705979B8"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现场设备、工业管道焊接工程施工规范</w:t>
            </w:r>
          </w:p>
        </w:tc>
      </w:tr>
      <w:tr w:rsidR="00E640F3" w:rsidRPr="00E640F3" w14:paraId="7CD135DE" w14:textId="77777777" w:rsidTr="00ED363A">
        <w:trPr>
          <w:cantSplit/>
          <w:trHeight w:val="369"/>
          <w:jc w:val="center"/>
        </w:trPr>
        <w:tc>
          <w:tcPr>
            <w:tcW w:w="987" w:type="dxa"/>
            <w:vAlign w:val="center"/>
          </w:tcPr>
          <w:p w14:paraId="089DB86B"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7</w:t>
            </w:r>
          </w:p>
        </w:tc>
        <w:tc>
          <w:tcPr>
            <w:tcW w:w="2990" w:type="dxa"/>
            <w:vAlign w:val="center"/>
          </w:tcPr>
          <w:p w14:paraId="25B8A77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GB/T12467.1～5－2009</w:t>
            </w:r>
          </w:p>
        </w:tc>
        <w:tc>
          <w:tcPr>
            <w:tcW w:w="4948" w:type="dxa"/>
            <w:gridSpan w:val="2"/>
            <w:vAlign w:val="center"/>
          </w:tcPr>
          <w:p w14:paraId="37FCEB07"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color w:val="000000"/>
                <w:sz w:val="24"/>
                <w:szCs w:val="24"/>
              </w:rPr>
              <w:t>金属材料熔焊质量要求</w:t>
            </w:r>
          </w:p>
        </w:tc>
      </w:tr>
      <w:tr w:rsidR="00E640F3" w:rsidRPr="00E640F3" w14:paraId="5990B1AD" w14:textId="77777777" w:rsidTr="00ED363A">
        <w:trPr>
          <w:cantSplit/>
          <w:trHeight w:val="369"/>
          <w:jc w:val="center"/>
        </w:trPr>
        <w:tc>
          <w:tcPr>
            <w:tcW w:w="987" w:type="dxa"/>
            <w:vAlign w:val="center"/>
          </w:tcPr>
          <w:p w14:paraId="010C8D0C"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8</w:t>
            </w:r>
          </w:p>
        </w:tc>
        <w:tc>
          <w:tcPr>
            <w:tcW w:w="2990" w:type="dxa"/>
            <w:vAlign w:val="center"/>
          </w:tcPr>
          <w:p w14:paraId="598BC18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GB50403-2017</w:t>
            </w:r>
          </w:p>
        </w:tc>
        <w:tc>
          <w:tcPr>
            <w:tcW w:w="4948" w:type="dxa"/>
            <w:gridSpan w:val="2"/>
            <w:vAlign w:val="center"/>
          </w:tcPr>
          <w:p w14:paraId="618C2C69"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炼钢机械设备工程安装验收规范</w:t>
            </w:r>
          </w:p>
        </w:tc>
      </w:tr>
      <w:tr w:rsidR="00E640F3" w:rsidRPr="00E640F3" w14:paraId="3B5BBE98" w14:textId="77777777" w:rsidTr="00ED363A">
        <w:trPr>
          <w:cantSplit/>
          <w:trHeight w:val="369"/>
          <w:jc w:val="center"/>
        </w:trPr>
        <w:tc>
          <w:tcPr>
            <w:tcW w:w="987" w:type="dxa"/>
            <w:vAlign w:val="center"/>
          </w:tcPr>
          <w:p w14:paraId="1EFD2B84"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9</w:t>
            </w:r>
          </w:p>
        </w:tc>
        <w:tc>
          <w:tcPr>
            <w:tcW w:w="2990" w:type="dxa"/>
            <w:vAlign w:val="center"/>
          </w:tcPr>
          <w:p w14:paraId="717B2F7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GB/T50387-2017</w:t>
            </w:r>
          </w:p>
        </w:tc>
        <w:tc>
          <w:tcPr>
            <w:tcW w:w="4948" w:type="dxa"/>
            <w:gridSpan w:val="2"/>
            <w:vAlign w:val="center"/>
          </w:tcPr>
          <w:p w14:paraId="1DD97B4B"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冶金机械液压、润滑和气动设备工程安装验收规范</w:t>
            </w:r>
          </w:p>
        </w:tc>
      </w:tr>
      <w:tr w:rsidR="00E640F3" w:rsidRPr="00E640F3" w14:paraId="49DFBFC2" w14:textId="77777777" w:rsidTr="00ED363A">
        <w:trPr>
          <w:cantSplit/>
          <w:trHeight w:val="369"/>
          <w:jc w:val="center"/>
        </w:trPr>
        <w:tc>
          <w:tcPr>
            <w:tcW w:w="987" w:type="dxa"/>
            <w:vAlign w:val="center"/>
          </w:tcPr>
          <w:p w14:paraId="49AB9899"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10</w:t>
            </w:r>
          </w:p>
        </w:tc>
        <w:tc>
          <w:tcPr>
            <w:tcW w:w="2990" w:type="dxa"/>
            <w:vAlign w:val="center"/>
          </w:tcPr>
          <w:p w14:paraId="5709F514"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GB50397-2007</w:t>
            </w:r>
          </w:p>
        </w:tc>
        <w:tc>
          <w:tcPr>
            <w:tcW w:w="4948" w:type="dxa"/>
            <w:gridSpan w:val="2"/>
            <w:vAlign w:val="center"/>
          </w:tcPr>
          <w:p w14:paraId="340BF5C1"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冶金电气设备工程安装验收规范</w:t>
            </w:r>
          </w:p>
        </w:tc>
      </w:tr>
      <w:tr w:rsidR="00E640F3" w:rsidRPr="00E640F3" w14:paraId="3541247A" w14:textId="77777777" w:rsidTr="00ED363A">
        <w:trPr>
          <w:cantSplit/>
          <w:trHeight w:val="369"/>
          <w:jc w:val="center"/>
        </w:trPr>
        <w:tc>
          <w:tcPr>
            <w:tcW w:w="987" w:type="dxa"/>
            <w:vAlign w:val="center"/>
          </w:tcPr>
          <w:p w14:paraId="27CC5CBB"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11</w:t>
            </w:r>
          </w:p>
        </w:tc>
        <w:tc>
          <w:tcPr>
            <w:tcW w:w="2990" w:type="dxa"/>
            <w:vAlign w:val="center"/>
          </w:tcPr>
          <w:p w14:paraId="660E30F2"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YB/T9256-1996</w:t>
            </w:r>
          </w:p>
        </w:tc>
        <w:tc>
          <w:tcPr>
            <w:tcW w:w="4948" w:type="dxa"/>
            <w:gridSpan w:val="2"/>
            <w:vAlign w:val="center"/>
          </w:tcPr>
          <w:p w14:paraId="4978AAE6"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钢结构、管道涂装技术规程</w:t>
            </w:r>
          </w:p>
        </w:tc>
      </w:tr>
      <w:tr w:rsidR="00E640F3" w:rsidRPr="00E640F3" w14:paraId="47A29749" w14:textId="77777777" w:rsidTr="00ED363A">
        <w:trPr>
          <w:cantSplit/>
          <w:trHeight w:val="369"/>
          <w:jc w:val="center"/>
        </w:trPr>
        <w:tc>
          <w:tcPr>
            <w:tcW w:w="987" w:type="dxa"/>
            <w:vAlign w:val="center"/>
          </w:tcPr>
          <w:p w14:paraId="1F213DE1"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12</w:t>
            </w:r>
          </w:p>
        </w:tc>
        <w:tc>
          <w:tcPr>
            <w:tcW w:w="2990" w:type="dxa"/>
            <w:vAlign w:val="center"/>
          </w:tcPr>
          <w:p w14:paraId="594FA73F"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JGJ82-2011</w:t>
            </w:r>
          </w:p>
        </w:tc>
        <w:tc>
          <w:tcPr>
            <w:tcW w:w="4948" w:type="dxa"/>
            <w:gridSpan w:val="2"/>
            <w:vAlign w:val="center"/>
          </w:tcPr>
          <w:p w14:paraId="5FCFF2CD"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color w:val="000000"/>
                <w:sz w:val="24"/>
                <w:szCs w:val="24"/>
              </w:rPr>
              <w:t>钢结构高强度螺栓连接技术规程</w:t>
            </w:r>
          </w:p>
        </w:tc>
      </w:tr>
      <w:tr w:rsidR="00E640F3" w:rsidRPr="00E640F3" w14:paraId="002ED8DA" w14:textId="77777777" w:rsidTr="00ED363A">
        <w:trPr>
          <w:cantSplit/>
          <w:trHeight w:val="369"/>
          <w:jc w:val="center"/>
        </w:trPr>
        <w:tc>
          <w:tcPr>
            <w:tcW w:w="987" w:type="dxa"/>
            <w:vAlign w:val="center"/>
          </w:tcPr>
          <w:p w14:paraId="4392AC2D"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13</w:t>
            </w:r>
          </w:p>
        </w:tc>
        <w:tc>
          <w:tcPr>
            <w:tcW w:w="2990" w:type="dxa"/>
            <w:vAlign w:val="center"/>
          </w:tcPr>
          <w:p w14:paraId="6CE42053"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GB50231－2009</w:t>
            </w:r>
          </w:p>
        </w:tc>
        <w:tc>
          <w:tcPr>
            <w:tcW w:w="4948" w:type="dxa"/>
            <w:gridSpan w:val="2"/>
            <w:vAlign w:val="center"/>
          </w:tcPr>
          <w:p w14:paraId="06B8F22A"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机械设备安装工程施工及验收通用规范</w:t>
            </w:r>
          </w:p>
        </w:tc>
      </w:tr>
      <w:tr w:rsidR="00E640F3" w:rsidRPr="00E640F3" w14:paraId="40B98120" w14:textId="77777777" w:rsidTr="00ED363A">
        <w:trPr>
          <w:cantSplit/>
          <w:trHeight w:val="369"/>
          <w:jc w:val="center"/>
        </w:trPr>
        <w:tc>
          <w:tcPr>
            <w:tcW w:w="987" w:type="dxa"/>
            <w:vAlign w:val="center"/>
          </w:tcPr>
          <w:p w14:paraId="2041E163"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14</w:t>
            </w:r>
          </w:p>
        </w:tc>
        <w:tc>
          <w:tcPr>
            <w:tcW w:w="2990" w:type="dxa"/>
            <w:vAlign w:val="center"/>
          </w:tcPr>
          <w:p w14:paraId="1A7063A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GB50126-2008</w:t>
            </w:r>
          </w:p>
        </w:tc>
        <w:tc>
          <w:tcPr>
            <w:tcW w:w="4948" w:type="dxa"/>
            <w:gridSpan w:val="2"/>
            <w:vAlign w:val="center"/>
          </w:tcPr>
          <w:p w14:paraId="64AC4AAB"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工业设备及管道绝热工程施工规范</w:t>
            </w:r>
          </w:p>
        </w:tc>
      </w:tr>
      <w:tr w:rsidR="00E640F3" w:rsidRPr="00E640F3" w14:paraId="6D09A38E" w14:textId="77777777" w:rsidTr="00ED363A">
        <w:trPr>
          <w:cantSplit/>
          <w:trHeight w:val="369"/>
          <w:jc w:val="center"/>
        </w:trPr>
        <w:tc>
          <w:tcPr>
            <w:tcW w:w="987" w:type="dxa"/>
            <w:vAlign w:val="center"/>
          </w:tcPr>
          <w:p w14:paraId="279B7DE5"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15</w:t>
            </w:r>
          </w:p>
        </w:tc>
        <w:tc>
          <w:tcPr>
            <w:tcW w:w="2990" w:type="dxa"/>
            <w:vAlign w:val="center"/>
          </w:tcPr>
          <w:p w14:paraId="133988CB"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GB50166-2007</w:t>
            </w:r>
          </w:p>
        </w:tc>
        <w:tc>
          <w:tcPr>
            <w:tcW w:w="4948" w:type="dxa"/>
            <w:gridSpan w:val="2"/>
            <w:vAlign w:val="center"/>
          </w:tcPr>
          <w:p w14:paraId="21419BFB"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火灾自动报警系统施工及验收规范</w:t>
            </w:r>
          </w:p>
        </w:tc>
      </w:tr>
      <w:tr w:rsidR="00E640F3" w:rsidRPr="00E640F3" w14:paraId="5B4539A3" w14:textId="77777777" w:rsidTr="00ED363A">
        <w:trPr>
          <w:cantSplit/>
          <w:trHeight w:val="369"/>
          <w:jc w:val="center"/>
        </w:trPr>
        <w:tc>
          <w:tcPr>
            <w:tcW w:w="987" w:type="dxa"/>
            <w:vAlign w:val="center"/>
          </w:tcPr>
          <w:p w14:paraId="25D46158" w14:textId="77777777" w:rsidR="00E640F3" w:rsidRPr="00E640F3" w:rsidRDefault="00E640F3" w:rsidP="00E640F3">
            <w:pPr>
              <w:jc w:val="center"/>
              <w:rPr>
                <w:rFonts w:ascii="宋体" w:eastAsia="宋体" w:hAnsi="宋体" w:cs="Times New Roman"/>
                <w:sz w:val="24"/>
                <w:szCs w:val="24"/>
              </w:rPr>
            </w:pPr>
            <w:r w:rsidRPr="00E640F3">
              <w:rPr>
                <w:rFonts w:ascii="宋体" w:eastAsia="宋体" w:hAnsi="宋体" w:cs="Times New Roman"/>
                <w:sz w:val="24"/>
                <w:szCs w:val="24"/>
              </w:rPr>
              <w:t>16</w:t>
            </w:r>
          </w:p>
        </w:tc>
        <w:tc>
          <w:tcPr>
            <w:tcW w:w="2990" w:type="dxa"/>
            <w:vAlign w:val="center"/>
          </w:tcPr>
          <w:p w14:paraId="5FA73007"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JB47301~6-2015</w:t>
            </w:r>
          </w:p>
        </w:tc>
        <w:tc>
          <w:tcPr>
            <w:tcW w:w="4948" w:type="dxa"/>
            <w:gridSpan w:val="2"/>
            <w:vAlign w:val="center"/>
          </w:tcPr>
          <w:p w14:paraId="2BEA6C30"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压力容器无损检测</w:t>
            </w:r>
          </w:p>
        </w:tc>
      </w:tr>
      <w:tr w:rsidR="00E640F3" w:rsidRPr="00E640F3" w14:paraId="0197F382" w14:textId="77777777" w:rsidTr="00ED363A">
        <w:trPr>
          <w:cantSplit/>
          <w:trHeight w:val="369"/>
          <w:jc w:val="center"/>
        </w:trPr>
        <w:tc>
          <w:tcPr>
            <w:tcW w:w="987" w:type="dxa"/>
            <w:vAlign w:val="center"/>
          </w:tcPr>
          <w:p w14:paraId="09C11801" w14:textId="77777777" w:rsidR="00E640F3" w:rsidRPr="00E640F3" w:rsidRDefault="00E640F3" w:rsidP="00E640F3">
            <w:pPr>
              <w:snapToGrid w:val="0"/>
              <w:jc w:val="center"/>
              <w:rPr>
                <w:rFonts w:ascii="宋体" w:eastAsia="宋体" w:hAnsi="宋体" w:cs="Times New Roman"/>
                <w:sz w:val="24"/>
                <w:szCs w:val="24"/>
              </w:rPr>
            </w:pPr>
            <w:r w:rsidRPr="00E640F3">
              <w:rPr>
                <w:rFonts w:ascii="宋体" w:eastAsia="宋体" w:hAnsi="宋体" w:cs="Times New Roman"/>
                <w:sz w:val="24"/>
                <w:szCs w:val="24"/>
              </w:rPr>
              <w:t>17</w:t>
            </w:r>
          </w:p>
        </w:tc>
        <w:tc>
          <w:tcPr>
            <w:tcW w:w="2990" w:type="dxa"/>
            <w:vAlign w:val="center"/>
          </w:tcPr>
          <w:p w14:paraId="4FC2A685"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GB50243-2016</w:t>
            </w:r>
          </w:p>
        </w:tc>
        <w:tc>
          <w:tcPr>
            <w:tcW w:w="4948" w:type="dxa"/>
            <w:gridSpan w:val="2"/>
            <w:vAlign w:val="center"/>
          </w:tcPr>
          <w:p w14:paraId="797B1315" w14:textId="77777777" w:rsidR="00E640F3" w:rsidRPr="00E640F3" w:rsidRDefault="00E640F3" w:rsidP="00E640F3">
            <w:pPr>
              <w:widowControl/>
              <w:rPr>
                <w:rFonts w:ascii="宋体" w:eastAsia="宋体" w:hAnsi="宋体" w:cs="Times New Roman"/>
                <w:sz w:val="24"/>
                <w:szCs w:val="24"/>
              </w:rPr>
            </w:pPr>
            <w:r w:rsidRPr="00E640F3">
              <w:rPr>
                <w:rFonts w:ascii="宋体" w:eastAsia="宋体" w:hAnsi="宋体" w:cs="Times New Roman"/>
                <w:sz w:val="24"/>
                <w:szCs w:val="24"/>
              </w:rPr>
              <w:t>通风与空调工程施工及验收规范</w:t>
            </w:r>
          </w:p>
        </w:tc>
      </w:tr>
      <w:tr w:rsidR="00E640F3" w:rsidRPr="00E640F3" w14:paraId="5C683D49" w14:textId="77777777" w:rsidTr="00ED363A">
        <w:trPr>
          <w:cantSplit/>
          <w:trHeight w:val="369"/>
          <w:jc w:val="center"/>
        </w:trPr>
        <w:tc>
          <w:tcPr>
            <w:tcW w:w="987" w:type="dxa"/>
            <w:vAlign w:val="center"/>
          </w:tcPr>
          <w:p w14:paraId="3D6584D7" w14:textId="77777777" w:rsidR="00E640F3" w:rsidRPr="00E640F3" w:rsidRDefault="00E640F3" w:rsidP="00E640F3">
            <w:pPr>
              <w:snapToGrid w:val="0"/>
              <w:jc w:val="center"/>
              <w:rPr>
                <w:rFonts w:ascii="宋体" w:eastAsia="宋体" w:hAnsi="宋体" w:cs="Times New Roman"/>
                <w:sz w:val="24"/>
                <w:szCs w:val="24"/>
              </w:rPr>
            </w:pPr>
            <w:r w:rsidRPr="00E640F3">
              <w:rPr>
                <w:rFonts w:ascii="宋体" w:eastAsia="宋体" w:hAnsi="宋体" w:cs="Times New Roman"/>
                <w:sz w:val="24"/>
                <w:szCs w:val="24"/>
              </w:rPr>
              <w:t>18</w:t>
            </w:r>
          </w:p>
        </w:tc>
        <w:tc>
          <w:tcPr>
            <w:tcW w:w="2990" w:type="dxa"/>
            <w:vAlign w:val="center"/>
          </w:tcPr>
          <w:p w14:paraId="7AA5F1F0"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GB50131-2007</w:t>
            </w:r>
          </w:p>
        </w:tc>
        <w:tc>
          <w:tcPr>
            <w:tcW w:w="4948" w:type="dxa"/>
            <w:gridSpan w:val="2"/>
            <w:vAlign w:val="center"/>
          </w:tcPr>
          <w:p w14:paraId="4B3F7494"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自动化仪表安装工程质量验收规范</w:t>
            </w:r>
          </w:p>
        </w:tc>
      </w:tr>
      <w:tr w:rsidR="00E640F3" w:rsidRPr="00E640F3" w14:paraId="6011D052" w14:textId="77777777" w:rsidTr="00ED363A">
        <w:trPr>
          <w:cantSplit/>
          <w:trHeight w:val="369"/>
          <w:jc w:val="center"/>
        </w:trPr>
        <w:tc>
          <w:tcPr>
            <w:tcW w:w="987" w:type="dxa"/>
            <w:vAlign w:val="center"/>
          </w:tcPr>
          <w:p w14:paraId="26040C76" w14:textId="77777777" w:rsidR="00E640F3" w:rsidRPr="00E640F3" w:rsidRDefault="00E640F3" w:rsidP="00E640F3">
            <w:pPr>
              <w:snapToGrid w:val="0"/>
              <w:jc w:val="center"/>
              <w:rPr>
                <w:rFonts w:ascii="宋体" w:eastAsia="宋体" w:hAnsi="宋体" w:cs="Times New Roman"/>
                <w:sz w:val="24"/>
                <w:szCs w:val="24"/>
              </w:rPr>
            </w:pPr>
            <w:r w:rsidRPr="00E640F3">
              <w:rPr>
                <w:rFonts w:ascii="宋体" w:eastAsia="宋体" w:hAnsi="宋体" w:cs="Times New Roman"/>
                <w:sz w:val="24"/>
                <w:szCs w:val="24"/>
              </w:rPr>
              <w:t>19</w:t>
            </w:r>
          </w:p>
        </w:tc>
        <w:tc>
          <w:tcPr>
            <w:tcW w:w="2990" w:type="dxa"/>
            <w:vAlign w:val="center"/>
          </w:tcPr>
          <w:p w14:paraId="045ED6C6" w14:textId="77777777" w:rsidR="00E640F3" w:rsidRPr="00E640F3" w:rsidRDefault="00E640F3" w:rsidP="00E640F3">
            <w:pPr>
              <w:spacing w:line="312" w:lineRule="auto"/>
              <w:rPr>
                <w:rFonts w:ascii="宋体" w:eastAsia="宋体" w:hAnsi="宋体" w:cs="Times New Roman"/>
                <w:sz w:val="24"/>
                <w:szCs w:val="24"/>
              </w:rPr>
            </w:pPr>
            <w:r w:rsidRPr="00E640F3">
              <w:rPr>
                <w:rFonts w:ascii="宋体" w:eastAsia="宋体" w:hAnsi="宋体" w:cs="Times New Roman"/>
                <w:sz w:val="24"/>
                <w:szCs w:val="24"/>
              </w:rPr>
              <w:t>GB50184-2011</w:t>
            </w:r>
          </w:p>
        </w:tc>
        <w:tc>
          <w:tcPr>
            <w:tcW w:w="4948" w:type="dxa"/>
            <w:gridSpan w:val="2"/>
            <w:vAlign w:val="center"/>
          </w:tcPr>
          <w:p w14:paraId="45621D7B" w14:textId="77777777" w:rsidR="00E640F3" w:rsidRPr="00E640F3" w:rsidRDefault="00E640F3" w:rsidP="00E640F3">
            <w:pPr>
              <w:autoSpaceDE w:val="0"/>
              <w:autoSpaceDN w:val="0"/>
              <w:rPr>
                <w:rFonts w:ascii="宋体" w:eastAsia="宋体" w:hAnsi="宋体" w:cs="Times New Roman"/>
                <w:sz w:val="24"/>
                <w:szCs w:val="24"/>
              </w:rPr>
            </w:pPr>
            <w:r w:rsidRPr="00E640F3">
              <w:rPr>
                <w:rFonts w:ascii="宋体" w:eastAsia="宋体" w:hAnsi="宋体" w:cs="Times New Roman"/>
                <w:sz w:val="24"/>
                <w:szCs w:val="24"/>
              </w:rPr>
              <w:t>工业金属管道工程质量检验评定规范</w:t>
            </w:r>
          </w:p>
        </w:tc>
      </w:tr>
    </w:tbl>
    <w:p w14:paraId="2671D56C" w14:textId="77777777" w:rsidR="00E640F3" w:rsidRPr="00E640F3" w:rsidRDefault="00E640F3" w:rsidP="00E640F3">
      <w:pPr>
        <w:adjustRightInd w:val="0"/>
        <w:snapToGrid w:val="0"/>
        <w:spacing w:beforeLines="50" w:before="156" w:line="348" w:lineRule="auto"/>
        <w:rPr>
          <w:rFonts w:ascii="宋体" w:eastAsia="宋体" w:hAnsi="宋体" w:cs="Times New Roman"/>
          <w:sz w:val="24"/>
          <w:szCs w:val="24"/>
        </w:rPr>
      </w:pPr>
      <w:r w:rsidRPr="00E640F3">
        <w:rPr>
          <w:rFonts w:ascii="宋体" w:eastAsia="宋体" w:hAnsi="宋体" w:cs="Times New Roman"/>
          <w:sz w:val="24"/>
          <w:szCs w:val="24"/>
        </w:rPr>
        <w:t>备注：1） 上述标准清单如有遗漏，按国家颁布的现行标准执行。</w:t>
      </w:r>
    </w:p>
    <w:p w14:paraId="78155ED5" w14:textId="77777777" w:rsidR="00E640F3" w:rsidRPr="00E640F3" w:rsidRDefault="00E640F3" w:rsidP="00E640F3">
      <w:pPr>
        <w:snapToGrid w:val="0"/>
        <w:spacing w:line="348" w:lineRule="auto"/>
        <w:ind w:firstLineChars="300" w:firstLine="720"/>
        <w:rPr>
          <w:rFonts w:ascii="宋体" w:eastAsia="宋体" w:hAnsi="宋体" w:cs="Times New Roman"/>
          <w:bCs/>
          <w:color w:val="000000"/>
          <w:sz w:val="24"/>
          <w:szCs w:val="24"/>
        </w:rPr>
      </w:pPr>
      <w:r w:rsidRPr="00E640F3">
        <w:rPr>
          <w:rFonts w:ascii="宋体" w:eastAsia="宋体" w:hAnsi="宋体" w:cs="Times New Roman"/>
          <w:color w:val="000000"/>
          <w:sz w:val="24"/>
          <w:szCs w:val="24"/>
        </w:rPr>
        <w:t>2） 标准的执行按国家、行业的最新、最高标准执行（GB/T也按GB一样执行）。</w:t>
      </w:r>
    </w:p>
    <w:p w14:paraId="66E3FFF9" w14:textId="77777777" w:rsidR="00E640F3" w:rsidRPr="00E640F3" w:rsidRDefault="00E640F3" w:rsidP="00E640F3">
      <w:pPr>
        <w:snapToGrid w:val="0"/>
        <w:spacing w:line="360" w:lineRule="auto"/>
        <w:jc w:val="center"/>
        <w:rPr>
          <w:rFonts w:ascii="宋体" w:eastAsia="宋体" w:hAnsi="宋体" w:cs="Times New Roman"/>
          <w:bCs/>
          <w:color w:val="000000"/>
          <w:sz w:val="28"/>
          <w:szCs w:val="28"/>
        </w:rPr>
      </w:pPr>
    </w:p>
    <w:bookmarkEnd w:id="292"/>
    <w:p w14:paraId="53DFD131"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4C69278E" w14:textId="77777777" w:rsidR="00E640F3" w:rsidRPr="00E640F3" w:rsidRDefault="00E640F3" w:rsidP="00E640F3">
      <w:pPr>
        <w:spacing w:line="360" w:lineRule="auto"/>
        <w:ind w:firstLineChars="200" w:firstLine="480"/>
        <w:rPr>
          <w:rFonts w:ascii="宋体" w:eastAsia="宋体" w:hAnsi="宋体" w:cs="Times New Roman"/>
          <w:b/>
          <w:sz w:val="28"/>
          <w:szCs w:val="28"/>
        </w:rPr>
      </w:pPr>
      <w:r w:rsidRPr="00E640F3">
        <w:rPr>
          <w:rFonts w:ascii="宋体" w:eastAsia="宋体" w:hAnsi="宋体" w:cs="Times New Roman" w:hint="eastAsia"/>
          <w:bCs/>
          <w:sz w:val="24"/>
          <w:szCs w:val="24"/>
        </w:rPr>
        <w:t xml:space="preserve"> </w:t>
      </w:r>
      <w:r w:rsidRPr="00E640F3">
        <w:rPr>
          <w:rFonts w:ascii="宋体" w:eastAsia="宋体" w:hAnsi="宋体" w:cs="Times New Roman"/>
          <w:bCs/>
          <w:sz w:val="24"/>
          <w:szCs w:val="24"/>
        </w:rPr>
        <w:t xml:space="preserve">           </w:t>
      </w:r>
      <w:r w:rsidRPr="00E640F3">
        <w:rPr>
          <w:rFonts w:ascii="宋体" w:eastAsia="宋体" w:hAnsi="宋体" w:cs="Times New Roman"/>
          <w:b/>
          <w:sz w:val="28"/>
          <w:szCs w:val="28"/>
        </w:rPr>
        <w:t xml:space="preserve">    </w:t>
      </w:r>
    </w:p>
    <w:p w14:paraId="791F5BDB" w14:textId="77777777" w:rsidR="00E640F3" w:rsidRPr="00E640F3" w:rsidRDefault="00E640F3" w:rsidP="00E640F3">
      <w:pPr>
        <w:spacing w:line="360" w:lineRule="auto"/>
        <w:ind w:firstLineChars="200" w:firstLine="562"/>
        <w:rPr>
          <w:rFonts w:ascii="宋体" w:eastAsia="宋体" w:hAnsi="宋体" w:cs="Times New Roman"/>
          <w:b/>
          <w:sz w:val="28"/>
          <w:szCs w:val="28"/>
        </w:rPr>
      </w:pPr>
    </w:p>
    <w:p w14:paraId="4313E8A1" w14:textId="77777777" w:rsidR="00E640F3" w:rsidRPr="00E640F3" w:rsidRDefault="00E640F3" w:rsidP="00E640F3">
      <w:pPr>
        <w:spacing w:line="360" w:lineRule="auto"/>
        <w:ind w:firstLineChars="200" w:firstLine="562"/>
        <w:rPr>
          <w:rFonts w:ascii="宋体" w:eastAsia="宋体" w:hAnsi="宋体" w:cs="Times New Roman"/>
          <w:b/>
          <w:sz w:val="28"/>
          <w:szCs w:val="28"/>
        </w:rPr>
      </w:pPr>
    </w:p>
    <w:p w14:paraId="6DD03CEE" w14:textId="77777777" w:rsidR="00E640F3" w:rsidRPr="00E640F3" w:rsidRDefault="00E640F3" w:rsidP="00E640F3">
      <w:pPr>
        <w:spacing w:line="360" w:lineRule="auto"/>
        <w:ind w:firstLineChars="200" w:firstLine="562"/>
        <w:rPr>
          <w:rFonts w:ascii="宋体" w:eastAsia="宋体" w:hAnsi="宋体" w:cs="Times New Roman"/>
          <w:b/>
          <w:sz w:val="28"/>
          <w:szCs w:val="28"/>
        </w:rPr>
      </w:pPr>
    </w:p>
    <w:p w14:paraId="68BE6B7F" w14:textId="77777777" w:rsidR="00E640F3" w:rsidRPr="00E640F3" w:rsidRDefault="00E640F3" w:rsidP="00E640F3">
      <w:pPr>
        <w:spacing w:line="360" w:lineRule="auto"/>
        <w:ind w:firstLineChars="200" w:firstLine="562"/>
        <w:rPr>
          <w:rFonts w:ascii="宋体" w:eastAsia="宋体" w:hAnsi="宋体" w:cs="Times New Roman"/>
          <w:b/>
          <w:sz w:val="28"/>
          <w:szCs w:val="28"/>
        </w:rPr>
      </w:pPr>
    </w:p>
    <w:p w14:paraId="4EEDA7C1" w14:textId="52281B5F"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rPr>
      </w:pPr>
      <w:r w:rsidRPr="00E640F3">
        <w:rPr>
          <w:rFonts w:ascii="宋体" w:eastAsia="宋体" w:hAnsi="宋体" w:cs="Times New Roman" w:hint="eastAsia"/>
          <w:b/>
          <w:bCs/>
          <w:kern w:val="44"/>
          <w:sz w:val="32"/>
          <w:szCs w:val="32"/>
          <w:lang w:val="x-none" w:eastAsia="x-none"/>
        </w:rPr>
        <w:lastRenderedPageBreak/>
        <w:t>附件14</w:t>
      </w:r>
      <w:r w:rsidRPr="00E640F3">
        <w:rPr>
          <w:rFonts w:ascii="宋体" w:eastAsia="宋体" w:hAnsi="宋体" w:cs="Times New Roman" w:hint="eastAsia"/>
          <w:b/>
          <w:bCs/>
          <w:kern w:val="44"/>
          <w:sz w:val="32"/>
          <w:szCs w:val="32"/>
          <w:lang w:val="x-none"/>
        </w:rPr>
        <w:t>-</w:t>
      </w:r>
      <w:r>
        <w:rPr>
          <w:rFonts w:ascii="宋体" w:eastAsia="宋体" w:hAnsi="宋体" w:cs="Times New Roman" w:hint="eastAsia"/>
          <w:b/>
          <w:bCs/>
          <w:kern w:val="44"/>
          <w:sz w:val="32"/>
          <w:szCs w:val="32"/>
          <w:lang w:val="x-none"/>
        </w:rPr>
        <w:t>1</w:t>
      </w:r>
      <w:r w:rsidRPr="00E640F3">
        <w:rPr>
          <w:rFonts w:ascii="宋体" w:eastAsia="宋体" w:hAnsi="宋体" w:cs="Times New Roman"/>
          <w:b/>
          <w:bCs/>
          <w:kern w:val="44"/>
          <w:sz w:val="32"/>
          <w:szCs w:val="32"/>
          <w:lang w:val="x-none" w:eastAsia="x-none"/>
        </w:rPr>
        <w:t xml:space="preserve"> </w:t>
      </w:r>
      <w:r>
        <w:rPr>
          <w:rFonts w:ascii="宋体" w:eastAsia="宋体" w:hAnsi="宋体" w:cs="Times New Roman" w:hint="eastAsia"/>
          <w:b/>
          <w:bCs/>
          <w:kern w:val="44"/>
          <w:sz w:val="32"/>
          <w:szCs w:val="32"/>
          <w:lang w:val="x-none"/>
        </w:rPr>
        <w:t>当地制造</w:t>
      </w:r>
    </w:p>
    <w:p w14:paraId="5CDB5862" w14:textId="77777777" w:rsidR="00E640F3" w:rsidRPr="00E640F3" w:rsidRDefault="00E640F3" w:rsidP="00E640F3">
      <w:pPr>
        <w:spacing w:line="360" w:lineRule="auto"/>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本附件描述本工程范围内《当地制造》事宜。</w:t>
      </w:r>
    </w:p>
    <w:p w14:paraId="65DA82A3"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1、当地制造要求</w:t>
      </w:r>
    </w:p>
    <w:p w14:paraId="0AD29BA8"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无。</w:t>
      </w:r>
    </w:p>
    <w:p w14:paraId="4CAA39D9"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397A0E0D" w14:textId="77777777" w:rsidR="00E640F3" w:rsidRPr="00E640F3" w:rsidRDefault="00E640F3" w:rsidP="00E640F3">
      <w:pPr>
        <w:spacing w:line="360" w:lineRule="auto"/>
        <w:ind w:firstLineChars="200" w:firstLine="562"/>
        <w:rPr>
          <w:rFonts w:ascii="宋体" w:eastAsia="宋体" w:hAnsi="宋体" w:cs="Times New Roman"/>
          <w:b/>
          <w:sz w:val="28"/>
          <w:szCs w:val="28"/>
        </w:rPr>
      </w:pPr>
    </w:p>
    <w:p w14:paraId="1A79E8DC"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51E6F51F"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24567EC1"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25497972"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0EC4E142"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32026876"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216E3549"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1BFEF0C3"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1E672802"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76768CEB"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3D091C6A"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2193F0E4"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438D2143"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1841D74B"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30ED0474"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0FD0B66D"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54F336BC"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11879A8C"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1A40B4F1"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3F6A515A"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6CBFAE54" w14:textId="77777777" w:rsidR="00E640F3" w:rsidRPr="00E640F3" w:rsidRDefault="00E640F3" w:rsidP="00E640F3">
      <w:pPr>
        <w:spacing w:line="360" w:lineRule="auto"/>
        <w:ind w:firstLineChars="200" w:firstLine="480"/>
        <w:rPr>
          <w:rFonts w:ascii="宋体" w:eastAsia="宋体" w:hAnsi="宋体" w:cs="Times New Roman"/>
          <w:bCs/>
          <w:sz w:val="24"/>
          <w:szCs w:val="24"/>
        </w:rPr>
      </w:pPr>
    </w:p>
    <w:p w14:paraId="108FB50B"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rPr>
      </w:pPr>
      <w:r w:rsidRPr="00E640F3">
        <w:rPr>
          <w:rFonts w:ascii="宋体" w:eastAsia="宋体" w:hAnsi="宋体" w:cs="Times New Roman" w:hint="eastAsia"/>
          <w:b/>
          <w:bCs/>
          <w:kern w:val="44"/>
          <w:sz w:val="32"/>
          <w:szCs w:val="32"/>
          <w:lang w:val="x-none" w:eastAsia="x-none"/>
        </w:rPr>
        <w:lastRenderedPageBreak/>
        <w:t>附件14</w:t>
      </w:r>
      <w:r w:rsidRPr="00E640F3">
        <w:rPr>
          <w:rFonts w:ascii="宋体" w:eastAsia="宋体" w:hAnsi="宋体" w:cs="Times New Roman" w:hint="eastAsia"/>
          <w:b/>
          <w:bCs/>
          <w:kern w:val="44"/>
          <w:sz w:val="32"/>
          <w:szCs w:val="32"/>
          <w:lang w:val="x-none"/>
        </w:rPr>
        <w:t>-2</w:t>
      </w:r>
      <w:r w:rsidRPr="00E640F3">
        <w:rPr>
          <w:rFonts w:ascii="宋体" w:eastAsia="宋体" w:hAnsi="宋体" w:cs="Times New Roman"/>
          <w:b/>
          <w:bCs/>
          <w:kern w:val="44"/>
          <w:sz w:val="32"/>
          <w:szCs w:val="32"/>
          <w:lang w:val="x-none" w:eastAsia="x-none"/>
        </w:rPr>
        <w:t xml:space="preserve"> </w:t>
      </w:r>
      <w:r w:rsidRPr="00E640F3">
        <w:rPr>
          <w:rFonts w:ascii="宋体" w:eastAsia="宋体" w:hAnsi="宋体" w:cs="Times New Roman" w:hint="eastAsia"/>
          <w:b/>
          <w:bCs/>
          <w:kern w:val="44"/>
          <w:sz w:val="32"/>
          <w:szCs w:val="32"/>
          <w:lang w:val="x-none"/>
        </w:rPr>
        <w:t>供应商清单</w:t>
      </w:r>
    </w:p>
    <w:p w14:paraId="7421297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本附件描述本工程范围内《供应商清单》事宜。</w:t>
      </w:r>
    </w:p>
    <w:p w14:paraId="37404BC4" w14:textId="7D0DB35D" w:rsidR="00E640F3" w:rsidRPr="00E640F3" w:rsidRDefault="00E640F3" w:rsidP="00E640F3">
      <w:pPr>
        <w:spacing w:beforeLines="50" w:before="156" w:afterLines="50" w:after="156" w:line="360" w:lineRule="auto"/>
        <w:rPr>
          <w:rFonts w:ascii="宋体" w:eastAsia="宋体" w:hAnsi="宋体" w:cs="Times New Roman"/>
          <w:b/>
          <w:sz w:val="24"/>
          <w:szCs w:val="24"/>
        </w:rPr>
      </w:pPr>
      <w:r>
        <w:rPr>
          <w:rFonts w:ascii="宋体" w:eastAsia="宋体" w:hAnsi="宋体" w:cs="Times New Roman" w:hint="eastAsia"/>
          <w:b/>
          <w:sz w:val="24"/>
          <w:szCs w:val="24"/>
        </w:rPr>
        <w:t>1、</w:t>
      </w:r>
      <w:r w:rsidRPr="00E640F3">
        <w:rPr>
          <w:rFonts w:ascii="宋体" w:eastAsia="宋体" w:hAnsi="宋体" w:cs="Times New Roman" w:hint="eastAsia"/>
          <w:b/>
          <w:sz w:val="24"/>
          <w:szCs w:val="24"/>
        </w:rPr>
        <w:t>主要设备及配套件供货商列表</w:t>
      </w:r>
    </w:p>
    <w:tbl>
      <w:tblPr>
        <w:tblW w:w="8992" w:type="dxa"/>
        <w:jc w:val="center"/>
        <w:tblLayout w:type="fixed"/>
        <w:tblCellMar>
          <w:top w:w="15" w:type="dxa"/>
          <w:left w:w="15" w:type="dxa"/>
          <w:bottom w:w="15" w:type="dxa"/>
          <w:right w:w="15" w:type="dxa"/>
        </w:tblCellMar>
        <w:tblLook w:val="0000" w:firstRow="0" w:lastRow="0" w:firstColumn="0" w:lastColumn="0" w:noHBand="0" w:noVBand="0"/>
      </w:tblPr>
      <w:tblGrid>
        <w:gridCol w:w="769"/>
        <w:gridCol w:w="1878"/>
        <w:gridCol w:w="4945"/>
        <w:gridCol w:w="1400"/>
      </w:tblGrid>
      <w:tr w:rsidR="00E640F3" w:rsidRPr="00E640F3" w14:paraId="4AE5BBB1" w14:textId="77777777" w:rsidTr="00ED363A">
        <w:trPr>
          <w:trHeight w:val="312"/>
          <w:tblHeader/>
          <w:jc w:val="center"/>
        </w:trPr>
        <w:tc>
          <w:tcPr>
            <w:tcW w:w="769" w:type="dxa"/>
            <w:vMerge w:val="restart"/>
            <w:tcBorders>
              <w:top w:val="single" w:sz="4" w:space="0" w:color="000000"/>
              <w:left w:val="single" w:sz="4" w:space="0" w:color="000000"/>
              <w:bottom w:val="single" w:sz="4" w:space="0" w:color="000000"/>
              <w:right w:val="single" w:sz="4" w:space="0" w:color="000000"/>
            </w:tcBorders>
            <w:vAlign w:val="center"/>
          </w:tcPr>
          <w:p w14:paraId="38A76529"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序号</w:t>
            </w:r>
          </w:p>
        </w:tc>
        <w:tc>
          <w:tcPr>
            <w:tcW w:w="1878" w:type="dxa"/>
            <w:vMerge w:val="restart"/>
            <w:tcBorders>
              <w:top w:val="single" w:sz="4" w:space="0" w:color="000000"/>
              <w:left w:val="single" w:sz="4" w:space="0" w:color="000000"/>
              <w:bottom w:val="single" w:sz="4" w:space="0" w:color="000000"/>
              <w:right w:val="single" w:sz="4" w:space="0" w:color="000000"/>
            </w:tcBorders>
            <w:vAlign w:val="center"/>
          </w:tcPr>
          <w:p w14:paraId="08E0B043"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设备名称</w:t>
            </w:r>
          </w:p>
        </w:tc>
        <w:tc>
          <w:tcPr>
            <w:tcW w:w="4945" w:type="dxa"/>
            <w:vMerge w:val="restart"/>
            <w:tcBorders>
              <w:top w:val="single" w:sz="4" w:space="0" w:color="000000"/>
              <w:left w:val="single" w:sz="4" w:space="0" w:color="000000"/>
              <w:bottom w:val="single" w:sz="4" w:space="0" w:color="000000"/>
              <w:right w:val="single" w:sz="4" w:space="0" w:color="000000"/>
            </w:tcBorders>
            <w:vAlign w:val="center"/>
          </w:tcPr>
          <w:p w14:paraId="2ED6B011"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 xml:space="preserve"> 供应商名称</w:t>
            </w:r>
          </w:p>
        </w:tc>
        <w:tc>
          <w:tcPr>
            <w:tcW w:w="1400" w:type="dxa"/>
            <w:vMerge w:val="restart"/>
            <w:tcBorders>
              <w:top w:val="single" w:sz="4" w:space="0" w:color="000000"/>
              <w:left w:val="single" w:sz="4" w:space="0" w:color="000000"/>
              <w:bottom w:val="single" w:sz="4" w:space="0" w:color="000000"/>
              <w:right w:val="single" w:sz="4" w:space="0" w:color="000000"/>
            </w:tcBorders>
            <w:vAlign w:val="center"/>
          </w:tcPr>
          <w:p w14:paraId="7D2D38B7"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备注</w:t>
            </w:r>
          </w:p>
        </w:tc>
      </w:tr>
      <w:tr w:rsidR="00E640F3" w:rsidRPr="00E640F3" w14:paraId="2527099E" w14:textId="77777777" w:rsidTr="00ED363A">
        <w:trPr>
          <w:trHeight w:val="330"/>
          <w:tblHeader/>
          <w:jc w:val="center"/>
        </w:trPr>
        <w:tc>
          <w:tcPr>
            <w:tcW w:w="769" w:type="dxa"/>
            <w:vMerge/>
            <w:tcBorders>
              <w:top w:val="single" w:sz="4" w:space="0" w:color="000000"/>
              <w:left w:val="single" w:sz="4" w:space="0" w:color="000000"/>
              <w:bottom w:val="single" w:sz="4" w:space="0" w:color="000000"/>
              <w:right w:val="single" w:sz="4" w:space="0" w:color="000000"/>
            </w:tcBorders>
            <w:vAlign w:val="center"/>
          </w:tcPr>
          <w:p w14:paraId="6A5E4ED6" w14:textId="77777777" w:rsidR="00E640F3" w:rsidRPr="00E640F3" w:rsidRDefault="00E640F3" w:rsidP="00E640F3">
            <w:pPr>
              <w:spacing w:line="0" w:lineRule="atLeast"/>
              <w:jc w:val="center"/>
              <w:rPr>
                <w:rFonts w:ascii="宋体" w:eastAsia="宋体" w:hAnsi="宋体" w:cs="Times New Roman"/>
                <w:szCs w:val="21"/>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3F036A45" w14:textId="77777777" w:rsidR="00E640F3" w:rsidRPr="00E640F3" w:rsidRDefault="00E640F3" w:rsidP="00E640F3">
            <w:pPr>
              <w:spacing w:line="0" w:lineRule="atLeast"/>
              <w:jc w:val="center"/>
              <w:rPr>
                <w:rFonts w:ascii="宋体" w:eastAsia="宋体" w:hAnsi="宋体" w:cs="Times New Roman"/>
                <w:szCs w:val="21"/>
              </w:rPr>
            </w:pPr>
          </w:p>
        </w:tc>
        <w:tc>
          <w:tcPr>
            <w:tcW w:w="4945" w:type="dxa"/>
            <w:vMerge/>
            <w:tcBorders>
              <w:top w:val="single" w:sz="4" w:space="0" w:color="000000"/>
              <w:left w:val="single" w:sz="4" w:space="0" w:color="000000"/>
              <w:bottom w:val="single" w:sz="4" w:space="0" w:color="000000"/>
              <w:right w:val="single" w:sz="4" w:space="0" w:color="000000"/>
            </w:tcBorders>
            <w:vAlign w:val="center"/>
          </w:tcPr>
          <w:p w14:paraId="01109C95" w14:textId="77777777" w:rsidR="00E640F3" w:rsidRPr="00E640F3" w:rsidRDefault="00E640F3" w:rsidP="00E640F3">
            <w:pPr>
              <w:spacing w:line="0" w:lineRule="atLeast"/>
              <w:jc w:val="center"/>
              <w:rPr>
                <w:rFonts w:ascii="宋体" w:eastAsia="宋体" w:hAnsi="宋体" w:cs="Times New Roman"/>
                <w:szCs w:val="21"/>
              </w:rPr>
            </w:pPr>
          </w:p>
        </w:tc>
        <w:tc>
          <w:tcPr>
            <w:tcW w:w="1400" w:type="dxa"/>
            <w:vMerge/>
            <w:tcBorders>
              <w:top w:val="single" w:sz="4" w:space="0" w:color="000000"/>
              <w:left w:val="single" w:sz="4" w:space="0" w:color="000000"/>
              <w:bottom w:val="single" w:sz="4" w:space="0" w:color="000000"/>
              <w:right w:val="single" w:sz="4" w:space="0" w:color="000000"/>
            </w:tcBorders>
            <w:vAlign w:val="center"/>
          </w:tcPr>
          <w:p w14:paraId="7553A67D" w14:textId="77777777" w:rsidR="00E640F3" w:rsidRPr="00E640F3" w:rsidRDefault="00E640F3" w:rsidP="00E640F3">
            <w:pPr>
              <w:spacing w:line="0" w:lineRule="atLeast"/>
              <w:jc w:val="center"/>
              <w:rPr>
                <w:rFonts w:ascii="宋体" w:eastAsia="宋体" w:hAnsi="宋体" w:cs="Times New Roman"/>
                <w:szCs w:val="21"/>
              </w:rPr>
            </w:pPr>
          </w:p>
        </w:tc>
      </w:tr>
      <w:tr w:rsidR="00E640F3" w:rsidRPr="00E640F3" w14:paraId="56A78D8C" w14:textId="77777777" w:rsidTr="00ED363A">
        <w:trPr>
          <w:trHeight w:val="330"/>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65A8A952" w14:textId="77777777" w:rsidR="00E640F3" w:rsidRPr="00E640F3" w:rsidRDefault="00E640F3" w:rsidP="00E640F3">
            <w:pPr>
              <w:widowControl/>
              <w:spacing w:line="0" w:lineRule="atLeast"/>
              <w:jc w:val="center"/>
              <w:textAlignment w:val="center"/>
              <w:rPr>
                <w:rFonts w:ascii="宋体" w:eastAsia="宋体" w:hAnsi="宋体" w:cs="Times New Roman"/>
                <w:szCs w:val="21"/>
              </w:rPr>
            </w:pPr>
            <w:proofErr w:type="gramStart"/>
            <w:r w:rsidRPr="00E640F3">
              <w:rPr>
                <w:rFonts w:ascii="宋体" w:eastAsia="宋体" w:hAnsi="宋体" w:cs="Times New Roman"/>
                <w:szCs w:val="21"/>
                <w:lang w:bidi="ar"/>
              </w:rPr>
              <w:t>一</w:t>
            </w:r>
            <w:proofErr w:type="gramEnd"/>
          </w:p>
        </w:tc>
        <w:tc>
          <w:tcPr>
            <w:tcW w:w="1878" w:type="dxa"/>
            <w:tcBorders>
              <w:top w:val="single" w:sz="4" w:space="0" w:color="000000"/>
              <w:left w:val="single" w:sz="4" w:space="0" w:color="000000"/>
              <w:bottom w:val="single" w:sz="4" w:space="0" w:color="000000"/>
              <w:right w:val="single" w:sz="4" w:space="0" w:color="000000"/>
            </w:tcBorders>
            <w:vAlign w:val="center"/>
          </w:tcPr>
          <w:p w14:paraId="12748E1A" w14:textId="77777777" w:rsidR="00E640F3" w:rsidRPr="00E640F3" w:rsidRDefault="00E640F3" w:rsidP="00E640F3">
            <w:pPr>
              <w:widowControl/>
              <w:spacing w:line="0" w:lineRule="atLeast"/>
              <w:jc w:val="left"/>
              <w:textAlignment w:val="center"/>
              <w:rPr>
                <w:rFonts w:ascii="宋体" w:eastAsia="宋体" w:hAnsi="宋体" w:cs="Times New Roman"/>
                <w:szCs w:val="21"/>
              </w:rPr>
            </w:pPr>
            <w:r w:rsidRPr="00E640F3">
              <w:rPr>
                <w:rFonts w:ascii="宋体" w:eastAsia="宋体" w:hAnsi="宋体" w:cs="Times New Roman"/>
                <w:szCs w:val="21"/>
                <w:lang w:bidi="ar"/>
              </w:rPr>
              <w:t>设备</w:t>
            </w:r>
          </w:p>
        </w:tc>
        <w:tc>
          <w:tcPr>
            <w:tcW w:w="4945" w:type="dxa"/>
            <w:tcBorders>
              <w:top w:val="single" w:sz="4" w:space="0" w:color="000000"/>
              <w:left w:val="single" w:sz="4" w:space="0" w:color="000000"/>
              <w:bottom w:val="single" w:sz="4" w:space="0" w:color="000000"/>
              <w:right w:val="single" w:sz="4" w:space="0" w:color="000000"/>
            </w:tcBorders>
            <w:vAlign w:val="center"/>
          </w:tcPr>
          <w:p w14:paraId="1C7C30B9" w14:textId="77777777" w:rsidR="00E640F3" w:rsidRPr="00E640F3" w:rsidRDefault="00E640F3" w:rsidP="00E640F3">
            <w:pPr>
              <w:spacing w:line="0" w:lineRule="atLeast"/>
              <w:jc w:val="center"/>
              <w:rPr>
                <w:rFonts w:ascii="宋体" w:eastAsia="宋体" w:hAnsi="宋体" w:cs="Times New Roman"/>
                <w:szCs w:val="21"/>
              </w:rPr>
            </w:pPr>
          </w:p>
        </w:tc>
        <w:tc>
          <w:tcPr>
            <w:tcW w:w="1400" w:type="dxa"/>
            <w:tcBorders>
              <w:top w:val="single" w:sz="4" w:space="0" w:color="000000"/>
              <w:left w:val="single" w:sz="4" w:space="0" w:color="000000"/>
              <w:bottom w:val="single" w:sz="4" w:space="0" w:color="000000"/>
              <w:right w:val="single" w:sz="4" w:space="0" w:color="000000"/>
            </w:tcBorders>
            <w:vAlign w:val="center"/>
          </w:tcPr>
          <w:p w14:paraId="6365E24D" w14:textId="77777777" w:rsidR="00E640F3" w:rsidRPr="00E640F3" w:rsidRDefault="00E640F3" w:rsidP="00E640F3">
            <w:pPr>
              <w:spacing w:line="0" w:lineRule="atLeast"/>
              <w:jc w:val="center"/>
              <w:rPr>
                <w:rFonts w:ascii="宋体" w:eastAsia="宋体" w:hAnsi="宋体" w:cs="Times New Roman"/>
                <w:szCs w:val="21"/>
              </w:rPr>
            </w:pPr>
          </w:p>
        </w:tc>
      </w:tr>
      <w:tr w:rsidR="00E640F3" w:rsidRPr="00E640F3" w14:paraId="3C5C5AAE"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74EE0B13"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1</w:t>
            </w:r>
          </w:p>
        </w:tc>
        <w:tc>
          <w:tcPr>
            <w:tcW w:w="1878" w:type="dxa"/>
            <w:tcBorders>
              <w:top w:val="single" w:sz="4" w:space="0" w:color="000000"/>
              <w:left w:val="single" w:sz="4" w:space="0" w:color="000000"/>
              <w:bottom w:val="single" w:sz="4" w:space="0" w:color="000000"/>
              <w:right w:val="single" w:sz="4" w:space="0" w:color="000000"/>
            </w:tcBorders>
            <w:vAlign w:val="center"/>
          </w:tcPr>
          <w:p w14:paraId="6B2BC239" w14:textId="77777777" w:rsidR="00E640F3" w:rsidRPr="00E640F3" w:rsidRDefault="00E640F3" w:rsidP="00E640F3">
            <w:pPr>
              <w:widowControl/>
              <w:spacing w:line="0" w:lineRule="atLeast"/>
              <w:jc w:val="left"/>
              <w:textAlignment w:val="center"/>
              <w:rPr>
                <w:rFonts w:ascii="宋体" w:eastAsia="宋体" w:hAnsi="宋体" w:cs="Times New Roman"/>
                <w:szCs w:val="21"/>
              </w:rPr>
            </w:pPr>
            <w:r w:rsidRPr="00E640F3">
              <w:rPr>
                <w:rFonts w:ascii="宋体" w:eastAsia="宋体" w:hAnsi="宋体" w:cs="Times New Roman"/>
                <w:szCs w:val="21"/>
                <w:lang w:bidi="ar"/>
              </w:rPr>
              <w:t>减速</w:t>
            </w:r>
            <w:r w:rsidRPr="00E640F3">
              <w:rPr>
                <w:rFonts w:ascii="宋体" w:eastAsia="宋体" w:hAnsi="宋体" w:cs="Times New Roman" w:hint="eastAsia"/>
                <w:szCs w:val="21"/>
                <w:lang w:bidi="ar"/>
              </w:rPr>
              <w:t>器</w:t>
            </w:r>
          </w:p>
        </w:tc>
        <w:tc>
          <w:tcPr>
            <w:tcW w:w="4945" w:type="dxa"/>
            <w:tcBorders>
              <w:top w:val="single" w:sz="4" w:space="0" w:color="000000"/>
              <w:left w:val="single" w:sz="4" w:space="0" w:color="000000"/>
              <w:bottom w:val="single" w:sz="4" w:space="0" w:color="000000"/>
              <w:right w:val="single" w:sz="4" w:space="0" w:color="000000"/>
            </w:tcBorders>
            <w:vAlign w:val="center"/>
          </w:tcPr>
          <w:p w14:paraId="08C6FB52" w14:textId="77777777" w:rsidR="00E640F3" w:rsidRPr="00E640F3" w:rsidRDefault="00E640F3" w:rsidP="00E640F3">
            <w:pPr>
              <w:widowControl/>
              <w:spacing w:line="0" w:lineRule="atLeast"/>
              <w:jc w:val="center"/>
              <w:rPr>
                <w:rFonts w:ascii="宋体" w:eastAsia="宋体" w:hAnsi="宋体" w:cs="宋体"/>
                <w:kern w:val="0"/>
                <w:szCs w:val="21"/>
              </w:rPr>
            </w:pPr>
            <w:r w:rsidRPr="00E640F3">
              <w:rPr>
                <w:rFonts w:ascii="宋体" w:eastAsia="宋体" w:hAnsi="宋体" w:cs="Times New Roman" w:hint="eastAsia"/>
                <w:szCs w:val="21"/>
              </w:rPr>
              <w:t>S</w:t>
            </w:r>
            <w:r w:rsidRPr="00E640F3">
              <w:rPr>
                <w:rFonts w:ascii="宋体" w:eastAsia="宋体" w:hAnsi="宋体" w:cs="Times New Roman"/>
                <w:szCs w:val="21"/>
              </w:rPr>
              <w:t>EW</w:t>
            </w:r>
            <w:r w:rsidRPr="00E640F3">
              <w:rPr>
                <w:rFonts w:ascii="宋体" w:eastAsia="宋体" w:hAnsi="宋体" w:cs="Times New Roman" w:hint="eastAsia"/>
                <w:szCs w:val="21"/>
              </w:rPr>
              <w:t>、住友、</w:t>
            </w:r>
            <w:proofErr w:type="gramStart"/>
            <w:r w:rsidRPr="00E640F3">
              <w:rPr>
                <w:rFonts w:ascii="宋体" w:eastAsia="宋体" w:hAnsi="宋体" w:cs="Times New Roman" w:hint="eastAsia"/>
                <w:szCs w:val="21"/>
              </w:rPr>
              <w:t>弗</w:t>
            </w:r>
            <w:proofErr w:type="gramEnd"/>
            <w:r w:rsidRPr="00E640F3">
              <w:rPr>
                <w:rFonts w:ascii="宋体" w:eastAsia="宋体" w:hAnsi="宋体" w:cs="Times New Roman" w:hint="eastAsia"/>
                <w:szCs w:val="21"/>
              </w:rPr>
              <w:t>兰德</w:t>
            </w:r>
          </w:p>
        </w:tc>
        <w:tc>
          <w:tcPr>
            <w:tcW w:w="1400" w:type="dxa"/>
            <w:tcBorders>
              <w:top w:val="single" w:sz="4" w:space="0" w:color="000000"/>
              <w:left w:val="single" w:sz="4" w:space="0" w:color="000000"/>
              <w:bottom w:val="single" w:sz="4" w:space="0" w:color="000000"/>
              <w:right w:val="single" w:sz="4" w:space="0" w:color="000000"/>
            </w:tcBorders>
            <w:vAlign w:val="center"/>
          </w:tcPr>
          <w:p w14:paraId="54A440F2" w14:textId="77777777" w:rsidR="00E640F3" w:rsidRPr="00E640F3" w:rsidRDefault="00E640F3" w:rsidP="00E640F3">
            <w:pPr>
              <w:widowControl/>
              <w:spacing w:line="0" w:lineRule="atLeast"/>
              <w:jc w:val="left"/>
              <w:textAlignment w:val="center"/>
              <w:rPr>
                <w:rFonts w:ascii="宋体" w:eastAsia="宋体" w:hAnsi="宋体" w:cs="Times New Roman"/>
                <w:strike/>
                <w:szCs w:val="21"/>
              </w:rPr>
            </w:pPr>
          </w:p>
        </w:tc>
      </w:tr>
      <w:tr w:rsidR="00E640F3" w:rsidRPr="00E640F3" w14:paraId="3588A577" w14:textId="77777777" w:rsidTr="00ED363A">
        <w:trPr>
          <w:trHeight w:val="90"/>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3E0FAC17"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2</w:t>
            </w:r>
          </w:p>
        </w:tc>
        <w:tc>
          <w:tcPr>
            <w:tcW w:w="1878" w:type="dxa"/>
            <w:tcBorders>
              <w:top w:val="single" w:sz="4" w:space="0" w:color="000000"/>
              <w:left w:val="single" w:sz="4" w:space="0" w:color="000000"/>
              <w:bottom w:val="single" w:sz="4" w:space="0" w:color="000000"/>
              <w:right w:val="single" w:sz="4" w:space="0" w:color="000000"/>
            </w:tcBorders>
            <w:vAlign w:val="center"/>
          </w:tcPr>
          <w:p w14:paraId="7A49B0E3" w14:textId="77777777" w:rsidR="00E640F3" w:rsidRPr="00E640F3" w:rsidRDefault="00E640F3" w:rsidP="00E640F3">
            <w:pPr>
              <w:widowControl/>
              <w:spacing w:line="0" w:lineRule="atLeast"/>
              <w:jc w:val="left"/>
              <w:textAlignment w:val="center"/>
              <w:rPr>
                <w:rFonts w:ascii="宋体" w:eastAsia="宋体" w:hAnsi="宋体" w:cs="Times New Roman"/>
                <w:szCs w:val="21"/>
              </w:rPr>
            </w:pPr>
            <w:r w:rsidRPr="00E640F3">
              <w:rPr>
                <w:rFonts w:ascii="宋体" w:eastAsia="宋体" w:hAnsi="宋体" w:cs="Times New Roman"/>
                <w:szCs w:val="21"/>
                <w:lang w:bidi="ar"/>
              </w:rPr>
              <w:t>电机</w:t>
            </w:r>
          </w:p>
        </w:tc>
        <w:tc>
          <w:tcPr>
            <w:tcW w:w="4945" w:type="dxa"/>
            <w:tcBorders>
              <w:top w:val="single" w:sz="4" w:space="0" w:color="000000"/>
              <w:left w:val="single" w:sz="4" w:space="0" w:color="000000"/>
              <w:bottom w:val="single" w:sz="4" w:space="0" w:color="000000"/>
              <w:right w:val="single" w:sz="4" w:space="0" w:color="000000"/>
            </w:tcBorders>
            <w:vAlign w:val="center"/>
          </w:tcPr>
          <w:p w14:paraId="7814000E" w14:textId="77777777" w:rsidR="00E640F3" w:rsidRPr="00E640F3" w:rsidRDefault="00E640F3" w:rsidP="00E640F3">
            <w:pPr>
              <w:spacing w:line="0" w:lineRule="atLeast"/>
              <w:jc w:val="center"/>
              <w:rPr>
                <w:rFonts w:ascii="宋体" w:eastAsia="宋体" w:hAnsi="宋体" w:cs="Times New Roman"/>
                <w:szCs w:val="21"/>
              </w:rPr>
            </w:pPr>
            <w:r w:rsidRPr="00E640F3">
              <w:rPr>
                <w:rFonts w:ascii="宋体" w:eastAsia="宋体" w:hAnsi="宋体" w:cs="宋体" w:hint="eastAsia"/>
                <w:bCs/>
                <w:color w:val="000000"/>
                <w:szCs w:val="21"/>
              </w:rPr>
              <w:t>佳木斯电机股份有限公司、湘潭电机股份有限公司、上海上电电机</w:t>
            </w:r>
          </w:p>
        </w:tc>
        <w:tc>
          <w:tcPr>
            <w:tcW w:w="1400" w:type="dxa"/>
            <w:tcBorders>
              <w:top w:val="single" w:sz="4" w:space="0" w:color="000000"/>
              <w:left w:val="single" w:sz="4" w:space="0" w:color="000000"/>
              <w:bottom w:val="single" w:sz="4" w:space="0" w:color="000000"/>
              <w:right w:val="single" w:sz="4" w:space="0" w:color="000000"/>
            </w:tcBorders>
            <w:vAlign w:val="center"/>
          </w:tcPr>
          <w:p w14:paraId="32530236" w14:textId="77777777" w:rsidR="00E640F3" w:rsidRPr="00E640F3" w:rsidRDefault="00E640F3" w:rsidP="00E640F3">
            <w:pPr>
              <w:widowControl/>
              <w:spacing w:line="0" w:lineRule="atLeast"/>
              <w:jc w:val="left"/>
              <w:textAlignment w:val="center"/>
              <w:rPr>
                <w:rFonts w:ascii="宋体" w:eastAsia="宋体" w:hAnsi="宋体" w:cs="Times New Roman"/>
                <w:szCs w:val="21"/>
              </w:rPr>
            </w:pPr>
            <w:r w:rsidRPr="00E640F3">
              <w:rPr>
                <w:rFonts w:ascii="宋体" w:eastAsia="宋体" w:hAnsi="宋体" w:cs="Times New Roman" w:hint="eastAsia"/>
                <w:szCs w:val="21"/>
              </w:rPr>
              <w:t>高压电机要求振动检测仪采用进口品牌</w:t>
            </w:r>
          </w:p>
        </w:tc>
      </w:tr>
      <w:tr w:rsidR="00E640F3" w:rsidRPr="00E640F3" w14:paraId="695DB3E1"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56408385"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3</w:t>
            </w:r>
          </w:p>
        </w:tc>
        <w:tc>
          <w:tcPr>
            <w:tcW w:w="1878" w:type="dxa"/>
            <w:tcBorders>
              <w:top w:val="single" w:sz="4" w:space="0" w:color="000000"/>
              <w:left w:val="single" w:sz="4" w:space="0" w:color="000000"/>
              <w:bottom w:val="single" w:sz="4" w:space="0" w:color="000000"/>
              <w:right w:val="single" w:sz="4" w:space="0" w:color="000000"/>
            </w:tcBorders>
            <w:vAlign w:val="center"/>
          </w:tcPr>
          <w:p w14:paraId="0402757D" w14:textId="77777777" w:rsidR="00E640F3" w:rsidRPr="00E640F3" w:rsidRDefault="00E640F3" w:rsidP="00E640F3">
            <w:pPr>
              <w:widowControl/>
              <w:spacing w:line="0" w:lineRule="atLeast"/>
              <w:jc w:val="left"/>
              <w:rPr>
                <w:rFonts w:ascii="宋体" w:eastAsia="宋体" w:hAnsi="宋体" w:cs="宋体"/>
                <w:kern w:val="0"/>
                <w:szCs w:val="21"/>
              </w:rPr>
            </w:pPr>
            <w:r w:rsidRPr="00E640F3">
              <w:rPr>
                <w:rFonts w:ascii="宋体" w:eastAsia="宋体" w:hAnsi="宋体" w:cs="宋体" w:hint="eastAsia"/>
                <w:kern w:val="0"/>
                <w:szCs w:val="21"/>
              </w:rPr>
              <w:t>制动器</w:t>
            </w:r>
          </w:p>
        </w:tc>
        <w:tc>
          <w:tcPr>
            <w:tcW w:w="4945" w:type="dxa"/>
            <w:tcBorders>
              <w:top w:val="single" w:sz="4" w:space="0" w:color="000000"/>
              <w:left w:val="single" w:sz="4" w:space="0" w:color="000000"/>
              <w:bottom w:val="single" w:sz="4" w:space="0" w:color="000000"/>
              <w:right w:val="single" w:sz="4" w:space="0" w:color="000000"/>
            </w:tcBorders>
            <w:vAlign w:val="center"/>
          </w:tcPr>
          <w:p w14:paraId="6D61ECA9" w14:textId="77777777" w:rsidR="00E640F3" w:rsidRPr="00E640F3" w:rsidRDefault="00E640F3" w:rsidP="00E640F3">
            <w:pPr>
              <w:widowControl/>
              <w:spacing w:line="0" w:lineRule="atLeast"/>
              <w:jc w:val="center"/>
              <w:rPr>
                <w:rFonts w:ascii="宋体" w:eastAsia="宋体" w:hAnsi="宋体" w:cs="宋体"/>
                <w:kern w:val="0"/>
                <w:szCs w:val="21"/>
              </w:rPr>
            </w:pPr>
            <w:proofErr w:type="gramStart"/>
            <w:r w:rsidRPr="00E640F3">
              <w:rPr>
                <w:rFonts w:ascii="宋体" w:eastAsia="宋体" w:hAnsi="宋体" w:cs="宋体" w:hint="eastAsia"/>
                <w:kern w:val="0"/>
                <w:szCs w:val="21"/>
              </w:rPr>
              <w:t>焦作金</w:t>
            </w:r>
            <w:proofErr w:type="gramEnd"/>
            <w:r w:rsidRPr="00E640F3">
              <w:rPr>
                <w:rFonts w:ascii="宋体" w:eastAsia="宋体" w:hAnsi="宋体" w:cs="宋体" w:hint="eastAsia"/>
                <w:kern w:val="0"/>
                <w:szCs w:val="21"/>
              </w:rPr>
              <w:t>箍、江西华伍</w:t>
            </w:r>
          </w:p>
        </w:tc>
        <w:tc>
          <w:tcPr>
            <w:tcW w:w="1400" w:type="dxa"/>
            <w:tcBorders>
              <w:top w:val="single" w:sz="4" w:space="0" w:color="000000"/>
              <w:left w:val="single" w:sz="4" w:space="0" w:color="000000"/>
              <w:bottom w:val="single" w:sz="4" w:space="0" w:color="000000"/>
              <w:right w:val="single" w:sz="4" w:space="0" w:color="000000"/>
            </w:tcBorders>
            <w:vAlign w:val="center"/>
          </w:tcPr>
          <w:p w14:paraId="60C10EB2" w14:textId="77777777" w:rsidR="00E640F3" w:rsidRPr="00E640F3" w:rsidRDefault="00E640F3" w:rsidP="00E640F3">
            <w:pPr>
              <w:spacing w:line="0" w:lineRule="atLeast"/>
              <w:rPr>
                <w:rFonts w:ascii="宋体" w:eastAsia="宋体" w:hAnsi="宋体" w:cs="Times New Roman"/>
                <w:szCs w:val="21"/>
              </w:rPr>
            </w:pPr>
          </w:p>
        </w:tc>
      </w:tr>
      <w:tr w:rsidR="00E640F3" w:rsidRPr="00E640F3" w14:paraId="05441F3E"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4ACAAA2F"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szCs w:val="21"/>
                <w:lang w:bidi="ar"/>
              </w:rPr>
              <w:t>4</w:t>
            </w:r>
          </w:p>
        </w:tc>
        <w:tc>
          <w:tcPr>
            <w:tcW w:w="1878" w:type="dxa"/>
            <w:tcBorders>
              <w:top w:val="single" w:sz="4" w:space="0" w:color="000000"/>
              <w:left w:val="single" w:sz="4" w:space="0" w:color="000000"/>
              <w:bottom w:val="single" w:sz="4" w:space="0" w:color="000000"/>
              <w:right w:val="single" w:sz="4" w:space="0" w:color="000000"/>
            </w:tcBorders>
            <w:vAlign w:val="center"/>
          </w:tcPr>
          <w:p w14:paraId="5BEFB90B" w14:textId="77777777" w:rsidR="00E640F3" w:rsidRPr="00E640F3" w:rsidRDefault="00E640F3" w:rsidP="00E640F3">
            <w:pPr>
              <w:snapToGrid w:val="0"/>
              <w:spacing w:line="0" w:lineRule="atLeast"/>
              <w:rPr>
                <w:rFonts w:ascii="宋体" w:eastAsia="宋体" w:hAnsi="宋体" w:cs="Arial"/>
                <w:szCs w:val="21"/>
              </w:rPr>
            </w:pPr>
            <w:r w:rsidRPr="00E640F3">
              <w:rPr>
                <w:rFonts w:ascii="宋体" w:eastAsia="宋体" w:hAnsi="宋体" w:cs="Arial"/>
                <w:szCs w:val="21"/>
              </w:rPr>
              <w:t>输送</w:t>
            </w:r>
            <w:r w:rsidRPr="00E640F3">
              <w:rPr>
                <w:rFonts w:ascii="宋体" w:eastAsia="宋体" w:hAnsi="宋体" w:cs="Arial" w:hint="eastAsia"/>
                <w:szCs w:val="21"/>
              </w:rPr>
              <w:t>带</w:t>
            </w:r>
          </w:p>
        </w:tc>
        <w:tc>
          <w:tcPr>
            <w:tcW w:w="4945" w:type="dxa"/>
            <w:tcBorders>
              <w:top w:val="single" w:sz="4" w:space="0" w:color="000000"/>
              <w:left w:val="single" w:sz="4" w:space="0" w:color="000000"/>
              <w:bottom w:val="single" w:sz="4" w:space="0" w:color="000000"/>
              <w:right w:val="single" w:sz="4" w:space="0" w:color="000000"/>
            </w:tcBorders>
            <w:vAlign w:val="center"/>
          </w:tcPr>
          <w:p w14:paraId="169AD163" w14:textId="77777777" w:rsidR="00E640F3" w:rsidRPr="00E640F3" w:rsidRDefault="00E640F3" w:rsidP="00E640F3">
            <w:pPr>
              <w:snapToGrid w:val="0"/>
              <w:spacing w:line="0" w:lineRule="atLeast"/>
              <w:jc w:val="center"/>
              <w:rPr>
                <w:rFonts w:ascii="宋体" w:eastAsia="宋体" w:hAnsi="宋体" w:cs="Arial"/>
                <w:szCs w:val="21"/>
              </w:rPr>
            </w:pPr>
            <w:r w:rsidRPr="00E640F3">
              <w:rPr>
                <w:rFonts w:ascii="宋体" w:eastAsia="宋体" w:hAnsi="宋体" w:cs="Arial" w:hint="eastAsia"/>
                <w:szCs w:val="21"/>
              </w:rPr>
              <w:t>青岛</w:t>
            </w:r>
            <w:proofErr w:type="gramStart"/>
            <w:r w:rsidRPr="00E640F3">
              <w:rPr>
                <w:rFonts w:ascii="宋体" w:eastAsia="宋体" w:hAnsi="宋体" w:cs="Arial" w:hint="eastAsia"/>
                <w:szCs w:val="21"/>
              </w:rPr>
              <w:t>橡</w:t>
            </w:r>
            <w:proofErr w:type="gramEnd"/>
            <w:r w:rsidRPr="00E640F3">
              <w:rPr>
                <w:rFonts w:ascii="宋体" w:eastAsia="宋体" w:hAnsi="宋体" w:cs="Arial" w:hint="eastAsia"/>
                <w:szCs w:val="21"/>
              </w:rPr>
              <w:t>六、浙江双箭、扬州中德</w:t>
            </w:r>
          </w:p>
        </w:tc>
        <w:tc>
          <w:tcPr>
            <w:tcW w:w="1400" w:type="dxa"/>
            <w:tcBorders>
              <w:top w:val="single" w:sz="4" w:space="0" w:color="000000"/>
              <w:left w:val="single" w:sz="4" w:space="0" w:color="000000"/>
              <w:bottom w:val="single" w:sz="4" w:space="0" w:color="000000"/>
              <w:right w:val="single" w:sz="4" w:space="0" w:color="000000"/>
            </w:tcBorders>
            <w:vAlign w:val="center"/>
          </w:tcPr>
          <w:p w14:paraId="4C5F7624" w14:textId="77777777" w:rsidR="00E640F3" w:rsidRPr="00E640F3" w:rsidRDefault="00E640F3" w:rsidP="00E640F3">
            <w:pPr>
              <w:spacing w:line="0" w:lineRule="atLeast"/>
              <w:rPr>
                <w:rFonts w:ascii="宋体" w:eastAsia="宋体" w:hAnsi="宋体" w:cs="Times New Roman"/>
                <w:szCs w:val="21"/>
              </w:rPr>
            </w:pPr>
          </w:p>
        </w:tc>
      </w:tr>
      <w:tr w:rsidR="00E640F3" w:rsidRPr="00E640F3" w14:paraId="59C368A9"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216F5109"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hint="eastAsia"/>
                <w:szCs w:val="21"/>
                <w:lang w:bidi="ar"/>
              </w:rPr>
              <w:t>5</w:t>
            </w:r>
          </w:p>
        </w:tc>
        <w:tc>
          <w:tcPr>
            <w:tcW w:w="1878" w:type="dxa"/>
            <w:tcBorders>
              <w:top w:val="single" w:sz="4" w:space="0" w:color="000000"/>
              <w:left w:val="single" w:sz="4" w:space="0" w:color="000000"/>
              <w:bottom w:val="single" w:sz="4" w:space="0" w:color="000000"/>
              <w:right w:val="single" w:sz="4" w:space="0" w:color="000000"/>
            </w:tcBorders>
            <w:vAlign w:val="bottom"/>
          </w:tcPr>
          <w:p w14:paraId="468492FF"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szCs w:val="21"/>
                <w:lang w:bidi="ar"/>
              </w:rPr>
              <w:t>振动给料</w:t>
            </w:r>
            <w:r w:rsidRPr="00E640F3">
              <w:rPr>
                <w:rFonts w:ascii="宋体" w:eastAsia="宋体" w:hAnsi="宋体" w:cs="Times New Roman" w:hint="eastAsia"/>
                <w:szCs w:val="21"/>
                <w:lang w:bidi="ar"/>
              </w:rPr>
              <w:t>机</w:t>
            </w:r>
          </w:p>
        </w:tc>
        <w:tc>
          <w:tcPr>
            <w:tcW w:w="4945" w:type="dxa"/>
            <w:tcBorders>
              <w:top w:val="single" w:sz="4" w:space="0" w:color="000000"/>
              <w:left w:val="single" w:sz="4" w:space="0" w:color="000000"/>
              <w:bottom w:val="single" w:sz="4" w:space="0" w:color="000000"/>
              <w:right w:val="single" w:sz="4" w:space="0" w:color="000000"/>
            </w:tcBorders>
            <w:vAlign w:val="bottom"/>
          </w:tcPr>
          <w:p w14:paraId="67081A79"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钟祥新宇、河南威猛、海安万力</w:t>
            </w:r>
          </w:p>
        </w:tc>
        <w:tc>
          <w:tcPr>
            <w:tcW w:w="1400" w:type="dxa"/>
            <w:tcBorders>
              <w:top w:val="single" w:sz="4" w:space="0" w:color="000000"/>
              <w:left w:val="single" w:sz="4" w:space="0" w:color="000000"/>
              <w:bottom w:val="single" w:sz="4" w:space="0" w:color="000000"/>
              <w:right w:val="single" w:sz="4" w:space="0" w:color="000000"/>
            </w:tcBorders>
            <w:vAlign w:val="center"/>
          </w:tcPr>
          <w:p w14:paraId="3CEC8BFE" w14:textId="77777777" w:rsidR="00E640F3" w:rsidRPr="00E640F3" w:rsidRDefault="00E640F3" w:rsidP="00E640F3">
            <w:pPr>
              <w:spacing w:line="0" w:lineRule="atLeast"/>
              <w:rPr>
                <w:rFonts w:ascii="宋体" w:eastAsia="宋体" w:hAnsi="宋体" w:cs="Times New Roman"/>
                <w:szCs w:val="21"/>
              </w:rPr>
            </w:pPr>
          </w:p>
        </w:tc>
      </w:tr>
      <w:tr w:rsidR="00E640F3" w:rsidRPr="00E640F3" w14:paraId="14CBBF28"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38930FFC"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6</w:t>
            </w:r>
          </w:p>
        </w:tc>
        <w:tc>
          <w:tcPr>
            <w:tcW w:w="1878" w:type="dxa"/>
            <w:tcBorders>
              <w:top w:val="single" w:sz="4" w:space="0" w:color="000000"/>
              <w:left w:val="single" w:sz="4" w:space="0" w:color="000000"/>
              <w:bottom w:val="single" w:sz="4" w:space="0" w:color="000000"/>
              <w:right w:val="single" w:sz="4" w:space="0" w:color="000000"/>
            </w:tcBorders>
            <w:vAlign w:val="bottom"/>
          </w:tcPr>
          <w:p w14:paraId="7CD9024C" w14:textId="77777777" w:rsidR="00E640F3" w:rsidRPr="00E640F3" w:rsidRDefault="00E640F3" w:rsidP="00E640F3">
            <w:pPr>
              <w:widowControl/>
              <w:spacing w:line="0" w:lineRule="atLeast"/>
              <w:jc w:val="left"/>
              <w:textAlignment w:val="center"/>
              <w:rPr>
                <w:rFonts w:ascii="宋体" w:eastAsia="宋体" w:hAnsi="宋体" w:cs="Arial"/>
                <w:szCs w:val="21"/>
              </w:rPr>
            </w:pPr>
            <w:proofErr w:type="gramStart"/>
            <w:r w:rsidRPr="00E640F3">
              <w:rPr>
                <w:rFonts w:ascii="宋体" w:eastAsia="宋体" w:hAnsi="宋体" w:cs="Arial" w:hint="eastAsia"/>
                <w:szCs w:val="21"/>
              </w:rPr>
              <w:t>逆止器</w:t>
            </w:r>
            <w:proofErr w:type="gramEnd"/>
          </w:p>
        </w:tc>
        <w:tc>
          <w:tcPr>
            <w:tcW w:w="4945" w:type="dxa"/>
            <w:tcBorders>
              <w:top w:val="single" w:sz="4" w:space="0" w:color="000000"/>
              <w:left w:val="single" w:sz="4" w:space="0" w:color="000000"/>
              <w:bottom w:val="single" w:sz="4" w:space="0" w:color="000000"/>
              <w:right w:val="single" w:sz="4" w:space="0" w:color="000000"/>
            </w:tcBorders>
            <w:vAlign w:val="bottom"/>
          </w:tcPr>
          <w:p w14:paraId="2C3A0FF4" w14:textId="77777777" w:rsidR="00E640F3" w:rsidRPr="00E640F3" w:rsidRDefault="00E640F3" w:rsidP="00E640F3">
            <w:pPr>
              <w:widowControl/>
              <w:spacing w:line="0" w:lineRule="atLeast"/>
              <w:jc w:val="center"/>
              <w:textAlignment w:val="center"/>
              <w:rPr>
                <w:rFonts w:ascii="宋体" w:eastAsia="宋体" w:hAnsi="宋体" w:cs="Arial"/>
                <w:szCs w:val="21"/>
              </w:rPr>
            </w:pPr>
            <w:r w:rsidRPr="00E640F3">
              <w:rPr>
                <w:rFonts w:ascii="宋体" w:eastAsia="宋体" w:hAnsi="宋体" w:cs="Arial" w:hint="eastAsia"/>
                <w:szCs w:val="21"/>
              </w:rPr>
              <w:t>浙江宇龙、泰尔重工、上海鼎</w:t>
            </w:r>
            <w:proofErr w:type="gramStart"/>
            <w:r w:rsidRPr="00E640F3">
              <w:rPr>
                <w:rFonts w:ascii="宋体" w:eastAsia="宋体" w:hAnsi="宋体" w:cs="Arial" w:hint="eastAsia"/>
                <w:szCs w:val="21"/>
              </w:rPr>
              <w:t>世</w:t>
            </w:r>
            <w:proofErr w:type="gramEnd"/>
          </w:p>
        </w:tc>
        <w:tc>
          <w:tcPr>
            <w:tcW w:w="1400" w:type="dxa"/>
            <w:tcBorders>
              <w:top w:val="single" w:sz="4" w:space="0" w:color="000000"/>
              <w:left w:val="single" w:sz="4" w:space="0" w:color="000000"/>
              <w:bottom w:val="single" w:sz="4" w:space="0" w:color="000000"/>
              <w:right w:val="single" w:sz="4" w:space="0" w:color="000000"/>
            </w:tcBorders>
            <w:vAlign w:val="center"/>
          </w:tcPr>
          <w:p w14:paraId="4A82BE4F" w14:textId="77777777" w:rsidR="00E640F3" w:rsidRPr="00E640F3" w:rsidRDefault="00E640F3" w:rsidP="00E640F3">
            <w:pPr>
              <w:spacing w:line="0" w:lineRule="atLeast"/>
              <w:rPr>
                <w:rFonts w:ascii="宋体" w:eastAsia="宋体" w:hAnsi="宋体" w:cs="Times New Roman"/>
                <w:szCs w:val="21"/>
              </w:rPr>
            </w:pPr>
          </w:p>
        </w:tc>
      </w:tr>
      <w:tr w:rsidR="00E640F3" w:rsidRPr="00E640F3" w14:paraId="59C038DF"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67712EEE"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7</w:t>
            </w:r>
          </w:p>
        </w:tc>
        <w:tc>
          <w:tcPr>
            <w:tcW w:w="1878" w:type="dxa"/>
            <w:tcBorders>
              <w:top w:val="single" w:sz="4" w:space="0" w:color="000000"/>
              <w:left w:val="single" w:sz="4" w:space="0" w:color="000000"/>
              <w:bottom w:val="single" w:sz="4" w:space="0" w:color="000000"/>
              <w:right w:val="single" w:sz="4" w:space="0" w:color="000000"/>
            </w:tcBorders>
            <w:vAlign w:val="bottom"/>
          </w:tcPr>
          <w:p w14:paraId="7C2252A6"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滚筒轴承</w:t>
            </w:r>
          </w:p>
        </w:tc>
        <w:tc>
          <w:tcPr>
            <w:tcW w:w="4945" w:type="dxa"/>
            <w:tcBorders>
              <w:top w:val="single" w:sz="4" w:space="0" w:color="000000"/>
              <w:left w:val="single" w:sz="4" w:space="0" w:color="000000"/>
              <w:bottom w:val="single" w:sz="4" w:space="0" w:color="000000"/>
              <w:right w:val="single" w:sz="4" w:space="0" w:color="000000"/>
            </w:tcBorders>
            <w:vAlign w:val="bottom"/>
          </w:tcPr>
          <w:p w14:paraId="4BC9A39D" w14:textId="77777777" w:rsidR="00E640F3" w:rsidRPr="00E640F3" w:rsidRDefault="00E640F3" w:rsidP="00E640F3">
            <w:pPr>
              <w:widowControl/>
              <w:spacing w:line="0" w:lineRule="atLeast"/>
              <w:jc w:val="center"/>
              <w:textAlignment w:val="center"/>
              <w:rPr>
                <w:rFonts w:ascii="宋体" w:eastAsia="宋体" w:hAnsi="宋体" w:cs="Arial"/>
                <w:szCs w:val="21"/>
              </w:rPr>
            </w:pPr>
            <w:r w:rsidRPr="00E640F3">
              <w:rPr>
                <w:rFonts w:ascii="宋体" w:eastAsia="宋体" w:hAnsi="宋体" w:cs="Arial" w:hint="eastAsia"/>
                <w:szCs w:val="21"/>
              </w:rPr>
              <w:t>F</w:t>
            </w:r>
            <w:r w:rsidRPr="00E640F3">
              <w:rPr>
                <w:rFonts w:ascii="宋体" w:eastAsia="宋体" w:hAnsi="宋体" w:cs="Arial"/>
                <w:szCs w:val="21"/>
              </w:rPr>
              <w:t>AG</w:t>
            </w:r>
            <w:r w:rsidRPr="00E640F3">
              <w:rPr>
                <w:rFonts w:ascii="宋体" w:eastAsia="宋体" w:hAnsi="宋体" w:cs="Arial" w:hint="eastAsia"/>
                <w:szCs w:val="21"/>
              </w:rPr>
              <w:t>、S</w:t>
            </w:r>
            <w:r w:rsidRPr="00E640F3">
              <w:rPr>
                <w:rFonts w:ascii="宋体" w:eastAsia="宋体" w:hAnsi="宋体" w:cs="Arial"/>
                <w:szCs w:val="21"/>
              </w:rPr>
              <w:t>KF</w:t>
            </w:r>
          </w:p>
        </w:tc>
        <w:tc>
          <w:tcPr>
            <w:tcW w:w="1400" w:type="dxa"/>
            <w:tcBorders>
              <w:top w:val="single" w:sz="4" w:space="0" w:color="000000"/>
              <w:left w:val="single" w:sz="4" w:space="0" w:color="000000"/>
              <w:bottom w:val="single" w:sz="4" w:space="0" w:color="000000"/>
              <w:right w:val="single" w:sz="4" w:space="0" w:color="000000"/>
            </w:tcBorders>
            <w:vAlign w:val="center"/>
          </w:tcPr>
          <w:p w14:paraId="11969AE0" w14:textId="77777777" w:rsidR="00E640F3" w:rsidRPr="00E640F3" w:rsidRDefault="00E640F3" w:rsidP="00E640F3">
            <w:pPr>
              <w:spacing w:line="0" w:lineRule="atLeast"/>
              <w:rPr>
                <w:rFonts w:ascii="宋体" w:eastAsia="宋体" w:hAnsi="宋体" w:cs="Times New Roman"/>
                <w:szCs w:val="21"/>
              </w:rPr>
            </w:pPr>
          </w:p>
        </w:tc>
      </w:tr>
      <w:tr w:rsidR="00E640F3" w:rsidRPr="00E640F3" w14:paraId="618BE34C"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3E52B760"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8</w:t>
            </w:r>
          </w:p>
        </w:tc>
        <w:tc>
          <w:tcPr>
            <w:tcW w:w="1878" w:type="dxa"/>
            <w:tcBorders>
              <w:top w:val="single" w:sz="4" w:space="0" w:color="000000"/>
              <w:left w:val="single" w:sz="4" w:space="0" w:color="000000"/>
              <w:bottom w:val="single" w:sz="4" w:space="0" w:color="000000"/>
              <w:right w:val="single" w:sz="4" w:space="0" w:color="000000"/>
            </w:tcBorders>
            <w:vAlign w:val="bottom"/>
          </w:tcPr>
          <w:p w14:paraId="0651BB17" w14:textId="77777777" w:rsidR="00E640F3" w:rsidRPr="00E640F3" w:rsidRDefault="00E640F3" w:rsidP="00E640F3">
            <w:pPr>
              <w:widowControl/>
              <w:spacing w:line="0" w:lineRule="atLeast"/>
              <w:jc w:val="left"/>
              <w:textAlignment w:val="center"/>
              <w:rPr>
                <w:rFonts w:ascii="宋体" w:eastAsia="宋体" w:hAnsi="宋体" w:cs="Arial"/>
                <w:szCs w:val="21"/>
              </w:rPr>
            </w:pPr>
            <w:r w:rsidRPr="00E640F3">
              <w:rPr>
                <w:rFonts w:ascii="宋体" w:eastAsia="宋体" w:hAnsi="宋体" w:cs="Times New Roman" w:hint="eastAsia"/>
                <w:szCs w:val="21"/>
                <w:lang w:bidi="ar"/>
              </w:rPr>
              <w:t>托辊轴承</w:t>
            </w:r>
          </w:p>
        </w:tc>
        <w:tc>
          <w:tcPr>
            <w:tcW w:w="4945" w:type="dxa"/>
            <w:tcBorders>
              <w:top w:val="single" w:sz="4" w:space="0" w:color="000000"/>
              <w:left w:val="single" w:sz="4" w:space="0" w:color="000000"/>
              <w:bottom w:val="single" w:sz="4" w:space="0" w:color="000000"/>
              <w:right w:val="single" w:sz="4" w:space="0" w:color="000000"/>
            </w:tcBorders>
            <w:vAlign w:val="bottom"/>
          </w:tcPr>
          <w:p w14:paraId="08831356" w14:textId="77777777" w:rsidR="00E640F3" w:rsidRPr="00E640F3" w:rsidRDefault="00E640F3" w:rsidP="00E640F3">
            <w:pPr>
              <w:widowControl/>
              <w:spacing w:line="0" w:lineRule="atLeast"/>
              <w:jc w:val="center"/>
              <w:textAlignment w:val="center"/>
              <w:rPr>
                <w:rFonts w:ascii="宋体" w:eastAsia="宋体" w:hAnsi="宋体" w:cs="Arial"/>
                <w:szCs w:val="21"/>
              </w:rPr>
            </w:pPr>
            <w:r w:rsidRPr="00E640F3">
              <w:rPr>
                <w:rFonts w:ascii="宋体" w:eastAsia="宋体" w:hAnsi="宋体" w:cs="Arial"/>
                <w:szCs w:val="21"/>
              </w:rPr>
              <w:t>HRB</w:t>
            </w:r>
            <w:r w:rsidRPr="00E640F3">
              <w:rPr>
                <w:rFonts w:ascii="宋体" w:eastAsia="宋体" w:hAnsi="宋体" w:cs="Arial" w:hint="eastAsia"/>
                <w:szCs w:val="21"/>
              </w:rPr>
              <w:t>、Z</w:t>
            </w:r>
            <w:r w:rsidRPr="00E640F3">
              <w:rPr>
                <w:rFonts w:ascii="宋体" w:eastAsia="宋体" w:hAnsi="宋体" w:cs="Arial"/>
                <w:szCs w:val="21"/>
              </w:rPr>
              <w:t>WZ</w:t>
            </w:r>
            <w:r w:rsidRPr="00E640F3">
              <w:rPr>
                <w:rFonts w:ascii="宋体" w:eastAsia="宋体" w:hAnsi="宋体" w:cs="Arial" w:hint="eastAsia"/>
                <w:szCs w:val="21"/>
              </w:rPr>
              <w:t>、L</w:t>
            </w:r>
            <w:r w:rsidRPr="00E640F3">
              <w:rPr>
                <w:rFonts w:ascii="宋体" w:eastAsia="宋体" w:hAnsi="宋体" w:cs="Arial"/>
                <w:szCs w:val="21"/>
              </w:rPr>
              <w:t>YC</w:t>
            </w:r>
          </w:p>
        </w:tc>
        <w:tc>
          <w:tcPr>
            <w:tcW w:w="1400" w:type="dxa"/>
            <w:tcBorders>
              <w:top w:val="single" w:sz="4" w:space="0" w:color="000000"/>
              <w:left w:val="single" w:sz="4" w:space="0" w:color="000000"/>
              <w:bottom w:val="single" w:sz="4" w:space="0" w:color="000000"/>
              <w:right w:val="single" w:sz="4" w:space="0" w:color="000000"/>
            </w:tcBorders>
            <w:vAlign w:val="center"/>
          </w:tcPr>
          <w:p w14:paraId="278983A4" w14:textId="77777777" w:rsidR="00E640F3" w:rsidRPr="00E640F3" w:rsidRDefault="00E640F3" w:rsidP="00E640F3">
            <w:pPr>
              <w:spacing w:line="0" w:lineRule="atLeast"/>
              <w:rPr>
                <w:rFonts w:ascii="宋体" w:eastAsia="宋体" w:hAnsi="宋体" w:cs="Times New Roman"/>
                <w:szCs w:val="21"/>
              </w:rPr>
            </w:pPr>
          </w:p>
        </w:tc>
      </w:tr>
      <w:tr w:rsidR="00E640F3" w:rsidRPr="00E640F3" w14:paraId="2A651B6B"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4E9BC7B4"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hint="eastAsia"/>
                <w:szCs w:val="21"/>
                <w:lang w:bidi="ar"/>
              </w:rPr>
              <w:t>9</w:t>
            </w:r>
          </w:p>
        </w:tc>
        <w:tc>
          <w:tcPr>
            <w:tcW w:w="1878" w:type="dxa"/>
            <w:tcBorders>
              <w:top w:val="single" w:sz="4" w:space="0" w:color="000000"/>
              <w:left w:val="single" w:sz="4" w:space="0" w:color="000000"/>
              <w:bottom w:val="single" w:sz="4" w:space="0" w:color="000000"/>
              <w:right w:val="single" w:sz="4" w:space="0" w:color="000000"/>
            </w:tcBorders>
            <w:vAlign w:val="bottom"/>
          </w:tcPr>
          <w:p w14:paraId="49493036"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proofErr w:type="gramStart"/>
            <w:r w:rsidRPr="00E640F3">
              <w:rPr>
                <w:rFonts w:ascii="宋体" w:eastAsia="宋体" w:hAnsi="宋体" w:cs="Times New Roman"/>
                <w:szCs w:val="21"/>
                <w:lang w:bidi="ar"/>
              </w:rPr>
              <w:t>电液推杆</w:t>
            </w:r>
            <w:proofErr w:type="gramEnd"/>
          </w:p>
        </w:tc>
        <w:tc>
          <w:tcPr>
            <w:tcW w:w="4945" w:type="dxa"/>
            <w:tcBorders>
              <w:top w:val="single" w:sz="4" w:space="0" w:color="000000"/>
              <w:left w:val="single" w:sz="4" w:space="0" w:color="000000"/>
              <w:bottom w:val="single" w:sz="4" w:space="0" w:color="000000"/>
              <w:right w:val="single" w:sz="4" w:space="0" w:color="000000"/>
            </w:tcBorders>
            <w:vAlign w:val="bottom"/>
          </w:tcPr>
          <w:p w14:paraId="17CB7012"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上海迪萨、</w:t>
            </w:r>
            <w:r w:rsidRPr="00E640F3">
              <w:rPr>
                <w:rFonts w:ascii="宋体" w:eastAsia="宋体" w:hAnsi="宋体" w:cs="Times New Roman"/>
                <w:szCs w:val="21"/>
                <w:lang w:bidi="ar"/>
              </w:rPr>
              <w:t>江苏</w:t>
            </w:r>
            <w:r w:rsidRPr="00E640F3">
              <w:rPr>
                <w:rFonts w:ascii="宋体" w:eastAsia="宋体" w:hAnsi="宋体" w:cs="Times New Roman" w:hint="eastAsia"/>
                <w:szCs w:val="21"/>
                <w:lang w:bidi="ar"/>
              </w:rPr>
              <w:t>坤辰</w:t>
            </w:r>
          </w:p>
        </w:tc>
        <w:tc>
          <w:tcPr>
            <w:tcW w:w="1400" w:type="dxa"/>
            <w:tcBorders>
              <w:top w:val="single" w:sz="4" w:space="0" w:color="000000"/>
              <w:left w:val="single" w:sz="4" w:space="0" w:color="000000"/>
              <w:bottom w:val="single" w:sz="4" w:space="0" w:color="000000"/>
              <w:right w:val="single" w:sz="4" w:space="0" w:color="000000"/>
            </w:tcBorders>
            <w:vAlign w:val="center"/>
          </w:tcPr>
          <w:p w14:paraId="72971DF4"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522FF02"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03D9A26E"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10</w:t>
            </w:r>
          </w:p>
        </w:tc>
        <w:tc>
          <w:tcPr>
            <w:tcW w:w="1878" w:type="dxa"/>
            <w:tcBorders>
              <w:top w:val="single" w:sz="4" w:space="0" w:color="000000"/>
              <w:left w:val="single" w:sz="4" w:space="0" w:color="000000"/>
              <w:bottom w:val="single" w:sz="4" w:space="0" w:color="000000"/>
              <w:right w:val="single" w:sz="4" w:space="0" w:color="000000"/>
            </w:tcBorders>
            <w:vAlign w:val="bottom"/>
          </w:tcPr>
          <w:p w14:paraId="4F38FF2C"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机械限位</w:t>
            </w:r>
          </w:p>
        </w:tc>
        <w:tc>
          <w:tcPr>
            <w:tcW w:w="4945" w:type="dxa"/>
            <w:tcBorders>
              <w:top w:val="single" w:sz="4" w:space="0" w:color="000000"/>
              <w:left w:val="single" w:sz="4" w:space="0" w:color="000000"/>
              <w:bottom w:val="single" w:sz="4" w:space="0" w:color="000000"/>
              <w:right w:val="single" w:sz="4" w:space="0" w:color="000000"/>
            </w:tcBorders>
            <w:vAlign w:val="center"/>
          </w:tcPr>
          <w:p w14:paraId="58A21113" w14:textId="77777777" w:rsidR="00E640F3" w:rsidRPr="00E640F3" w:rsidRDefault="00E640F3" w:rsidP="00E640F3">
            <w:pPr>
              <w:adjustRightInd w:val="0"/>
              <w:snapToGrid w:val="0"/>
              <w:spacing w:line="0" w:lineRule="atLeast"/>
              <w:jc w:val="center"/>
              <w:rPr>
                <w:rFonts w:ascii="宋体" w:eastAsia="宋体" w:hAnsi="宋体" w:cs="Times New Roman"/>
                <w:szCs w:val="21"/>
                <w:lang w:bidi="ar"/>
              </w:rPr>
            </w:pPr>
            <w:r w:rsidRPr="00E640F3">
              <w:rPr>
                <w:rFonts w:ascii="宋体" w:eastAsia="宋体" w:hAnsi="宋体" w:cs="Times New Roman" w:hint="eastAsia"/>
                <w:szCs w:val="21"/>
              </w:rPr>
              <w:t>德国</w:t>
            </w:r>
            <w:r w:rsidRPr="00E640F3">
              <w:rPr>
                <w:rFonts w:ascii="宋体" w:eastAsia="宋体" w:hAnsi="宋体" w:cs="Times New Roman"/>
                <w:szCs w:val="21"/>
              </w:rPr>
              <w:t>施迈赛</w:t>
            </w:r>
            <w:r w:rsidRPr="00E640F3">
              <w:rPr>
                <w:rFonts w:ascii="宋体" w:eastAsia="宋体" w:hAnsi="宋体" w:cs="Times New Roman" w:hint="eastAsia"/>
                <w:szCs w:val="21"/>
              </w:rPr>
              <w:t>、EBS</w:t>
            </w:r>
          </w:p>
        </w:tc>
        <w:tc>
          <w:tcPr>
            <w:tcW w:w="1400" w:type="dxa"/>
            <w:tcBorders>
              <w:top w:val="single" w:sz="4" w:space="0" w:color="000000"/>
              <w:left w:val="single" w:sz="4" w:space="0" w:color="000000"/>
              <w:bottom w:val="single" w:sz="4" w:space="0" w:color="000000"/>
              <w:right w:val="single" w:sz="4" w:space="0" w:color="000000"/>
            </w:tcBorders>
            <w:vAlign w:val="center"/>
          </w:tcPr>
          <w:p w14:paraId="5C75FACA" w14:textId="77777777" w:rsidR="00E640F3" w:rsidRPr="00E640F3" w:rsidRDefault="00E640F3" w:rsidP="00E640F3">
            <w:pPr>
              <w:spacing w:line="0" w:lineRule="atLeast"/>
              <w:rPr>
                <w:rFonts w:ascii="宋体" w:eastAsia="宋体" w:hAnsi="宋体" w:cs="Times New Roman"/>
                <w:szCs w:val="21"/>
              </w:rPr>
            </w:pPr>
          </w:p>
        </w:tc>
      </w:tr>
      <w:tr w:rsidR="00E640F3" w:rsidRPr="00E640F3" w14:paraId="2F193990"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1A9DD196"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11</w:t>
            </w:r>
          </w:p>
        </w:tc>
        <w:tc>
          <w:tcPr>
            <w:tcW w:w="1878" w:type="dxa"/>
            <w:tcBorders>
              <w:top w:val="single" w:sz="4" w:space="0" w:color="000000"/>
              <w:left w:val="single" w:sz="4" w:space="0" w:color="000000"/>
              <w:bottom w:val="single" w:sz="4" w:space="0" w:color="000000"/>
              <w:right w:val="single" w:sz="4" w:space="0" w:color="000000"/>
            </w:tcBorders>
            <w:vAlign w:val="bottom"/>
          </w:tcPr>
          <w:p w14:paraId="337E2383"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接近开关</w:t>
            </w:r>
          </w:p>
        </w:tc>
        <w:tc>
          <w:tcPr>
            <w:tcW w:w="4945" w:type="dxa"/>
            <w:tcBorders>
              <w:top w:val="single" w:sz="4" w:space="0" w:color="000000"/>
              <w:left w:val="single" w:sz="4" w:space="0" w:color="000000"/>
              <w:bottom w:val="single" w:sz="4" w:space="0" w:color="000000"/>
              <w:right w:val="single" w:sz="4" w:space="0" w:color="000000"/>
            </w:tcBorders>
            <w:vAlign w:val="center"/>
          </w:tcPr>
          <w:p w14:paraId="09251F07" w14:textId="77777777" w:rsidR="00E640F3" w:rsidRPr="00E640F3" w:rsidRDefault="00E640F3" w:rsidP="00E640F3">
            <w:pPr>
              <w:adjustRightInd w:val="0"/>
              <w:snapToGrid w:val="0"/>
              <w:spacing w:line="0" w:lineRule="atLeast"/>
              <w:jc w:val="center"/>
              <w:rPr>
                <w:rFonts w:ascii="宋体" w:eastAsia="宋体" w:hAnsi="宋体" w:cs="Times New Roman"/>
                <w:szCs w:val="21"/>
                <w:lang w:bidi="ar"/>
              </w:rPr>
            </w:pPr>
            <w:r w:rsidRPr="00E640F3">
              <w:rPr>
                <w:rFonts w:ascii="宋体" w:eastAsia="宋体" w:hAnsi="宋体" w:cs="Times New Roman"/>
                <w:szCs w:val="21"/>
              </w:rPr>
              <w:t>宜科</w:t>
            </w:r>
            <w:r w:rsidRPr="00E640F3">
              <w:rPr>
                <w:rFonts w:ascii="宋体" w:eastAsia="宋体" w:hAnsi="宋体" w:cs="Times New Roman" w:hint="eastAsia"/>
                <w:szCs w:val="21"/>
              </w:rPr>
              <w:t>、SICK、图尔克</w:t>
            </w:r>
          </w:p>
        </w:tc>
        <w:tc>
          <w:tcPr>
            <w:tcW w:w="1400" w:type="dxa"/>
            <w:tcBorders>
              <w:top w:val="single" w:sz="4" w:space="0" w:color="000000"/>
              <w:left w:val="single" w:sz="4" w:space="0" w:color="000000"/>
              <w:bottom w:val="single" w:sz="4" w:space="0" w:color="000000"/>
              <w:right w:val="single" w:sz="4" w:space="0" w:color="000000"/>
            </w:tcBorders>
            <w:vAlign w:val="center"/>
          </w:tcPr>
          <w:p w14:paraId="7023F920" w14:textId="77777777" w:rsidR="00E640F3" w:rsidRPr="00E640F3" w:rsidRDefault="00E640F3" w:rsidP="00E640F3">
            <w:pPr>
              <w:spacing w:line="0" w:lineRule="atLeast"/>
              <w:rPr>
                <w:rFonts w:ascii="宋体" w:eastAsia="宋体" w:hAnsi="宋体" w:cs="Times New Roman"/>
                <w:szCs w:val="21"/>
              </w:rPr>
            </w:pPr>
          </w:p>
        </w:tc>
      </w:tr>
      <w:tr w:rsidR="00E640F3" w:rsidRPr="00E640F3" w14:paraId="627FD203"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75C20361"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12</w:t>
            </w:r>
          </w:p>
        </w:tc>
        <w:tc>
          <w:tcPr>
            <w:tcW w:w="1878" w:type="dxa"/>
            <w:tcBorders>
              <w:top w:val="single" w:sz="4" w:space="0" w:color="000000"/>
              <w:left w:val="single" w:sz="4" w:space="0" w:color="000000"/>
              <w:bottom w:val="single" w:sz="4" w:space="0" w:color="000000"/>
              <w:right w:val="single" w:sz="4" w:space="0" w:color="000000"/>
            </w:tcBorders>
            <w:vAlign w:val="bottom"/>
          </w:tcPr>
          <w:p w14:paraId="2F0897AD"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打滑检测器</w:t>
            </w:r>
          </w:p>
        </w:tc>
        <w:tc>
          <w:tcPr>
            <w:tcW w:w="4945" w:type="dxa"/>
            <w:tcBorders>
              <w:top w:val="single" w:sz="4" w:space="0" w:color="000000"/>
              <w:left w:val="single" w:sz="4" w:space="0" w:color="000000"/>
              <w:bottom w:val="single" w:sz="4" w:space="0" w:color="000000"/>
              <w:right w:val="single" w:sz="4" w:space="0" w:color="000000"/>
            </w:tcBorders>
            <w:vAlign w:val="center"/>
          </w:tcPr>
          <w:p w14:paraId="77AF9000"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德国</w:t>
            </w:r>
            <w:r w:rsidRPr="00E640F3">
              <w:rPr>
                <w:rFonts w:ascii="宋体" w:eastAsia="宋体" w:hAnsi="宋体" w:cs="Times New Roman"/>
                <w:szCs w:val="21"/>
              </w:rPr>
              <w:t>施迈赛</w:t>
            </w:r>
            <w:r w:rsidRPr="00E640F3">
              <w:rPr>
                <w:rFonts w:ascii="宋体" w:eastAsia="宋体" w:hAnsi="宋体" w:cs="Times New Roman" w:hint="eastAsia"/>
                <w:szCs w:val="21"/>
              </w:rPr>
              <w:t>、EBS</w:t>
            </w:r>
          </w:p>
        </w:tc>
        <w:tc>
          <w:tcPr>
            <w:tcW w:w="1400" w:type="dxa"/>
            <w:tcBorders>
              <w:top w:val="single" w:sz="4" w:space="0" w:color="000000"/>
              <w:left w:val="single" w:sz="4" w:space="0" w:color="000000"/>
              <w:bottom w:val="single" w:sz="4" w:space="0" w:color="000000"/>
              <w:right w:val="single" w:sz="4" w:space="0" w:color="000000"/>
            </w:tcBorders>
            <w:vAlign w:val="center"/>
          </w:tcPr>
          <w:p w14:paraId="25344D22" w14:textId="77777777" w:rsidR="00E640F3" w:rsidRPr="00E640F3" w:rsidRDefault="00E640F3" w:rsidP="00E640F3">
            <w:pPr>
              <w:spacing w:line="0" w:lineRule="atLeast"/>
              <w:rPr>
                <w:rFonts w:ascii="宋体" w:eastAsia="宋体" w:hAnsi="宋体" w:cs="Times New Roman"/>
                <w:szCs w:val="21"/>
              </w:rPr>
            </w:pPr>
          </w:p>
        </w:tc>
      </w:tr>
      <w:tr w:rsidR="00E640F3" w:rsidRPr="00E640F3" w14:paraId="4496DCCE"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5CA8B3ED"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13</w:t>
            </w:r>
          </w:p>
        </w:tc>
        <w:tc>
          <w:tcPr>
            <w:tcW w:w="1878" w:type="dxa"/>
            <w:tcBorders>
              <w:top w:val="single" w:sz="4" w:space="0" w:color="000000"/>
              <w:left w:val="single" w:sz="4" w:space="0" w:color="000000"/>
              <w:bottom w:val="single" w:sz="4" w:space="0" w:color="000000"/>
              <w:right w:val="single" w:sz="4" w:space="0" w:color="000000"/>
            </w:tcBorders>
            <w:vAlign w:val="bottom"/>
          </w:tcPr>
          <w:p w14:paraId="4F0B6815"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拉绳开关</w:t>
            </w:r>
          </w:p>
        </w:tc>
        <w:tc>
          <w:tcPr>
            <w:tcW w:w="4945" w:type="dxa"/>
            <w:tcBorders>
              <w:top w:val="single" w:sz="4" w:space="0" w:color="000000"/>
              <w:left w:val="single" w:sz="4" w:space="0" w:color="000000"/>
              <w:bottom w:val="single" w:sz="4" w:space="0" w:color="000000"/>
              <w:right w:val="single" w:sz="4" w:space="0" w:color="000000"/>
            </w:tcBorders>
            <w:vAlign w:val="center"/>
          </w:tcPr>
          <w:p w14:paraId="03A4D76F"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德国</w:t>
            </w:r>
            <w:r w:rsidRPr="00E640F3">
              <w:rPr>
                <w:rFonts w:ascii="宋体" w:eastAsia="宋体" w:hAnsi="宋体" w:cs="Times New Roman"/>
                <w:szCs w:val="21"/>
              </w:rPr>
              <w:t>施迈赛</w:t>
            </w:r>
            <w:r w:rsidRPr="00E640F3">
              <w:rPr>
                <w:rFonts w:ascii="宋体" w:eastAsia="宋体" w:hAnsi="宋体" w:cs="Times New Roman" w:hint="eastAsia"/>
                <w:szCs w:val="21"/>
              </w:rPr>
              <w:t>、EBS</w:t>
            </w:r>
          </w:p>
        </w:tc>
        <w:tc>
          <w:tcPr>
            <w:tcW w:w="1400" w:type="dxa"/>
            <w:tcBorders>
              <w:top w:val="single" w:sz="4" w:space="0" w:color="000000"/>
              <w:left w:val="single" w:sz="4" w:space="0" w:color="000000"/>
              <w:bottom w:val="single" w:sz="4" w:space="0" w:color="000000"/>
              <w:right w:val="single" w:sz="4" w:space="0" w:color="000000"/>
            </w:tcBorders>
            <w:vAlign w:val="center"/>
          </w:tcPr>
          <w:p w14:paraId="65E95CB8" w14:textId="77777777" w:rsidR="00E640F3" w:rsidRPr="00E640F3" w:rsidRDefault="00E640F3" w:rsidP="00E640F3">
            <w:pPr>
              <w:spacing w:line="0" w:lineRule="atLeast"/>
              <w:rPr>
                <w:rFonts w:ascii="宋体" w:eastAsia="宋体" w:hAnsi="宋体" w:cs="Times New Roman"/>
                <w:szCs w:val="21"/>
              </w:rPr>
            </w:pPr>
          </w:p>
        </w:tc>
      </w:tr>
      <w:tr w:rsidR="00E640F3" w:rsidRPr="00E640F3" w14:paraId="680D72DE"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6AA19C21"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14</w:t>
            </w:r>
          </w:p>
        </w:tc>
        <w:tc>
          <w:tcPr>
            <w:tcW w:w="1878" w:type="dxa"/>
            <w:tcBorders>
              <w:top w:val="single" w:sz="4" w:space="0" w:color="000000"/>
              <w:left w:val="single" w:sz="4" w:space="0" w:color="000000"/>
              <w:bottom w:val="single" w:sz="4" w:space="0" w:color="000000"/>
              <w:right w:val="single" w:sz="4" w:space="0" w:color="000000"/>
            </w:tcBorders>
            <w:vAlign w:val="bottom"/>
          </w:tcPr>
          <w:p w14:paraId="54EFA143"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编码器</w:t>
            </w:r>
          </w:p>
        </w:tc>
        <w:tc>
          <w:tcPr>
            <w:tcW w:w="4945" w:type="dxa"/>
            <w:tcBorders>
              <w:top w:val="single" w:sz="4" w:space="0" w:color="000000"/>
              <w:left w:val="single" w:sz="4" w:space="0" w:color="000000"/>
              <w:bottom w:val="single" w:sz="4" w:space="0" w:color="000000"/>
              <w:right w:val="single" w:sz="4" w:space="0" w:color="000000"/>
            </w:tcBorders>
            <w:vAlign w:val="bottom"/>
          </w:tcPr>
          <w:p w14:paraId="080A6A2D"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rPr>
              <w:t>SICK、倍加福</w:t>
            </w:r>
          </w:p>
        </w:tc>
        <w:tc>
          <w:tcPr>
            <w:tcW w:w="1400" w:type="dxa"/>
            <w:tcBorders>
              <w:top w:val="single" w:sz="4" w:space="0" w:color="000000"/>
              <w:left w:val="single" w:sz="4" w:space="0" w:color="000000"/>
              <w:bottom w:val="single" w:sz="4" w:space="0" w:color="000000"/>
              <w:right w:val="single" w:sz="4" w:space="0" w:color="000000"/>
            </w:tcBorders>
            <w:vAlign w:val="center"/>
          </w:tcPr>
          <w:p w14:paraId="1297E3DE" w14:textId="77777777" w:rsidR="00E640F3" w:rsidRPr="00E640F3" w:rsidRDefault="00E640F3" w:rsidP="00E640F3">
            <w:pPr>
              <w:spacing w:line="0" w:lineRule="atLeast"/>
              <w:rPr>
                <w:rFonts w:ascii="宋体" w:eastAsia="宋体" w:hAnsi="宋体" w:cs="Times New Roman"/>
                <w:szCs w:val="21"/>
              </w:rPr>
            </w:pPr>
          </w:p>
        </w:tc>
      </w:tr>
      <w:tr w:rsidR="00E640F3" w:rsidRPr="00E640F3" w14:paraId="5B2066F3"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66FCA9D4"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15</w:t>
            </w:r>
          </w:p>
        </w:tc>
        <w:tc>
          <w:tcPr>
            <w:tcW w:w="1878" w:type="dxa"/>
            <w:tcBorders>
              <w:top w:val="single" w:sz="4" w:space="0" w:color="000000"/>
              <w:left w:val="single" w:sz="4" w:space="0" w:color="000000"/>
              <w:bottom w:val="single" w:sz="4" w:space="0" w:color="000000"/>
              <w:right w:val="single" w:sz="4" w:space="0" w:color="000000"/>
            </w:tcBorders>
            <w:vAlign w:val="center"/>
          </w:tcPr>
          <w:p w14:paraId="060C1B89" w14:textId="77777777" w:rsidR="00E640F3" w:rsidRPr="00E640F3" w:rsidRDefault="00E640F3" w:rsidP="00E640F3">
            <w:pPr>
              <w:adjustRightInd w:val="0"/>
              <w:snapToGrid w:val="0"/>
              <w:spacing w:line="0" w:lineRule="atLeast"/>
              <w:jc w:val="left"/>
              <w:rPr>
                <w:rFonts w:ascii="宋体" w:eastAsia="宋体" w:hAnsi="宋体" w:cs="Times New Roman"/>
                <w:szCs w:val="21"/>
              </w:rPr>
            </w:pPr>
            <w:r w:rsidRPr="00E640F3">
              <w:rPr>
                <w:rFonts w:ascii="宋体" w:eastAsia="宋体" w:hAnsi="宋体" w:cs="Times New Roman" w:hint="eastAsia"/>
                <w:szCs w:val="21"/>
              </w:rPr>
              <w:t>声光报警器</w:t>
            </w:r>
          </w:p>
        </w:tc>
        <w:tc>
          <w:tcPr>
            <w:tcW w:w="4945" w:type="dxa"/>
            <w:tcBorders>
              <w:top w:val="single" w:sz="4" w:space="0" w:color="000000"/>
              <w:left w:val="single" w:sz="4" w:space="0" w:color="000000"/>
              <w:bottom w:val="single" w:sz="4" w:space="0" w:color="000000"/>
              <w:right w:val="single" w:sz="4" w:space="0" w:color="000000"/>
            </w:tcBorders>
            <w:vAlign w:val="center"/>
          </w:tcPr>
          <w:p w14:paraId="1989115E"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泰伦特、鞍山红盾</w:t>
            </w:r>
          </w:p>
        </w:tc>
        <w:tc>
          <w:tcPr>
            <w:tcW w:w="1400" w:type="dxa"/>
            <w:tcBorders>
              <w:top w:val="single" w:sz="4" w:space="0" w:color="000000"/>
              <w:left w:val="single" w:sz="4" w:space="0" w:color="000000"/>
              <w:bottom w:val="single" w:sz="4" w:space="0" w:color="000000"/>
              <w:right w:val="single" w:sz="4" w:space="0" w:color="000000"/>
            </w:tcBorders>
            <w:vAlign w:val="center"/>
          </w:tcPr>
          <w:p w14:paraId="3A6BF846" w14:textId="77777777" w:rsidR="00E640F3" w:rsidRPr="00E640F3" w:rsidRDefault="00E640F3" w:rsidP="00E640F3">
            <w:pPr>
              <w:spacing w:line="0" w:lineRule="atLeast"/>
              <w:rPr>
                <w:rFonts w:ascii="宋体" w:eastAsia="宋体" w:hAnsi="宋体" w:cs="Times New Roman"/>
                <w:szCs w:val="21"/>
              </w:rPr>
            </w:pPr>
          </w:p>
        </w:tc>
      </w:tr>
      <w:tr w:rsidR="00E640F3" w:rsidRPr="00E640F3" w14:paraId="4DA8A145"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051A6A19"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16</w:t>
            </w:r>
          </w:p>
        </w:tc>
        <w:tc>
          <w:tcPr>
            <w:tcW w:w="1878" w:type="dxa"/>
            <w:tcBorders>
              <w:top w:val="single" w:sz="4" w:space="0" w:color="000000"/>
              <w:left w:val="single" w:sz="4" w:space="0" w:color="000000"/>
              <w:bottom w:val="single" w:sz="4" w:space="0" w:color="000000"/>
              <w:right w:val="single" w:sz="4" w:space="0" w:color="000000"/>
            </w:tcBorders>
            <w:vAlign w:val="center"/>
          </w:tcPr>
          <w:p w14:paraId="6164F12F" w14:textId="77777777" w:rsidR="00E640F3" w:rsidRPr="00E640F3" w:rsidRDefault="00E640F3" w:rsidP="00E640F3">
            <w:pPr>
              <w:adjustRightInd w:val="0"/>
              <w:snapToGrid w:val="0"/>
              <w:spacing w:line="0" w:lineRule="atLeast"/>
              <w:jc w:val="left"/>
              <w:rPr>
                <w:rFonts w:ascii="宋体" w:eastAsia="宋体" w:hAnsi="宋体" w:cs="Times New Roman"/>
                <w:szCs w:val="21"/>
              </w:rPr>
            </w:pPr>
            <w:r w:rsidRPr="00E640F3">
              <w:rPr>
                <w:rFonts w:ascii="宋体" w:eastAsia="宋体" w:hAnsi="宋体" w:cs="Times New Roman" w:hint="eastAsia"/>
                <w:szCs w:val="21"/>
              </w:rPr>
              <w:t>电动滚筒</w:t>
            </w:r>
          </w:p>
        </w:tc>
        <w:tc>
          <w:tcPr>
            <w:tcW w:w="4945" w:type="dxa"/>
            <w:tcBorders>
              <w:top w:val="single" w:sz="4" w:space="0" w:color="000000"/>
              <w:left w:val="single" w:sz="4" w:space="0" w:color="000000"/>
              <w:bottom w:val="single" w:sz="4" w:space="0" w:color="000000"/>
              <w:right w:val="single" w:sz="4" w:space="0" w:color="000000"/>
            </w:tcBorders>
            <w:vAlign w:val="center"/>
          </w:tcPr>
          <w:p w14:paraId="78858970"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江苏嘉轩或相当</w:t>
            </w:r>
          </w:p>
        </w:tc>
        <w:tc>
          <w:tcPr>
            <w:tcW w:w="1400" w:type="dxa"/>
            <w:tcBorders>
              <w:top w:val="single" w:sz="4" w:space="0" w:color="000000"/>
              <w:left w:val="single" w:sz="4" w:space="0" w:color="000000"/>
              <w:bottom w:val="single" w:sz="4" w:space="0" w:color="000000"/>
              <w:right w:val="single" w:sz="4" w:space="0" w:color="000000"/>
            </w:tcBorders>
            <w:vAlign w:val="center"/>
          </w:tcPr>
          <w:p w14:paraId="35F68713" w14:textId="77777777" w:rsidR="00E640F3" w:rsidRPr="00E640F3" w:rsidRDefault="00E640F3" w:rsidP="00E640F3">
            <w:pPr>
              <w:spacing w:line="0" w:lineRule="atLeast"/>
              <w:rPr>
                <w:rFonts w:ascii="宋体" w:eastAsia="宋体" w:hAnsi="宋体" w:cs="Times New Roman"/>
                <w:szCs w:val="21"/>
              </w:rPr>
            </w:pPr>
          </w:p>
        </w:tc>
      </w:tr>
      <w:tr w:rsidR="00E640F3" w:rsidRPr="00E640F3" w14:paraId="6B43D574"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593FA4D7" w14:textId="77777777" w:rsidR="00E640F3" w:rsidRPr="00E640F3" w:rsidRDefault="00E640F3" w:rsidP="00E640F3">
            <w:pPr>
              <w:widowControl/>
              <w:spacing w:line="0" w:lineRule="atLeast"/>
              <w:jc w:val="center"/>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17</w:t>
            </w:r>
          </w:p>
        </w:tc>
        <w:tc>
          <w:tcPr>
            <w:tcW w:w="1878" w:type="dxa"/>
            <w:tcBorders>
              <w:top w:val="single" w:sz="4" w:space="0" w:color="000000"/>
              <w:left w:val="single" w:sz="4" w:space="0" w:color="000000"/>
              <w:bottom w:val="single" w:sz="4" w:space="0" w:color="000000"/>
              <w:right w:val="single" w:sz="4" w:space="0" w:color="000000"/>
            </w:tcBorders>
            <w:vAlign w:val="center"/>
          </w:tcPr>
          <w:p w14:paraId="79A39E99" w14:textId="77777777" w:rsidR="00E640F3" w:rsidRPr="00E640F3" w:rsidRDefault="00E640F3" w:rsidP="00E640F3">
            <w:pPr>
              <w:adjustRightInd w:val="0"/>
              <w:snapToGrid w:val="0"/>
              <w:spacing w:line="0" w:lineRule="atLeast"/>
              <w:jc w:val="left"/>
              <w:rPr>
                <w:rFonts w:ascii="宋体" w:eastAsia="宋体" w:hAnsi="宋体" w:cs="Times New Roman"/>
                <w:szCs w:val="21"/>
              </w:rPr>
            </w:pPr>
            <w:proofErr w:type="gramStart"/>
            <w:r w:rsidRPr="00E640F3">
              <w:rPr>
                <w:rFonts w:ascii="宋体" w:eastAsia="宋体" w:hAnsi="宋体" w:cs="Arial" w:hint="eastAsia"/>
                <w:szCs w:val="21"/>
              </w:rPr>
              <w:t>清扫器</w:t>
            </w:r>
            <w:proofErr w:type="gramEnd"/>
          </w:p>
        </w:tc>
        <w:tc>
          <w:tcPr>
            <w:tcW w:w="4945" w:type="dxa"/>
            <w:tcBorders>
              <w:top w:val="single" w:sz="4" w:space="0" w:color="000000"/>
              <w:left w:val="single" w:sz="4" w:space="0" w:color="000000"/>
              <w:bottom w:val="single" w:sz="4" w:space="0" w:color="000000"/>
              <w:right w:val="single" w:sz="4" w:space="0" w:color="000000"/>
            </w:tcBorders>
            <w:vAlign w:val="center"/>
          </w:tcPr>
          <w:p w14:paraId="15085343"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Arial" w:hint="eastAsia"/>
                <w:szCs w:val="21"/>
              </w:rPr>
              <w:t>厦门</w:t>
            </w:r>
            <w:proofErr w:type="gramStart"/>
            <w:r w:rsidRPr="00E640F3">
              <w:rPr>
                <w:rFonts w:ascii="宋体" w:eastAsia="宋体" w:hAnsi="宋体" w:cs="Arial" w:hint="eastAsia"/>
                <w:szCs w:val="21"/>
              </w:rPr>
              <w:t>珀</w:t>
            </w:r>
            <w:proofErr w:type="gramEnd"/>
            <w:r w:rsidRPr="00E640F3">
              <w:rPr>
                <w:rFonts w:ascii="宋体" w:eastAsia="宋体" w:hAnsi="宋体" w:cs="Arial" w:hint="eastAsia"/>
                <w:szCs w:val="21"/>
              </w:rPr>
              <w:t>挺、上海赛钻、上海维</w:t>
            </w:r>
            <w:proofErr w:type="gramStart"/>
            <w:r w:rsidRPr="00E640F3">
              <w:rPr>
                <w:rFonts w:ascii="宋体" w:eastAsia="宋体" w:hAnsi="宋体" w:cs="Arial" w:hint="eastAsia"/>
                <w:szCs w:val="21"/>
              </w:rPr>
              <w:t>灿</w:t>
            </w:r>
            <w:proofErr w:type="gramEnd"/>
          </w:p>
        </w:tc>
        <w:tc>
          <w:tcPr>
            <w:tcW w:w="1400" w:type="dxa"/>
            <w:tcBorders>
              <w:top w:val="single" w:sz="4" w:space="0" w:color="000000"/>
              <w:left w:val="single" w:sz="4" w:space="0" w:color="000000"/>
              <w:bottom w:val="single" w:sz="4" w:space="0" w:color="000000"/>
              <w:right w:val="single" w:sz="4" w:space="0" w:color="000000"/>
            </w:tcBorders>
            <w:vAlign w:val="center"/>
          </w:tcPr>
          <w:p w14:paraId="7B6EF898" w14:textId="77777777" w:rsidR="00E640F3" w:rsidRPr="00E640F3" w:rsidRDefault="00E640F3" w:rsidP="00E640F3">
            <w:pPr>
              <w:spacing w:line="0" w:lineRule="atLeast"/>
              <w:rPr>
                <w:rFonts w:ascii="宋体" w:eastAsia="宋体" w:hAnsi="宋体" w:cs="Times New Roman"/>
                <w:szCs w:val="21"/>
              </w:rPr>
            </w:pPr>
          </w:p>
        </w:tc>
      </w:tr>
      <w:tr w:rsidR="00E640F3" w:rsidRPr="00E640F3" w14:paraId="3E1A5860" w14:textId="77777777" w:rsidTr="00ED363A">
        <w:trPr>
          <w:trHeight w:val="285"/>
          <w:jc w:val="center"/>
        </w:trPr>
        <w:tc>
          <w:tcPr>
            <w:tcW w:w="769" w:type="dxa"/>
            <w:tcBorders>
              <w:top w:val="single" w:sz="4" w:space="0" w:color="000000"/>
              <w:left w:val="single" w:sz="4" w:space="0" w:color="000000"/>
              <w:bottom w:val="single" w:sz="4" w:space="0" w:color="000000"/>
              <w:right w:val="single" w:sz="4" w:space="0" w:color="000000"/>
            </w:tcBorders>
            <w:vAlign w:val="center"/>
          </w:tcPr>
          <w:p w14:paraId="2460B542" w14:textId="77777777" w:rsidR="00E640F3" w:rsidRPr="00E640F3" w:rsidRDefault="00E640F3" w:rsidP="00E640F3">
            <w:pPr>
              <w:widowControl/>
              <w:spacing w:line="0" w:lineRule="atLeast"/>
              <w:jc w:val="center"/>
              <w:textAlignment w:val="center"/>
              <w:rPr>
                <w:rFonts w:ascii="宋体" w:eastAsia="宋体" w:hAnsi="宋体" w:cs="Times New Roman"/>
                <w:szCs w:val="21"/>
              </w:rPr>
            </w:pPr>
            <w:r w:rsidRPr="00E640F3">
              <w:rPr>
                <w:rFonts w:ascii="宋体" w:eastAsia="宋体" w:hAnsi="宋体" w:cs="Times New Roman" w:hint="eastAsia"/>
                <w:szCs w:val="21"/>
              </w:rPr>
              <w:t>二</w:t>
            </w:r>
          </w:p>
        </w:tc>
        <w:tc>
          <w:tcPr>
            <w:tcW w:w="1878" w:type="dxa"/>
            <w:tcBorders>
              <w:top w:val="single" w:sz="4" w:space="0" w:color="000000"/>
              <w:left w:val="single" w:sz="4" w:space="0" w:color="000000"/>
              <w:bottom w:val="single" w:sz="4" w:space="0" w:color="000000"/>
              <w:right w:val="single" w:sz="4" w:space="0" w:color="000000"/>
            </w:tcBorders>
            <w:vAlign w:val="center"/>
          </w:tcPr>
          <w:p w14:paraId="2D167108"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r w:rsidRPr="00E640F3">
              <w:rPr>
                <w:rFonts w:ascii="宋体" w:eastAsia="宋体" w:hAnsi="宋体" w:cs="Times New Roman" w:hint="eastAsia"/>
                <w:szCs w:val="21"/>
                <w:lang w:bidi="ar"/>
              </w:rPr>
              <w:t>电气</w:t>
            </w:r>
          </w:p>
        </w:tc>
        <w:tc>
          <w:tcPr>
            <w:tcW w:w="4945" w:type="dxa"/>
            <w:tcBorders>
              <w:top w:val="single" w:sz="4" w:space="0" w:color="000000"/>
              <w:left w:val="single" w:sz="4" w:space="0" w:color="000000"/>
              <w:bottom w:val="single" w:sz="4" w:space="0" w:color="000000"/>
              <w:right w:val="single" w:sz="4" w:space="0" w:color="000000"/>
            </w:tcBorders>
            <w:vAlign w:val="center"/>
          </w:tcPr>
          <w:p w14:paraId="50FB0165" w14:textId="77777777" w:rsidR="00E640F3" w:rsidRPr="00E640F3" w:rsidRDefault="00E640F3" w:rsidP="00E640F3">
            <w:pPr>
              <w:widowControl/>
              <w:spacing w:line="0" w:lineRule="atLeast"/>
              <w:jc w:val="left"/>
              <w:textAlignment w:val="center"/>
              <w:rPr>
                <w:rFonts w:ascii="宋体" w:eastAsia="宋体" w:hAnsi="宋体" w:cs="Times New Roman"/>
                <w:szCs w:val="21"/>
                <w:lang w:bidi="ar"/>
              </w:rPr>
            </w:pPr>
          </w:p>
        </w:tc>
        <w:tc>
          <w:tcPr>
            <w:tcW w:w="1400" w:type="dxa"/>
            <w:tcBorders>
              <w:top w:val="single" w:sz="4" w:space="0" w:color="000000"/>
              <w:left w:val="single" w:sz="4" w:space="0" w:color="000000"/>
              <w:bottom w:val="single" w:sz="4" w:space="0" w:color="000000"/>
              <w:right w:val="single" w:sz="4" w:space="0" w:color="000000"/>
            </w:tcBorders>
            <w:vAlign w:val="center"/>
          </w:tcPr>
          <w:p w14:paraId="48715017" w14:textId="77777777" w:rsidR="00E640F3" w:rsidRPr="00E640F3" w:rsidRDefault="00E640F3" w:rsidP="00E640F3">
            <w:pPr>
              <w:spacing w:line="0" w:lineRule="atLeast"/>
              <w:rPr>
                <w:rFonts w:ascii="宋体" w:eastAsia="宋体" w:hAnsi="宋体" w:cs="Times New Roman"/>
                <w:szCs w:val="21"/>
              </w:rPr>
            </w:pPr>
          </w:p>
        </w:tc>
        <w:bookmarkStart w:id="293" w:name="_Toc459386300"/>
        <w:bookmarkStart w:id="294" w:name="_Toc459386296"/>
        <w:bookmarkStart w:id="295" w:name="_Toc459386282"/>
        <w:bookmarkStart w:id="296" w:name="_Toc459385877"/>
        <w:bookmarkStart w:id="297" w:name="_Toc459386268"/>
        <w:bookmarkStart w:id="298" w:name="_Toc459386274"/>
        <w:bookmarkStart w:id="299" w:name="_Toc459386269"/>
        <w:bookmarkStart w:id="300" w:name="_Toc459385885"/>
        <w:bookmarkStart w:id="301" w:name="_Toc459385881"/>
        <w:bookmarkStart w:id="302" w:name="_Toc459385880"/>
        <w:bookmarkStart w:id="303" w:name="_Toc459386277"/>
        <w:bookmarkStart w:id="304" w:name="_Toc459386280"/>
        <w:bookmarkStart w:id="305" w:name="_Toc459386292"/>
        <w:bookmarkStart w:id="306" w:name="_Toc459385899"/>
        <w:bookmarkStart w:id="307" w:name="_Toc459385905"/>
        <w:bookmarkStart w:id="308" w:name="_Toc459386298"/>
        <w:bookmarkStart w:id="309" w:name="_Toc459385909"/>
        <w:bookmarkStart w:id="310" w:name="_Toc459385898"/>
        <w:bookmarkStart w:id="311" w:name="_Toc459386290"/>
        <w:bookmarkStart w:id="312" w:name="_Toc459385892"/>
        <w:bookmarkStart w:id="313" w:name="_Toc459385890"/>
        <w:bookmarkStart w:id="314" w:name="_Toc459385907"/>
        <w:bookmarkStart w:id="315" w:name="_Toc459385903"/>
        <w:bookmarkStart w:id="316" w:name="_Toc459385889"/>
        <w:bookmarkStart w:id="317" w:name="_Toc459385901"/>
        <w:bookmarkStart w:id="318" w:name="_Toc459385902"/>
        <w:bookmarkStart w:id="319" w:name="_Toc459385906"/>
        <w:bookmarkStart w:id="320" w:name="_Toc459385900"/>
        <w:bookmarkStart w:id="321" w:name="_Toc459386301"/>
        <w:bookmarkStart w:id="322" w:name="_Toc459385888"/>
        <w:bookmarkStart w:id="323" w:name="_Toc459386281"/>
        <w:bookmarkStart w:id="324" w:name="_Toc459386283"/>
        <w:bookmarkStart w:id="325" w:name="_Toc459385882"/>
        <w:bookmarkStart w:id="326" w:name="_Toc459385878"/>
        <w:bookmarkStart w:id="327" w:name="_Toc459385883"/>
        <w:bookmarkStart w:id="328" w:name="_Toc459386270"/>
        <w:bookmarkStart w:id="329" w:name="_Toc459386294"/>
        <w:bookmarkStart w:id="330" w:name="_Toc459386271"/>
        <w:bookmarkStart w:id="331" w:name="_Toc459386297"/>
        <w:bookmarkStart w:id="332" w:name="_Toc459385887"/>
        <w:bookmarkStart w:id="333" w:name="_Toc459386275"/>
        <w:bookmarkStart w:id="334" w:name="_Toc459386284"/>
        <w:bookmarkStart w:id="335" w:name="_Toc459386273"/>
        <w:bookmarkStart w:id="336" w:name="_Toc459386276"/>
        <w:bookmarkStart w:id="337" w:name="_Toc459386279"/>
        <w:bookmarkStart w:id="338" w:name="_Toc459386272"/>
        <w:bookmarkStart w:id="339" w:name="_Toc459385879"/>
        <w:bookmarkStart w:id="340" w:name="_Toc459386293"/>
        <w:bookmarkStart w:id="341" w:name="_Toc459385886"/>
        <w:bookmarkStart w:id="342" w:name="_Toc459386291"/>
        <w:bookmarkStart w:id="343" w:name="_Toc459386295"/>
        <w:bookmarkStart w:id="344" w:name="_Toc459385876"/>
        <w:bookmarkStart w:id="345" w:name="_Toc459385884"/>
        <w:bookmarkStart w:id="346" w:name="_Toc459386299"/>
        <w:bookmarkStart w:id="347" w:name="_Toc459385891"/>
        <w:bookmarkStart w:id="348" w:name="_Toc459386278"/>
        <w:bookmarkStart w:id="349" w:name="_Toc459385904"/>
        <w:bookmarkStart w:id="350" w:name="_Toc459385908"/>
      </w:t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tr w:rsidR="00E640F3" w:rsidRPr="00E640F3" w14:paraId="2714B311"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54"/>
          <w:jc w:val="center"/>
        </w:trPr>
        <w:tc>
          <w:tcPr>
            <w:tcW w:w="769" w:type="dxa"/>
            <w:vAlign w:val="center"/>
          </w:tcPr>
          <w:p w14:paraId="13BD226F" w14:textId="77777777" w:rsidR="00E640F3" w:rsidRPr="00E640F3" w:rsidRDefault="00E640F3" w:rsidP="00E640F3">
            <w:pPr>
              <w:adjustRightInd w:val="0"/>
              <w:snapToGrid w:val="0"/>
              <w:spacing w:line="0" w:lineRule="atLeast"/>
              <w:jc w:val="center"/>
              <w:rPr>
                <w:rFonts w:ascii="宋体" w:eastAsia="宋体" w:hAnsi="宋体" w:cs="Times New Roman"/>
                <w:b/>
                <w:bCs/>
                <w:szCs w:val="21"/>
              </w:rPr>
            </w:pPr>
            <w:r w:rsidRPr="00E640F3">
              <w:rPr>
                <w:rFonts w:ascii="宋体" w:eastAsia="宋体" w:hAnsi="宋体" w:cs="Times New Roman"/>
                <w:szCs w:val="21"/>
              </w:rPr>
              <w:t>1</w:t>
            </w:r>
          </w:p>
        </w:tc>
        <w:tc>
          <w:tcPr>
            <w:tcW w:w="1878" w:type="dxa"/>
            <w:vAlign w:val="center"/>
          </w:tcPr>
          <w:p w14:paraId="59DEC1B5" w14:textId="77777777" w:rsidR="00E640F3" w:rsidRPr="00E640F3" w:rsidRDefault="00E640F3" w:rsidP="00E640F3">
            <w:pPr>
              <w:adjustRightInd w:val="0"/>
              <w:snapToGrid w:val="0"/>
              <w:spacing w:line="0" w:lineRule="atLeast"/>
              <w:rPr>
                <w:rFonts w:ascii="宋体" w:eastAsia="宋体" w:hAnsi="宋体" w:cs="Times New Roman"/>
                <w:b/>
                <w:bCs/>
                <w:szCs w:val="21"/>
              </w:rPr>
            </w:pPr>
            <w:r w:rsidRPr="00E640F3">
              <w:rPr>
                <w:rFonts w:ascii="宋体" w:eastAsia="宋体" w:hAnsi="宋体" w:cs="Times New Roman" w:hint="eastAsia"/>
                <w:b/>
                <w:bCs/>
                <w:szCs w:val="21"/>
              </w:rPr>
              <w:t>PLC</w:t>
            </w:r>
          </w:p>
        </w:tc>
        <w:tc>
          <w:tcPr>
            <w:tcW w:w="4945" w:type="dxa"/>
          </w:tcPr>
          <w:p w14:paraId="51BA1E3C" w14:textId="77777777" w:rsidR="00E640F3" w:rsidRPr="00E640F3" w:rsidRDefault="00E640F3" w:rsidP="00E640F3">
            <w:pPr>
              <w:adjustRightInd w:val="0"/>
              <w:snapToGrid w:val="0"/>
              <w:spacing w:line="0" w:lineRule="atLeast"/>
              <w:jc w:val="center"/>
              <w:rPr>
                <w:rFonts w:ascii="宋体" w:eastAsia="宋体" w:hAnsi="宋体" w:cs="Times New Roman"/>
                <w:b/>
                <w:bCs/>
                <w:szCs w:val="21"/>
              </w:rPr>
            </w:pPr>
            <w:r w:rsidRPr="00E640F3">
              <w:rPr>
                <w:rFonts w:ascii="宋体" w:eastAsia="宋体" w:hAnsi="宋体" w:cs="Times New Roman" w:hint="eastAsia"/>
                <w:szCs w:val="21"/>
              </w:rPr>
              <w:t>西门子</w:t>
            </w:r>
          </w:p>
        </w:tc>
        <w:tc>
          <w:tcPr>
            <w:tcW w:w="1400" w:type="dxa"/>
          </w:tcPr>
          <w:p w14:paraId="6C26C9B2" w14:textId="77777777" w:rsidR="00E640F3" w:rsidRPr="00E640F3" w:rsidRDefault="00E640F3" w:rsidP="00E640F3">
            <w:pPr>
              <w:adjustRightInd w:val="0"/>
              <w:snapToGrid w:val="0"/>
              <w:spacing w:line="0" w:lineRule="atLeast"/>
              <w:jc w:val="center"/>
              <w:rPr>
                <w:rFonts w:ascii="宋体" w:eastAsia="宋体" w:hAnsi="宋体" w:cs="Times New Roman"/>
                <w:b/>
                <w:bCs/>
                <w:szCs w:val="21"/>
              </w:rPr>
            </w:pPr>
          </w:p>
        </w:tc>
      </w:tr>
      <w:tr w:rsidR="00E640F3" w:rsidRPr="00E640F3" w14:paraId="0E0CAD67"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54"/>
          <w:jc w:val="center"/>
        </w:trPr>
        <w:tc>
          <w:tcPr>
            <w:tcW w:w="769" w:type="dxa"/>
            <w:vAlign w:val="center"/>
          </w:tcPr>
          <w:p w14:paraId="60266153"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2</w:t>
            </w:r>
          </w:p>
        </w:tc>
        <w:tc>
          <w:tcPr>
            <w:tcW w:w="1878" w:type="dxa"/>
            <w:vAlign w:val="center"/>
          </w:tcPr>
          <w:p w14:paraId="3B70984D" w14:textId="77777777" w:rsidR="00E640F3" w:rsidRPr="00E640F3" w:rsidRDefault="00E640F3" w:rsidP="00E640F3">
            <w:pPr>
              <w:adjustRightInd w:val="0"/>
              <w:snapToGrid w:val="0"/>
              <w:spacing w:line="0" w:lineRule="atLeast"/>
              <w:rPr>
                <w:rFonts w:ascii="宋体" w:eastAsia="宋体" w:hAnsi="宋体" w:cs="Times New Roman"/>
                <w:b/>
                <w:bCs/>
                <w:szCs w:val="21"/>
              </w:rPr>
            </w:pPr>
            <w:r w:rsidRPr="00E640F3">
              <w:rPr>
                <w:rFonts w:ascii="宋体" w:eastAsia="宋体" w:hAnsi="宋体" w:cs="Times New Roman" w:hint="eastAsia"/>
                <w:b/>
                <w:bCs/>
                <w:szCs w:val="21"/>
              </w:rPr>
              <w:t>远程I/O</w:t>
            </w:r>
          </w:p>
        </w:tc>
        <w:tc>
          <w:tcPr>
            <w:tcW w:w="4945" w:type="dxa"/>
          </w:tcPr>
          <w:p w14:paraId="698F9212"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西门子</w:t>
            </w:r>
          </w:p>
        </w:tc>
        <w:tc>
          <w:tcPr>
            <w:tcW w:w="1400" w:type="dxa"/>
          </w:tcPr>
          <w:p w14:paraId="43E39D0C"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6DD75577"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54"/>
          <w:jc w:val="center"/>
        </w:trPr>
        <w:tc>
          <w:tcPr>
            <w:tcW w:w="769" w:type="dxa"/>
            <w:vAlign w:val="center"/>
          </w:tcPr>
          <w:p w14:paraId="17650C4E"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3</w:t>
            </w:r>
          </w:p>
        </w:tc>
        <w:tc>
          <w:tcPr>
            <w:tcW w:w="1878" w:type="dxa"/>
            <w:vAlign w:val="center"/>
          </w:tcPr>
          <w:p w14:paraId="1A95D58B"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变频器</w:t>
            </w:r>
          </w:p>
        </w:tc>
        <w:tc>
          <w:tcPr>
            <w:tcW w:w="4945" w:type="dxa"/>
          </w:tcPr>
          <w:p w14:paraId="012DFABC"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西门子</w:t>
            </w:r>
          </w:p>
        </w:tc>
        <w:tc>
          <w:tcPr>
            <w:tcW w:w="1400" w:type="dxa"/>
          </w:tcPr>
          <w:p w14:paraId="5BF8AB7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639BF95C"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54"/>
          <w:jc w:val="center"/>
        </w:trPr>
        <w:tc>
          <w:tcPr>
            <w:tcW w:w="769" w:type="dxa"/>
            <w:vAlign w:val="center"/>
          </w:tcPr>
          <w:p w14:paraId="78F69BFB"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4</w:t>
            </w:r>
          </w:p>
        </w:tc>
        <w:tc>
          <w:tcPr>
            <w:tcW w:w="1878" w:type="dxa"/>
            <w:vAlign w:val="center"/>
          </w:tcPr>
          <w:p w14:paraId="27CADFCD"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UPS</w:t>
            </w:r>
          </w:p>
        </w:tc>
        <w:tc>
          <w:tcPr>
            <w:tcW w:w="4945" w:type="dxa"/>
          </w:tcPr>
          <w:p w14:paraId="2CF87971"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伊顿、艾默生</w:t>
            </w:r>
          </w:p>
        </w:tc>
        <w:tc>
          <w:tcPr>
            <w:tcW w:w="1400" w:type="dxa"/>
          </w:tcPr>
          <w:p w14:paraId="53579FD8"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13E73F78"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54"/>
          <w:jc w:val="center"/>
        </w:trPr>
        <w:tc>
          <w:tcPr>
            <w:tcW w:w="769" w:type="dxa"/>
            <w:vAlign w:val="center"/>
          </w:tcPr>
          <w:p w14:paraId="71BA1ABB"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5</w:t>
            </w:r>
          </w:p>
        </w:tc>
        <w:tc>
          <w:tcPr>
            <w:tcW w:w="1878" w:type="dxa"/>
            <w:vAlign w:val="center"/>
          </w:tcPr>
          <w:p w14:paraId="0BA06FBF"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隔离开关</w:t>
            </w:r>
          </w:p>
        </w:tc>
        <w:tc>
          <w:tcPr>
            <w:tcW w:w="4945" w:type="dxa"/>
          </w:tcPr>
          <w:p w14:paraId="24EBB6F3"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施耐德、西门子、ABB</w:t>
            </w:r>
          </w:p>
        </w:tc>
        <w:tc>
          <w:tcPr>
            <w:tcW w:w="1400" w:type="dxa"/>
          </w:tcPr>
          <w:p w14:paraId="01D6437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3B6E2C41"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297A8F27"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6</w:t>
            </w:r>
          </w:p>
        </w:tc>
        <w:tc>
          <w:tcPr>
            <w:tcW w:w="1878" w:type="dxa"/>
            <w:vAlign w:val="center"/>
          </w:tcPr>
          <w:p w14:paraId="5DD28A42"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新宋体" w:hint="eastAsia"/>
                <w:szCs w:val="21"/>
              </w:rPr>
              <w:t>断路器</w:t>
            </w:r>
          </w:p>
        </w:tc>
        <w:tc>
          <w:tcPr>
            <w:tcW w:w="4945" w:type="dxa"/>
          </w:tcPr>
          <w:p w14:paraId="710EDD91"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施耐德、西门子、ABB</w:t>
            </w:r>
          </w:p>
        </w:tc>
        <w:tc>
          <w:tcPr>
            <w:tcW w:w="1400" w:type="dxa"/>
          </w:tcPr>
          <w:p w14:paraId="6256EA7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4CE3C4DB"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0CA47C9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7</w:t>
            </w:r>
          </w:p>
        </w:tc>
        <w:tc>
          <w:tcPr>
            <w:tcW w:w="1878" w:type="dxa"/>
            <w:vAlign w:val="center"/>
          </w:tcPr>
          <w:p w14:paraId="1D4CE242"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微型断路器</w:t>
            </w:r>
          </w:p>
        </w:tc>
        <w:tc>
          <w:tcPr>
            <w:tcW w:w="4945" w:type="dxa"/>
          </w:tcPr>
          <w:p w14:paraId="2990CE4D"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施耐德、西门子、ABB</w:t>
            </w:r>
          </w:p>
        </w:tc>
        <w:tc>
          <w:tcPr>
            <w:tcW w:w="1400" w:type="dxa"/>
          </w:tcPr>
          <w:p w14:paraId="33472F06"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1A249752"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5903F0EE"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8</w:t>
            </w:r>
          </w:p>
        </w:tc>
        <w:tc>
          <w:tcPr>
            <w:tcW w:w="1878" w:type="dxa"/>
            <w:vAlign w:val="center"/>
          </w:tcPr>
          <w:p w14:paraId="073EBF78"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新宋体" w:hint="eastAsia"/>
                <w:szCs w:val="21"/>
              </w:rPr>
              <w:t>接触器</w:t>
            </w:r>
          </w:p>
        </w:tc>
        <w:tc>
          <w:tcPr>
            <w:tcW w:w="4945" w:type="dxa"/>
          </w:tcPr>
          <w:p w14:paraId="0D440C61"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施耐德、西门子、ABB</w:t>
            </w:r>
          </w:p>
        </w:tc>
        <w:tc>
          <w:tcPr>
            <w:tcW w:w="1400" w:type="dxa"/>
          </w:tcPr>
          <w:p w14:paraId="069B980B"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1471E0CE"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08CDD68C"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9</w:t>
            </w:r>
          </w:p>
        </w:tc>
        <w:tc>
          <w:tcPr>
            <w:tcW w:w="1878" w:type="dxa"/>
            <w:vAlign w:val="center"/>
          </w:tcPr>
          <w:p w14:paraId="5BAC5D59"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熔断器</w:t>
            </w:r>
          </w:p>
        </w:tc>
        <w:tc>
          <w:tcPr>
            <w:tcW w:w="4945" w:type="dxa"/>
          </w:tcPr>
          <w:p w14:paraId="7E860AC7"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施耐德、西门子、ABB</w:t>
            </w:r>
          </w:p>
        </w:tc>
        <w:tc>
          <w:tcPr>
            <w:tcW w:w="1400" w:type="dxa"/>
          </w:tcPr>
          <w:p w14:paraId="77586043"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6B3D0938"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6FC9F90D"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lastRenderedPageBreak/>
              <w:t>10</w:t>
            </w:r>
          </w:p>
        </w:tc>
        <w:tc>
          <w:tcPr>
            <w:tcW w:w="1878" w:type="dxa"/>
            <w:vAlign w:val="center"/>
          </w:tcPr>
          <w:p w14:paraId="32646D19"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低压元器件（控制开关、指示灯、继电器）</w:t>
            </w:r>
          </w:p>
        </w:tc>
        <w:tc>
          <w:tcPr>
            <w:tcW w:w="4945" w:type="dxa"/>
          </w:tcPr>
          <w:p w14:paraId="51BA17D8"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Times New Roman" w:hint="eastAsia"/>
                <w:szCs w:val="21"/>
              </w:rPr>
              <w:t>施耐德、西门子、ABB</w:t>
            </w:r>
          </w:p>
        </w:tc>
        <w:tc>
          <w:tcPr>
            <w:tcW w:w="1400" w:type="dxa"/>
          </w:tcPr>
          <w:p w14:paraId="6B31A969"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463C3019"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1F978EB9"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11</w:t>
            </w:r>
          </w:p>
        </w:tc>
        <w:tc>
          <w:tcPr>
            <w:tcW w:w="1878" w:type="dxa"/>
            <w:vAlign w:val="center"/>
          </w:tcPr>
          <w:p w14:paraId="144B1FE8"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电抗器</w:t>
            </w:r>
          </w:p>
        </w:tc>
        <w:tc>
          <w:tcPr>
            <w:tcW w:w="4945" w:type="dxa"/>
          </w:tcPr>
          <w:p w14:paraId="2113D2D0"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szCs w:val="21"/>
              </w:rPr>
              <w:t>秦抗</w:t>
            </w:r>
            <w:r w:rsidRPr="00E640F3">
              <w:rPr>
                <w:rFonts w:ascii="宋体" w:eastAsia="宋体" w:hAnsi="宋体" w:cs="Times New Roman" w:hint="eastAsia"/>
                <w:szCs w:val="21"/>
              </w:rPr>
              <w:t>、</w:t>
            </w:r>
            <w:r w:rsidRPr="00E640F3">
              <w:rPr>
                <w:rFonts w:ascii="宋体" w:eastAsia="宋体" w:hAnsi="宋体" w:cs="Times New Roman"/>
                <w:szCs w:val="21"/>
              </w:rPr>
              <w:t>京变</w:t>
            </w:r>
            <w:r w:rsidRPr="00E640F3">
              <w:rPr>
                <w:rFonts w:ascii="宋体" w:eastAsia="宋体" w:hAnsi="宋体" w:cs="Times New Roman" w:hint="eastAsia"/>
                <w:szCs w:val="21"/>
              </w:rPr>
              <w:t>、上海鹰峰</w:t>
            </w:r>
          </w:p>
        </w:tc>
        <w:tc>
          <w:tcPr>
            <w:tcW w:w="1400" w:type="dxa"/>
          </w:tcPr>
          <w:p w14:paraId="108B2CA3" w14:textId="77777777" w:rsidR="00E640F3" w:rsidRPr="00E640F3" w:rsidRDefault="00E640F3" w:rsidP="00E640F3">
            <w:pPr>
              <w:adjustRightInd w:val="0"/>
              <w:snapToGrid w:val="0"/>
              <w:spacing w:line="0" w:lineRule="atLeast"/>
              <w:jc w:val="center"/>
              <w:rPr>
                <w:rFonts w:ascii="宋体" w:eastAsia="宋体" w:hAnsi="宋体" w:cs="Times New Roman"/>
                <w:szCs w:val="21"/>
              </w:rPr>
            </w:pPr>
          </w:p>
        </w:tc>
      </w:tr>
      <w:tr w:rsidR="00E640F3" w:rsidRPr="00E640F3" w14:paraId="38D831C9"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0E0E027B"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12</w:t>
            </w:r>
          </w:p>
        </w:tc>
        <w:tc>
          <w:tcPr>
            <w:tcW w:w="1878" w:type="dxa"/>
            <w:vAlign w:val="center"/>
          </w:tcPr>
          <w:p w14:paraId="4A81E287"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制动电阻</w:t>
            </w:r>
          </w:p>
        </w:tc>
        <w:tc>
          <w:tcPr>
            <w:tcW w:w="4945" w:type="dxa"/>
          </w:tcPr>
          <w:p w14:paraId="73DC3792"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Times New Roman"/>
                <w:szCs w:val="21"/>
              </w:rPr>
              <w:t>上海</w:t>
            </w:r>
            <w:r w:rsidRPr="00E640F3">
              <w:rPr>
                <w:rFonts w:ascii="宋体" w:eastAsia="宋体" w:hAnsi="宋体" w:cs="Times New Roman" w:hint="eastAsia"/>
                <w:szCs w:val="21"/>
              </w:rPr>
              <w:t>旗亚、上海鹰峰</w:t>
            </w:r>
          </w:p>
        </w:tc>
        <w:tc>
          <w:tcPr>
            <w:tcW w:w="1400" w:type="dxa"/>
          </w:tcPr>
          <w:p w14:paraId="624CD6C5"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045EA4D7"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58FACD46"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13</w:t>
            </w:r>
          </w:p>
        </w:tc>
        <w:tc>
          <w:tcPr>
            <w:tcW w:w="1878" w:type="dxa"/>
            <w:vAlign w:val="center"/>
          </w:tcPr>
          <w:p w14:paraId="28A1EDCB"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Times New Roman" w:hint="eastAsia"/>
                <w:szCs w:val="21"/>
              </w:rPr>
              <w:t>直流电源</w:t>
            </w:r>
          </w:p>
        </w:tc>
        <w:tc>
          <w:tcPr>
            <w:tcW w:w="4945" w:type="dxa"/>
          </w:tcPr>
          <w:p w14:paraId="672C45C8"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西门子、魏德米勒、菲尼克斯</w:t>
            </w:r>
          </w:p>
        </w:tc>
        <w:tc>
          <w:tcPr>
            <w:tcW w:w="1400" w:type="dxa"/>
          </w:tcPr>
          <w:p w14:paraId="287DFCF9"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457FA42A"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3DE6916A"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14</w:t>
            </w:r>
          </w:p>
        </w:tc>
        <w:tc>
          <w:tcPr>
            <w:tcW w:w="1878" w:type="dxa"/>
            <w:vAlign w:val="center"/>
          </w:tcPr>
          <w:p w14:paraId="51656A05"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新宋体" w:hint="eastAsia"/>
                <w:szCs w:val="21"/>
              </w:rPr>
              <w:t>电机保护继电器</w:t>
            </w:r>
          </w:p>
        </w:tc>
        <w:tc>
          <w:tcPr>
            <w:tcW w:w="4945" w:type="dxa"/>
          </w:tcPr>
          <w:p w14:paraId="3AA12BD7"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施耐德、西门子</w:t>
            </w:r>
            <w:r w:rsidRPr="00E640F3">
              <w:rPr>
                <w:rFonts w:ascii="宋体" w:eastAsia="宋体" w:hAnsi="宋体" w:cs="Times New Roman" w:hint="eastAsia"/>
                <w:szCs w:val="21"/>
              </w:rPr>
              <w:t>、ABB</w:t>
            </w:r>
          </w:p>
        </w:tc>
        <w:tc>
          <w:tcPr>
            <w:tcW w:w="1400" w:type="dxa"/>
          </w:tcPr>
          <w:p w14:paraId="541BB1C5"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71EFF164"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4CC9B1AE"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15</w:t>
            </w:r>
          </w:p>
        </w:tc>
        <w:tc>
          <w:tcPr>
            <w:tcW w:w="1878" w:type="dxa"/>
            <w:vAlign w:val="center"/>
          </w:tcPr>
          <w:p w14:paraId="70B2328E"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计算机</w:t>
            </w:r>
          </w:p>
        </w:tc>
        <w:tc>
          <w:tcPr>
            <w:tcW w:w="4945" w:type="dxa"/>
          </w:tcPr>
          <w:p w14:paraId="7F4A6353"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戴尔、HP、西门子</w:t>
            </w:r>
          </w:p>
        </w:tc>
        <w:tc>
          <w:tcPr>
            <w:tcW w:w="1400" w:type="dxa"/>
          </w:tcPr>
          <w:p w14:paraId="63D15D2A"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317FDE84"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94"/>
          <w:jc w:val="center"/>
        </w:trPr>
        <w:tc>
          <w:tcPr>
            <w:tcW w:w="769" w:type="dxa"/>
            <w:vAlign w:val="center"/>
          </w:tcPr>
          <w:p w14:paraId="1D0C8111"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16</w:t>
            </w:r>
          </w:p>
        </w:tc>
        <w:tc>
          <w:tcPr>
            <w:tcW w:w="1878" w:type="dxa"/>
            <w:vAlign w:val="center"/>
          </w:tcPr>
          <w:p w14:paraId="03C026D9"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交换机</w:t>
            </w:r>
          </w:p>
        </w:tc>
        <w:tc>
          <w:tcPr>
            <w:tcW w:w="4945" w:type="dxa"/>
          </w:tcPr>
          <w:p w14:paraId="7D9EF2C0"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西门子、赫斯曼、</w:t>
            </w:r>
            <w:r w:rsidRPr="00E640F3">
              <w:rPr>
                <w:rFonts w:ascii="宋体" w:eastAsia="宋体" w:hAnsi="宋体" w:cs="新宋体"/>
                <w:szCs w:val="21"/>
              </w:rPr>
              <w:t>MOXA</w:t>
            </w:r>
            <w:r w:rsidRPr="00E640F3">
              <w:rPr>
                <w:rFonts w:ascii="宋体" w:eastAsia="宋体" w:hAnsi="宋体" w:cs="新宋体" w:hint="eastAsia"/>
                <w:szCs w:val="21"/>
              </w:rPr>
              <w:t>、华为</w:t>
            </w:r>
          </w:p>
        </w:tc>
        <w:tc>
          <w:tcPr>
            <w:tcW w:w="1400" w:type="dxa"/>
          </w:tcPr>
          <w:p w14:paraId="55D39820"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4AD908F0"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11882E18"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17</w:t>
            </w:r>
          </w:p>
        </w:tc>
        <w:tc>
          <w:tcPr>
            <w:tcW w:w="1878" w:type="dxa"/>
            <w:vAlign w:val="center"/>
          </w:tcPr>
          <w:p w14:paraId="305D14C7"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触摸屏</w:t>
            </w:r>
          </w:p>
        </w:tc>
        <w:tc>
          <w:tcPr>
            <w:tcW w:w="4945" w:type="dxa"/>
          </w:tcPr>
          <w:p w14:paraId="7DF2E9C2"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西门子</w:t>
            </w:r>
          </w:p>
        </w:tc>
        <w:tc>
          <w:tcPr>
            <w:tcW w:w="1400" w:type="dxa"/>
          </w:tcPr>
          <w:p w14:paraId="6AFEC504"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103D864F"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0338BAFB"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18</w:t>
            </w:r>
          </w:p>
        </w:tc>
        <w:tc>
          <w:tcPr>
            <w:tcW w:w="1878" w:type="dxa"/>
            <w:vAlign w:val="center"/>
          </w:tcPr>
          <w:p w14:paraId="3269CFDA"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接线端子</w:t>
            </w:r>
          </w:p>
        </w:tc>
        <w:tc>
          <w:tcPr>
            <w:tcW w:w="4945" w:type="dxa"/>
          </w:tcPr>
          <w:p w14:paraId="2057BF88"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菲尼克斯、魏德米勒</w:t>
            </w:r>
          </w:p>
        </w:tc>
        <w:tc>
          <w:tcPr>
            <w:tcW w:w="1400" w:type="dxa"/>
          </w:tcPr>
          <w:p w14:paraId="615B8D03"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746F08DF"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23562C7D"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19</w:t>
            </w:r>
          </w:p>
        </w:tc>
        <w:tc>
          <w:tcPr>
            <w:tcW w:w="1878" w:type="dxa"/>
            <w:vAlign w:val="center"/>
          </w:tcPr>
          <w:p w14:paraId="3BF57C32"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隔离器、配电器</w:t>
            </w:r>
          </w:p>
        </w:tc>
        <w:tc>
          <w:tcPr>
            <w:tcW w:w="4945" w:type="dxa"/>
          </w:tcPr>
          <w:p w14:paraId="53AA5A43"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魏德米勒、菲尼克斯</w:t>
            </w:r>
          </w:p>
        </w:tc>
        <w:tc>
          <w:tcPr>
            <w:tcW w:w="1400" w:type="dxa"/>
          </w:tcPr>
          <w:p w14:paraId="49559CD9"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5DE980E3"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62B43D42"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20</w:t>
            </w:r>
          </w:p>
        </w:tc>
        <w:tc>
          <w:tcPr>
            <w:tcW w:w="1878" w:type="dxa"/>
            <w:vAlign w:val="center"/>
          </w:tcPr>
          <w:p w14:paraId="379EFCB2"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工业遥控器</w:t>
            </w:r>
          </w:p>
        </w:tc>
        <w:tc>
          <w:tcPr>
            <w:tcW w:w="4945" w:type="dxa"/>
          </w:tcPr>
          <w:p w14:paraId="69510BD5"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台湾禹鼎、大力神</w:t>
            </w:r>
          </w:p>
        </w:tc>
        <w:tc>
          <w:tcPr>
            <w:tcW w:w="1400" w:type="dxa"/>
          </w:tcPr>
          <w:p w14:paraId="653FDC0B"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535962D5"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62027E12"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21</w:t>
            </w:r>
          </w:p>
        </w:tc>
        <w:tc>
          <w:tcPr>
            <w:tcW w:w="1878" w:type="dxa"/>
            <w:vAlign w:val="center"/>
          </w:tcPr>
          <w:p w14:paraId="14AB712D"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新宋体" w:hint="eastAsia"/>
                <w:szCs w:val="21"/>
              </w:rPr>
              <w:t>安全滑触线</w:t>
            </w:r>
          </w:p>
        </w:tc>
        <w:tc>
          <w:tcPr>
            <w:tcW w:w="4945" w:type="dxa"/>
          </w:tcPr>
          <w:p w14:paraId="10218FC3"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济南捷能、山东东达、济南德</w:t>
            </w:r>
            <w:proofErr w:type="gramStart"/>
            <w:r w:rsidRPr="00E640F3">
              <w:rPr>
                <w:rFonts w:ascii="宋体" w:eastAsia="宋体" w:hAnsi="宋体" w:cs="新宋体" w:hint="eastAsia"/>
                <w:szCs w:val="21"/>
              </w:rPr>
              <w:t>玛</w:t>
            </w:r>
            <w:proofErr w:type="gramEnd"/>
          </w:p>
        </w:tc>
        <w:tc>
          <w:tcPr>
            <w:tcW w:w="1400" w:type="dxa"/>
          </w:tcPr>
          <w:p w14:paraId="7294D918"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r w:rsidR="00E640F3" w:rsidRPr="00E640F3" w14:paraId="01CA31B5"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54"/>
          <w:tblHeader/>
          <w:jc w:val="center"/>
        </w:trPr>
        <w:tc>
          <w:tcPr>
            <w:tcW w:w="769" w:type="dxa"/>
            <w:vAlign w:val="center"/>
          </w:tcPr>
          <w:p w14:paraId="27315BA0" w14:textId="77777777" w:rsidR="00E640F3" w:rsidRPr="00E640F3" w:rsidRDefault="00E640F3" w:rsidP="00E640F3">
            <w:pPr>
              <w:adjustRightInd w:val="0"/>
              <w:snapToGrid w:val="0"/>
              <w:spacing w:line="0" w:lineRule="atLeast"/>
              <w:jc w:val="center"/>
              <w:rPr>
                <w:rFonts w:ascii="宋体" w:eastAsia="宋体" w:hAnsi="宋体" w:cs="Times New Roman"/>
                <w:b/>
                <w:bCs/>
                <w:szCs w:val="21"/>
              </w:rPr>
            </w:pPr>
            <w:r w:rsidRPr="00E640F3">
              <w:rPr>
                <w:rFonts w:ascii="宋体" w:eastAsia="宋体" w:hAnsi="宋体" w:cs="Times New Roman" w:hint="eastAsia"/>
                <w:b/>
                <w:bCs/>
                <w:szCs w:val="21"/>
              </w:rPr>
              <w:t>三</w:t>
            </w:r>
          </w:p>
        </w:tc>
        <w:tc>
          <w:tcPr>
            <w:tcW w:w="1878" w:type="dxa"/>
            <w:vAlign w:val="center"/>
          </w:tcPr>
          <w:p w14:paraId="2B94BF3A" w14:textId="77777777" w:rsidR="00E640F3" w:rsidRPr="00E640F3" w:rsidRDefault="00E640F3" w:rsidP="00E640F3">
            <w:pPr>
              <w:adjustRightInd w:val="0"/>
              <w:snapToGrid w:val="0"/>
              <w:spacing w:line="0" w:lineRule="atLeast"/>
              <w:jc w:val="center"/>
              <w:rPr>
                <w:rFonts w:ascii="宋体" w:eastAsia="宋体" w:hAnsi="宋体" w:cs="Times New Roman"/>
                <w:b/>
                <w:bCs/>
                <w:szCs w:val="21"/>
              </w:rPr>
            </w:pPr>
            <w:r w:rsidRPr="00E640F3">
              <w:rPr>
                <w:rFonts w:ascii="宋体" w:eastAsia="宋体" w:hAnsi="宋体" w:cs="Times New Roman" w:hint="eastAsia"/>
                <w:b/>
                <w:bCs/>
                <w:szCs w:val="21"/>
              </w:rPr>
              <w:t>仪表</w:t>
            </w:r>
          </w:p>
        </w:tc>
        <w:tc>
          <w:tcPr>
            <w:tcW w:w="4945" w:type="dxa"/>
            <w:vAlign w:val="center"/>
          </w:tcPr>
          <w:p w14:paraId="0478CD18" w14:textId="77777777" w:rsidR="00E640F3" w:rsidRPr="00E640F3" w:rsidRDefault="00E640F3" w:rsidP="00E640F3">
            <w:pPr>
              <w:adjustRightInd w:val="0"/>
              <w:snapToGrid w:val="0"/>
              <w:spacing w:line="0" w:lineRule="atLeast"/>
              <w:jc w:val="center"/>
              <w:rPr>
                <w:rFonts w:ascii="宋体" w:eastAsia="宋体" w:hAnsi="宋体" w:cs="Times New Roman"/>
                <w:b/>
                <w:bCs/>
                <w:szCs w:val="21"/>
              </w:rPr>
            </w:pPr>
          </w:p>
        </w:tc>
        <w:tc>
          <w:tcPr>
            <w:tcW w:w="1400" w:type="dxa"/>
            <w:vAlign w:val="center"/>
          </w:tcPr>
          <w:p w14:paraId="2960CDF6" w14:textId="77777777" w:rsidR="00E640F3" w:rsidRPr="00E640F3" w:rsidRDefault="00E640F3" w:rsidP="00E640F3">
            <w:pPr>
              <w:adjustRightInd w:val="0"/>
              <w:snapToGrid w:val="0"/>
              <w:spacing w:line="0" w:lineRule="atLeast"/>
              <w:jc w:val="center"/>
              <w:rPr>
                <w:rFonts w:ascii="宋体" w:eastAsia="宋体" w:hAnsi="宋体" w:cs="Times New Roman"/>
                <w:b/>
                <w:bCs/>
                <w:szCs w:val="21"/>
              </w:rPr>
            </w:pPr>
          </w:p>
        </w:tc>
      </w:tr>
      <w:tr w:rsidR="00E640F3" w:rsidRPr="00E640F3" w14:paraId="2065B8A3"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44E1B057"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1</w:t>
            </w:r>
          </w:p>
        </w:tc>
        <w:tc>
          <w:tcPr>
            <w:tcW w:w="1878" w:type="dxa"/>
            <w:vAlign w:val="center"/>
          </w:tcPr>
          <w:p w14:paraId="2136CD4E" w14:textId="77777777" w:rsidR="00E640F3" w:rsidRPr="00E640F3" w:rsidRDefault="00E640F3" w:rsidP="00E640F3">
            <w:pPr>
              <w:adjustRightInd w:val="0"/>
              <w:snapToGrid w:val="0"/>
              <w:spacing w:line="0" w:lineRule="atLeast"/>
              <w:rPr>
                <w:rFonts w:ascii="宋体" w:eastAsia="宋体" w:hAnsi="宋体" w:cs="Times New Roman"/>
                <w:szCs w:val="21"/>
              </w:rPr>
            </w:pPr>
            <w:r w:rsidRPr="00E640F3">
              <w:rPr>
                <w:rFonts w:ascii="宋体" w:eastAsia="宋体" w:hAnsi="宋体" w:cs="新宋体" w:hint="eastAsia"/>
                <w:szCs w:val="21"/>
              </w:rPr>
              <w:t>雷达</w:t>
            </w:r>
            <w:proofErr w:type="gramStart"/>
            <w:r w:rsidRPr="00E640F3">
              <w:rPr>
                <w:rFonts w:ascii="宋体" w:eastAsia="宋体" w:hAnsi="宋体" w:cs="新宋体" w:hint="eastAsia"/>
                <w:szCs w:val="21"/>
              </w:rPr>
              <w:t>料位计</w:t>
            </w:r>
            <w:proofErr w:type="gramEnd"/>
          </w:p>
        </w:tc>
        <w:tc>
          <w:tcPr>
            <w:tcW w:w="4945" w:type="dxa"/>
          </w:tcPr>
          <w:p w14:paraId="4E6EEFB1"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VEGA、西门子、E+H</w:t>
            </w:r>
          </w:p>
        </w:tc>
        <w:tc>
          <w:tcPr>
            <w:tcW w:w="1400" w:type="dxa"/>
          </w:tcPr>
          <w:p w14:paraId="10EE48A6"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新宋体" w:hint="eastAsia"/>
                <w:szCs w:val="21"/>
              </w:rPr>
              <w:t>进口</w:t>
            </w:r>
          </w:p>
        </w:tc>
      </w:tr>
      <w:tr w:rsidR="00E640F3" w:rsidRPr="00E640F3" w14:paraId="08E11CFC" w14:textId="77777777" w:rsidTr="00ED36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89"/>
          <w:jc w:val="center"/>
        </w:trPr>
        <w:tc>
          <w:tcPr>
            <w:tcW w:w="769" w:type="dxa"/>
            <w:vAlign w:val="center"/>
          </w:tcPr>
          <w:p w14:paraId="7968FEC2" w14:textId="77777777" w:rsidR="00E640F3" w:rsidRPr="00E640F3" w:rsidRDefault="00E640F3" w:rsidP="00E640F3">
            <w:pPr>
              <w:adjustRightInd w:val="0"/>
              <w:snapToGrid w:val="0"/>
              <w:spacing w:line="0" w:lineRule="atLeast"/>
              <w:jc w:val="center"/>
              <w:rPr>
                <w:rFonts w:ascii="宋体" w:eastAsia="宋体" w:hAnsi="宋体" w:cs="Times New Roman"/>
                <w:szCs w:val="21"/>
              </w:rPr>
            </w:pPr>
            <w:r w:rsidRPr="00E640F3">
              <w:rPr>
                <w:rFonts w:ascii="宋体" w:eastAsia="宋体" w:hAnsi="宋体" w:cs="Times New Roman" w:hint="eastAsia"/>
                <w:szCs w:val="21"/>
              </w:rPr>
              <w:t>2</w:t>
            </w:r>
          </w:p>
        </w:tc>
        <w:tc>
          <w:tcPr>
            <w:tcW w:w="1878" w:type="dxa"/>
            <w:vAlign w:val="center"/>
          </w:tcPr>
          <w:p w14:paraId="4C02457F" w14:textId="77777777" w:rsidR="00E640F3" w:rsidRPr="00E640F3" w:rsidRDefault="00E640F3" w:rsidP="00E640F3">
            <w:pPr>
              <w:adjustRightInd w:val="0"/>
              <w:snapToGrid w:val="0"/>
              <w:spacing w:line="0" w:lineRule="atLeast"/>
              <w:rPr>
                <w:rFonts w:ascii="宋体" w:eastAsia="宋体" w:hAnsi="宋体" w:cs="新宋体"/>
                <w:szCs w:val="21"/>
              </w:rPr>
            </w:pPr>
            <w:r w:rsidRPr="00E640F3">
              <w:rPr>
                <w:rFonts w:ascii="宋体" w:eastAsia="宋体" w:hAnsi="宋体" w:cs="Times New Roman" w:hint="eastAsia"/>
                <w:szCs w:val="21"/>
              </w:rPr>
              <w:t>皮带秤</w:t>
            </w:r>
          </w:p>
        </w:tc>
        <w:tc>
          <w:tcPr>
            <w:tcW w:w="4945" w:type="dxa"/>
            <w:vAlign w:val="center"/>
          </w:tcPr>
          <w:p w14:paraId="0E30FE12" w14:textId="77777777" w:rsidR="00E640F3" w:rsidRPr="00E640F3" w:rsidRDefault="00E640F3" w:rsidP="00E640F3">
            <w:pPr>
              <w:adjustRightInd w:val="0"/>
              <w:snapToGrid w:val="0"/>
              <w:spacing w:line="0" w:lineRule="atLeast"/>
              <w:jc w:val="center"/>
              <w:rPr>
                <w:rFonts w:ascii="宋体" w:eastAsia="宋体" w:hAnsi="宋体" w:cs="新宋体"/>
                <w:szCs w:val="21"/>
              </w:rPr>
            </w:pPr>
            <w:r w:rsidRPr="00E640F3">
              <w:rPr>
                <w:rFonts w:ascii="宋体" w:eastAsia="宋体" w:hAnsi="宋体" w:cs="Times New Roman" w:hint="eastAsia"/>
                <w:szCs w:val="21"/>
              </w:rPr>
              <w:t>大和</w:t>
            </w:r>
            <w:r w:rsidRPr="00E640F3">
              <w:rPr>
                <w:rFonts w:ascii="宋体" w:eastAsia="宋体" w:hAnsi="宋体" w:cs="新宋体" w:hint="eastAsia"/>
                <w:szCs w:val="21"/>
              </w:rPr>
              <w:t>、申克、梅特勒-托利多</w:t>
            </w:r>
          </w:p>
        </w:tc>
        <w:tc>
          <w:tcPr>
            <w:tcW w:w="1400" w:type="dxa"/>
          </w:tcPr>
          <w:p w14:paraId="088F9F5B" w14:textId="77777777" w:rsidR="00E640F3" w:rsidRPr="00E640F3" w:rsidRDefault="00E640F3" w:rsidP="00E640F3">
            <w:pPr>
              <w:adjustRightInd w:val="0"/>
              <w:snapToGrid w:val="0"/>
              <w:spacing w:line="0" w:lineRule="atLeast"/>
              <w:jc w:val="center"/>
              <w:rPr>
                <w:rFonts w:ascii="宋体" w:eastAsia="宋体" w:hAnsi="宋体" w:cs="新宋体"/>
                <w:szCs w:val="21"/>
              </w:rPr>
            </w:pPr>
          </w:p>
        </w:tc>
      </w:tr>
    </w:tbl>
    <w:p w14:paraId="3F21A87E" w14:textId="77777777" w:rsidR="00E640F3" w:rsidRPr="00E640F3" w:rsidRDefault="00E640F3" w:rsidP="00E640F3">
      <w:pPr>
        <w:spacing w:line="360" w:lineRule="auto"/>
        <w:rPr>
          <w:rFonts w:ascii="宋体" w:eastAsia="宋体" w:hAnsi="宋体" w:cs="Times New Roman"/>
          <w:bCs/>
          <w:sz w:val="24"/>
          <w:szCs w:val="24"/>
        </w:rPr>
        <w:sectPr w:rsidR="00E640F3" w:rsidRPr="00E640F3" w:rsidSect="00ED363A">
          <w:headerReference w:type="first" r:id="rId36"/>
          <w:pgSz w:w="11906" w:h="16838"/>
          <w:pgMar w:top="1418" w:right="1418" w:bottom="1418" w:left="1701" w:header="851" w:footer="851" w:gutter="0"/>
          <w:cols w:space="720"/>
          <w:titlePg/>
          <w:docGrid w:type="lines" w:linePitch="312"/>
        </w:sectPr>
      </w:pPr>
    </w:p>
    <w:p w14:paraId="0949C56A" w14:textId="77777777" w:rsidR="00E640F3" w:rsidRPr="00E640F3" w:rsidRDefault="00E640F3" w:rsidP="00E640F3">
      <w:pPr>
        <w:keepNext/>
        <w:keepLines/>
        <w:spacing w:before="340" w:after="330" w:line="578" w:lineRule="auto"/>
        <w:jc w:val="center"/>
        <w:outlineLvl w:val="0"/>
        <w:rPr>
          <w:rFonts w:ascii="宋体" w:eastAsia="宋体" w:hAnsi="宋体" w:cs="Times New Roman"/>
          <w:b/>
          <w:bCs/>
          <w:kern w:val="44"/>
          <w:sz w:val="32"/>
          <w:szCs w:val="32"/>
          <w:lang w:val="x-none" w:eastAsia="x-none"/>
        </w:rPr>
      </w:pPr>
      <w:bookmarkStart w:id="351" w:name="_Toc19524932"/>
      <w:r w:rsidRPr="00E640F3">
        <w:rPr>
          <w:rFonts w:ascii="宋体" w:eastAsia="宋体" w:hAnsi="宋体" w:cs="Times New Roman" w:hint="eastAsia"/>
          <w:b/>
          <w:bCs/>
          <w:kern w:val="44"/>
          <w:sz w:val="32"/>
          <w:szCs w:val="32"/>
          <w:lang w:val="x-none" w:eastAsia="x-none"/>
        </w:rPr>
        <w:lastRenderedPageBreak/>
        <w:t>附件15</w:t>
      </w:r>
      <w:r w:rsidRPr="00E640F3">
        <w:rPr>
          <w:rFonts w:ascii="宋体" w:eastAsia="宋体" w:hAnsi="宋体" w:cs="Times New Roman"/>
          <w:b/>
          <w:bCs/>
          <w:kern w:val="44"/>
          <w:sz w:val="32"/>
          <w:szCs w:val="32"/>
          <w:lang w:val="x-none" w:eastAsia="x-none"/>
        </w:rPr>
        <w:t xml:space="preserve"> </w:t>
      </w:r>
      <w:proofErr w:type="spellStart"/>
      <w:r w:rsidRPr="00E640F3">
        <w:rPr>
          <w:rFonts w:ascii="宋体" w:eastAsia="宋体" w:hAnsi="宋体" w:cs="Times New Roman" w:hint="eastAsia"/>
          <w:b/>
          <w:bCs/>
          <w:kern w:val="44"/>
          <w:sz w:val="32"/>
          <w:szCs w:val="32"/>
          <w:lang w:val="x-none" w:eastAsia="x-none"/>
        </w:rPr>
        <w:t>设备分交</w:t>
      </w:r>
      <w:bookmarkEnd w:id="351"/>
      <w:r w:rsidRPr="00E640F3">
        <w:rPr>
          <w:rFonts w:ascii="宋体" w:eastAsia="宋体" w:hAnsi="宋体" w:cs="Times New Roman" w:hint="eastAsia"/>
          <w:b/>
          <w:bCs/>
          <w:kern w:val="44"/>
          <w:sz w:val="32"/>
          <w:szCs w:val="32"/>
          <w:lang w:val="x-none"/>
        </w:rPr>
        <w:t>表</w:t>
      </w:r>
      <w:proofErr w:type="spellEnd"/>
    </w:p>
    <w:p w14:paraId="6E272C9A"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本附件描述本工程范围内《设备分交表》事宜。</w:t>
      </w:r>
    </w:p>
    <w:p w14:paraId="6FE6F984" w14:textId="77777777" w:rsidR="00E640F3" w:rsidRPr="00E640F3" w:rsidRDefault="00E640F3" w:rsidP="00E640F3">
      <w:pPr>
        <w:spacing w:beforeLines="50" w:before="156" w:afterLines="50" w:after="156" w:line="360" w:lineRule="auto"/>
        <w:rPr>
          <w:rFonts w:ascii="宋体" w:eastAsia="宋体" w:hAnsi="宋体" w:cs="Times New Roman"/>
          <w:b/>
          <w:sz w:val="24"/>
          <w:szCs w:val="24"/>
        </w:rPr>
      </w:pPr>
      <w:r w:rsidRPr="00E640F3">
        <w:rPr>
          <w:rFonts w:ascii="宋体" w:eastAsia="宋体" w:hAnsi="宋体" w:cs="Times New Roman" w:hint="eastAsia"/>
          <w:b/>
          <w:sz w:val="24"/>
          <w:szCs w:val="24"/>
        </w:rPr>
        <w:t>1、设备分交表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928"/>
        <w:gridCol w:w="653"/>
        <w:gridCol w:w="653"/>
        <w:gridCol w:w="560"/>
        <w:gridCol w:w="567"/>
        <w:gridCol w:w="567"/>
        <w:gridCol w:w="533"/>
        <w:gridCol w:w="560"/>
        <w:gridCol w:w="702"/>
        <w:gridCol w:w="1216"/>
      </w:tblGrid>
      <w:tr w:rsidR="00E640F3" w:rsidRPr="00E640F3" w14:paraId="7C783DAC" w14:textId="77777777" w:rsidTr="00ED363A">
        <w:trPr>
          <w:trHeight w:val="446"/>
          <w:tblHeader/>
          <w:jc w:val="center"/>
        </w:trPr>
        <w:tc>
          <w:tcPr>
            <w:tcW w:w="8509" w:type="dxa"/>
            <w:gridSpan w:val="11"/>
            <w:vAlign w:val="center"/>
          </w:tcPr>
          <w:p w14:paraId="0AFF3A9D"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仿宋"/>
                <w:b/>
                <w:szCs w:val="21"/>
              </w:rPr>
              <w:t>宝钢德盛不锈钢有限公司</w:t>
            </w:r>
            <w:r w:rsidRPr="00E640F3">
              <w:rPr>
                <w:rFonts w:ascii="宋体" w:eastAsia="宋体" w:hAnsi="宋体" w:cs="仿宋"/>
                <w:b/>
                <w:szCs w:val="21"/>
              </w:rPr>
              <w:br/>
              <w:t>新</w:t>
            </w:r>
            <w:r w:rsidRPr="00E640F3">
              <w:rPr>
                <w:rFonts w:ascii="宋体" w:eastAsia="宋体" w:hAnsi="宋体" w:cs="仿宋" w:hint="eastAsia"/>
                <w:b/>
                <w:szCs w:val="21"/>
              </w:rPr>
              <w:t>炼钢</w:t>
            </w:r>
            <w:r w:rsidRPr="00E640F3">
              <w:rPr>
                <w:rFonts w:ascii="宋体" w:eastAsia="宋体" w:hAnsi="宋体" w:cs="仿宋"/>
                <w:b/>
                <w:szCs w:val="21"/>
              </w:rPr>
              <w:t>（一步）项目</w:t>
            </w:r>
            <w:r w:rsidRPr="00E640F3">
              <w:rPr>
                <w:rFonts w:ascii="宋体" w:eastAsia="宋体" w:hAnsi="宋体" w:cs="仿宋" w:hint="eastAsia"/>
                <w:b/>
                <w:szCs w:val="21"/>
              </w:rPr>
              <w:t>储运系统</w:t>
            </w:r>
            <w:r w:rsidRPr="00E640F3">
              <w:rPr>
                <w:rFonts w:ascii="宋体" w:eastAsia="宋体" w:hAnsi="宋体" w:cs="仿宋"/>
                <w:b/>
                <w:szCs w:val="21"/>
              </w:rPr>
              <w:t>单元</w:t>
            </w:r>
            <w:r w:rsidRPr="00E640F3">
              <w:rPr>
                <w:rFonts w:ascii="宋体" w:eastAsia="宋体" w:hAnsi="宋体" w:cs="仿宋"/>
                <w:b/>
                <w:szCs w:val="21"/>
              </w:rPr>
              <w:br/>
              <w:t>设备分交表</w:t>
            </w:r>
          </w:p>
        </w:tc>
      </w:tr>
      <w:tr w:rsidR="00E640F3" w:rsidRPr="00E640F3" w14:paraId="3B0C7061" w14:textId="77777777" w:rsidTr="00ED363A">
        <w:trPr>
          <w:trHeight w:val="446"/>
          <w:tblHeader/>
          <w:jc w:val="center"/>
        </w:trPr>
        <w:tc>
          <w:tcPr>
            <w:tcW w:w="8509" w:type="dxa"/>
            <w:gridSpan w:val="11"/>
            <w:vAlign w:val="center"/>
          </w:tcPr>
          <w:p w14:paraId="2BE2E8DF"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color w:val="000000"/>
                <w:szCs w:val="21"/>
                <w:lang w:bidi="ar"/>
              </w:rPr>
              <w:t>符号说明：</w:t>
            </w:r>
            <w:r w:rsidRPr="00E640F3">
              <w:rPr>
                <w:rFonts w:ascii="宋体" w:eastAsia="宋体" w:hAnsi="宋体" w:cs="Times New Roman"/>
                <w:color w:val="000000"/>
                <w:szCs w:val="21"/>
                <w:lang w:bidi="ar"/>
              </w:rPr>
              <w:t xml:space="preserve"> S</w:t>
            </w:r>
            <w:r w:rsidRPr="00E640F3">
              <w:rPr>
                <w:rFonts w:ascii="宋体" w:eastAsia="宋体" w:hAnsi="宋体" w:cs="宋体"/>
                <w:color w:val="000000"/>
                <w:szCs w:val="21"/>
                <w:lang w:bidi="ar"/>
              </w:rPr>
              <w:t>＝卖方，</w:t>
            </w:r>
            <w:r w:rsidRPr="00E640F3">
              <w:rPr>
                <w:rFonts w:ascii="宋体" w:eastAsia="宋体" w:hAnsi="宋体" w:cs="Times New Roman"/>
                <w:color w:val="000000"/>
                <w:szCs w:val="21"/>
                <w:lang w:bidi="ar"/>
              </w:rPr>
              <w:t xml:space="preserve"> B</w:t>
            </w:r>
            <w:r w:rsidRPr="00E640F3">
              <w:rPr>
                <w:rFonts w:ascii="宋体" w:eastAsia="宋体" w:hAnsi="宋体" w:cs="宋体"/>
                <w:color w:val="000000"/>
                <w:szCs w:val="21"/>
                <w:lang w:bidi="ar"/>
              </w:rPr>
              <w:t>＝买方；</w:t>
            </w:r>
            <w:r w:rsidRPr="00E640F3">
              <w:rPr>
                <w:rFonts w:ascii="宋体" w:eastAsia="宋体" w:hAnsi="宋体" w:cs="Times New Roman"/>
                <w:color w:val="000000"/>
                <w:szCs w:val="21"/>
                <w:lang w:bidi="ar"/>
              </w:rPr>
              <w:t>BI</w:t>
            </w:r>
            <w:r w:rsidRPr="00E640F3">
              <w:rPr>
                <w:rFonts w:ascii="宋体" w:eastAsia="宋体" w:hAnsi="宋体" w:cs="宋体"/>
                <w:color w:val="000000"/>
                <w:szCs w:val="21"/>
                <w:lang w:bidi="ar"/>
              </w:rPr>
              <w:t>：基本信息，</w:t>
            </w:r>
            <w:r w:rsidRPr="00E640F3">
              <w:rPr>
                <w:rFonts w:ascii="宋体" w:eastAsia="宋体" w:hAnsi="宋体" w:cs="Times New Roman"/>
                <w:color w:val="000000"/>
                <w:szCs w:val="21"/>
                <w:lang w:bidi="ar"/>
              </w:rPr>
              <w:t>BD</w:t>
            </w:r>
            <w:r w:rsidRPr="00E640F3">
              <w:rPr>
                <w:rFonts w:ascii="宋体" w:eastAsia="宋体" w:hAnsi="宋体" w:cs="宋体"/>
                <w:color w:val="000000"/>
                <w:szCs w:val="21"/>
                <w:lang w:bidi="ar"/>
              </w:rPr>
              <w:t>：基本设计，</w:t>
            </w:r>
            <w:r w:rsidRPr="00E640F3">
              <w:rPr>
                <w:rFonts w:ascii="宋体" w:eastAsia="宋体" w:hAnsi="宋体" w:cs="Times New Roman"/>
                <w:color w:val="000000"/>
                <w:szCs w:val="21"/>
                <w:lang w:bidi="ar"/>
              </w:rPr>
              <w:t>DD</w:t>
            </w:r>
            <w:r w:rsidRPr="00E640F3">
              <w:rPr>
                <w:rFonts w:ascii="宋体" w:eastAsia="宋体" w:hAnsi="宋体" w:cs="宋体"/>
                <w:color w:val="000000"/>
                <w:szCs w:val="21"/>
                <w:lang w:bidi="ar"/>
              </w:rPr>
              <w:t>：详细设计；</w:t>
            </w:r>
          </w:p>
        </w:tc>
      </w:tr>
      <w:tr w:rsidR="00E640F3" w:rsidRPr="00E640F3" w14:paraId="067731CD" w14:textId="77777777" w:rsidTr="00ED363A">
        <w:trPr>
          <w:trHeight w:val="594"/>
          <w:tblHeader/>
          <w:jc w:val="center"/>
        </w:trPr>
        <w:tc>
          <w:tcPr>
            <w:tcW w:w="570" w:type="dxa"/>
            <w:vMerge w:val="restart"/>
            <w:vAlign w:val="center"/>
          </w:tcPr>
          <w:p w14:paraId="67400A0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序号</w:t>
            </w:r>
          </w:p>
        </w:tc>
        <w:tc>
          <w:tcPr>
            <w:tcW w:w="1928" w:type="dxa"/>
            <w:vMerge w:val="restart"/>
            <w:vAlign w:val="center"/>
          </w:tcPr>
          <w:p w14:paraId="1ECCE79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设备名称</w:t>
            </w:r>
          </w:p>
        </w:tc>
        <w:tc>
          <w:tcPr>
            <w:tcW w:w="653" w:type="dxa"/>
            <w:vMerge w:val="restart"/>
            <w:vAlign w:val="center"/>
          </w:tcPr>
          <w:p w14:paraId="35DD3EC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单位</w:t>
            </w:r>
          </w:p>
        </w:tc>
        <w:tc>
          <w:tcPr>
            <w:tcW w:w="653" w:type="dxa"/>
            <w:vMerge w:val="restart"/>
            <w:vAlign w:val="center"/>
          </w:tcPr>
          <w:p w14:paraId="03BF5276"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宋体" w:hint="eastAsia"/>
                <w:kern w:val="0"/>
                <w:szCs w:val="21"/>
              </w:rPr>
              <w:t>数量</w:t>
            </w:r>
          </w:p>
        </w:tc>
        <w:tc>
          <w:tcPr>
            <w:tcW w:w="1694" w:type="dxa"/>
            <w:gridSpan w:val="3"/>
            <w:vAlign w:val="center"/>
          </w:tcPr>
          <w:p w14:paraId="5DCB2260"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宋体" w:hint="eastAsia"/>
                <w:kern w:val="0"/>
                <w:szCs w:val="21"/>
              </w:rPr>
              <w:t>设计分工</w:t>
            </w:r>
          </w:p>
          <w:p w14:paraId="54F2AED7" w14:textId="77777777" w:rsidR="00E640F3" w:rsidRPr="00E640F3" w:rsidRDefault="00E640F3" w:rsidP="00E640F3">
            <w:pPr>
              <w:widowControl/>
              <w:jc w:val="center"/>
              <w:rPr>
                <w:rFonts w:ascii="宋体" w:eastAsia="宋体" w:hAnsi="宋体" w:cs="Times New Roman"/>
                <w:kern w:val="0"/>
                <w:szCs w:val="21"/>
              </w:rPr>
            </w:pPr>
          </w:p>
          <w:p w14:paraId="7D2A5282" w14:textId="77777777" w:rsidR="00E640F3" w:rsidRPr="00E640F3" w:rsidRDefault="00E640F3" w:rsidP="00E640F3">
            <w:pPr>
              <w:widowControl/>
              <w:jc w:val="center"/>
              <w:rPr>
                <w:rFonts w:ascii="宋体" w:eastAsia="宋体" w:hAnsi="宋体" w:cs="Times New Roman"/>
                <w:kern w:val="0"/>
                <w:szCs w:val="21"/>
              </w:rPr>
            </w:pPr>
          </w:p>
        </w:tc>
        <w:tc>
          <w:tcPr>
            <w:tcW w:w="533" w:type="dxa"/>
            <w:vMerge w:val="restart"/>
            <w:vAlign w:val="center"/>
          </w:tcPr>
          <w:p w14:paraId="5BAC2E59"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color w:val="000000"/>
                <w:szCs w:val="21"/>
                <w:lang w:bidi="ar"/>
              </w:rPr>
              <w:t>供货</w:t>
            </w:r>
          </w:p>
        </w:tc>
        <w:tc>
          <w:tcPr>
            <w:tcW w:w="560" w:type="dxa"/>
            <w:vAlign w:val="center"/>
          </w:tcPr>
          <w:p w14:paraId="777B0689"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color w:val="000000"/>
                <w:szCs w:val="21"/>
                <w:lang w:bidi="ar"/>
              </w:rPr>
              <w:t>安装</w:t>
            </w:r>
          </w:p>
        </w:tc>
        <w:tc>
          <w:tcPr>
            <w:tcW w:w="702" w:type="dxa"/>
            <w:vAlign w:val="center"/>
          </w:tcPr>
          <w:p w14:paraId="45B6BFCA"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color w:val="000000"/>
                <w:szCs w:val="21"/>
                <w:lang w:bidi="ar"/>
              </w:rPr>
              <w:t>安装调试指导</w:t>
            </w:r>
          </w:p>
        </w:tc>
        <w:tc>
          <w:tcPr>
            <w:tcW w:w="1216" w:type="dxa"/>
            <w:vAlign w:val="center"/>
          </w:tcPr>
          <w:p w14:paraId="0EE8725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备注</w:t>
            </w:r>
          </w:p>
        </w:tc>
      </w:tr>
      <w:tr w:rsidR="00E640F3" w:rsidRPr="00E640F3" w14:paraId="5663B71F" w14:textId="77777777" w:rsidTr="00ED363A">
        <w:trPr>
          <w:trHeight w:val="312"/>
          <w:tblHeader/>
          <w:jc w:val="center"/>
        </w:trPr>
        <w:tc>
          <w:tcPr>
            <w:tcW w:w="570" w:type="dxa"/>
            <w:vMerge/>
            <w:vAlign w:val="center"/>
          </w:tcPr>
          <w:p w14:paraId="25BE2FCF" w14:textId="77777777" w:rsidR="00E640F3" w:rsidRPr="00E640F3" w:rsidRDefault="00E640F3" w:rsidP="00E640F3">
            <w:pPr>
              <w:widowControl/>
              <w:jc w:val="left"/>
              <w:rPr>
                <w:rFonts w:ascii="宋体" w:eastAsia="宋体" w:hAnsi="宋体" w:cs="Times New Roman"/>
                <w:kern w:val="0"/>
                <w:szCs w:val="21"/>
              </w:rPr>
            </w:pPr>
          </w:p>
        </w:tc>
        <w:tc>
          <w:tcPr>
            <w:tcW w:w="1928" w:type="dxa"/>
            <w:vMerge/>
            <w:vAlign w:val="center"/>
          </w:tcPr>
          <w:p w14:paraId="0C3CE3BB" w14:textId="77777777" w:rsidR="00E640F3" w:rsidRPr="00E640F3" w:rsidRDefault="00E640F3" w:rsidP="00E640F3">
            <w:pPr>
              <w:widowControl/>
              <w:jc w:val="left"/>
              <w:rPr>
                <w:rFonts w:ascii="宋体" w:eastAsia="宋体" w:hAnsi="宋体" w:cs="Times New Roman"/>
                <w:kern w:val="0"/>
                <w:szCs w:val="21"/>
              </w:rPr>
            </w:pPr>
          </w:p>
        </w:tc>
        <w:tc>
          <w:tcPr>
            <w:tcW w:w="653" w:type="dxa"/>
            <w:vMerge/>
            <w:vAlign w:val="center"/>
          </w:tcPr>
          <w:p w14:paraId="16F93402" w14:textId="77777777" w:rsidR="00E640F3" w:rsidRPr="00E640F3" w:rsidRDefault="00E640F3" w:rsidP="00E640F3">
            <w:pPr>
              <w:widowControl/>
              <w:jc w:val="left"/>
              <w:rPr>
                <w:rFonts w:ascii="宋体" w:eastAsia="宋体" w:hAnsi="宋体" w:cs="Times New Roman"/>
                <w:kern w:val="0"/>
                <w:szCs w:val="21"/>
              </w:rPr>
            </w:pPr>
          </w:p>
        </w:tc>
        <w:tc>
          <w:tcPr>
            <w:tcW w:w="653" w:type="dxa"/>
            <w:vMerge/>
            <w:vAlign w:val="center"/>
          </w:tcPr>
          <w:p w14:paraId="714CF79B" w14:textId="77777777" w:rsidR="00E640F3" w:rsidRPr="00E640F3" w:rsidRDefault="00E640F3" w:rsidP="00E640F3">
            <w:pPr>
              <w:widowControl/>
              <w:jc w:val="left"/>
              <w:rPr>
                <w:rFonts w:ascii="宋体" w:eastAsia="宋体" w:hAnsi="宋体" w:cs="宋体"/>
                <w:kern w:val="0"/>
                <w:szCs w:val="21"/>
              </w:rPr>
            </w:pPr>
          </w:p>
        </w:tc>
        <w:tc>
          <w:tcPr>
            <w:tcW w:w="560" w:type="dxa"/>
            <w:vAlign w:val="center"/>
          </w:tcPr>
          <w:p w14:paraId="30C3EF11"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BI</w:t>
            </w:r>
          </w:p>
        </w:tc>
        <w:tc>
          <w:tcPr>
            <w:tcW w:w="567" w:type="dxa"/>
            <w:vAlign w:val="center"/>
          </w:tcPr>
          <w:p w14:paraId="67B73F75"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BD</w:t>
            </w:r>
          </w:p>
        </w:tc>
        <w:tc>
          <w:tcPr>
            <w:tcW w:w="567" w:type="dxa"/>
            <w:vAlign w:val="center"/>
          </w:tcPr>
          <w:p w14:paraId="7C0A5500"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DD</w:t>
            </w:r>
          </w:p>
        </w:tc>
        <w:tc>
          <w:tcPr>
            <w:tcW w:w="533" w:type="dxa"/>
            <w:vMerge/>
            <w:vAlign w:val="center"/>
          </w:tcPr>
          <w:p w14:paraId="336BD79D" w14:textId="77777777" w:rsidR="00E640F3" w:rsidRPr="00E640F3" w:rsidRDefault="00E640F3" w:rsidP="00E640F3">
            <w:pPr>
              <w:widowControl/>
              <w:jc w:val="left"/>
              <w:rPr>
                <w:rFonts w:ascii="宋体" w:eastAsia="宋体" w:hAnsi="宋体" w:cs="Times New Roman"/>
                <w:kern w:val="0"/>
                <w:szCs w:val="21"/>
              </w:rPr>
            </w:pPr>
          </w:p>
        </w:tc>
        <w:tc>
          <w:tcPr>
            <w:tcW w:w="560" w:type="dxa"/>
            <w:vAlign w:val="center"/>
          </w:tcPr>
          <w:p w14:paraId="4B3B6A31" w14:textId="77777777" w:rsidR="00E640F3" w:rsidRPr="00E640F3" w:rsidRDefault="00E640F3" w:rsidP="00E640F3">
            <w:pPr>
              <w:widowControl/>
              <w:jc w:val="left"/>
              <w:rPr>
                <w:rFonts w:ascii="宋体" w:eastAsia="宋体" w:hAnsi="宋体" w:cs="Times New Roman"/>
                <w:kern w:val="0"/>
                <w:szCs w:val="21"/>
              </w:rPr>
            </w:pPr>
          </w:p>
        </w:tc>
        <w:tc>
          <w:tcPr>
            <w:tcW w:w="702" w:type="dxa"/>
            <w:vAlign w:val="center"/>
          </w:tcPr>
          <w:p w14:paraId="4165B091" w14:textId="77777777" w:rsidR="00E640F3" w:rsidRPr="00E640F3" w:rsidRDefault="00E640F3" w:rsidP="00E640F3">
            <w:pPr>
              <w:widowControl/>
              <w:jc w:val="left"/>
              <w:rPr>
                <w:rFonts w:ascii="宋体" w:eastAsia="宋体" w:hAnsi="宋体" w:cs="Times New Roman"/>
                <w:kern w:val="0"/>
                <w:szCs w:val="21"/>
              </w:rPr>
            </w:pPr>
          </w:p>
        </w:tc>
        <w:tc>
          <w:tcPr>
            <w:tcW w:w="1216" w:type="dxa"/>
            <w:vAlign w:val="center"/>
          </w:tcPr>
          <w:p w14:paraId="7533918D" w14:textId="77777777" w:rsidR="00E640F3" w:rsidRPr="00E640F3" w:rsidRDefault="00E640F3" w:rsidP="00E640F3">
            <w:pPr>
              <w:widowControl/>
              <w:jc w:val="left"/>
              <w:rPr>
                <w:rFonts w:ascii="宋体" w:eastAsia="宋体" w:hAnsi="宋体" w:cs="Times New Roman"/>
                <w:kern w:val="0"/>
                <w:szCs w:val="21"/>
              </w:rPr>
            </w:pPr>
          </w:p>
        </w:tc>
      </w:tr>
      <w:tr w:rsidR="00E640F3" w:rsidRPr="00E640F3" w14:paraId="02084FA4" w14:textId="77777777" w:rsidTr="00ED363A">
        <w:trPr>
          <w:trHeight w:val="270"/>
          <w:jc w:val="center"/>
        </w:trPr>
        <w:tc>
          <w:tcPr>
            <w:tcW w:w="570" w:type="dxa"/>
            <w:vAlign w:val="center"/>
          </w:tcPr>
          <w:p w14:paraId="4A75057D" w14:textId="77777777" w:rsidR="00E640F3" w:rsidRPr="00E640F3" w:rsidRDefault="00E640F3" w:rsidP="00E640F3">
            <w:pPr>
              <w:widowControl/>
              <w:jc w:val="center"/>
              <w:rPr>
                <w:rFonts w:ascii="宋体" w:eastAsia="宋体" w:hAnsi="宋体" w:cs="Times New Roman"/>
                <w:kern w:val="0"/>
                <w:szCs w:val="21"/>
              </w:rPr>
            </w:pPr>
            <w:proofErr w:type="gramStart"/>
            <w:r w:rsidRPr="00E640F3">
              <w:rPr>
                <w:rFonts w:ascii="宋体" w:eastAsia="宋体" w:hAnsi="宋体" w:cs="Times New Roman" w:hint="eastAsia"/>
                <w:kern w:val="0"/>
                <w:szCs w:val="21"/>
              </w:rPr>
              <w:t>一</w:t>
            </w:r>
            <w:proofErr w:type="gramEnd"/>
          </w:p>
        </w:tc>
        <w:tc>
          <w:tcPr>
            <w:tcW w:w="1928" w:type="dxa"/>
            <w:vAlign w:val="center"/>
          </w:tcPr>
          <w:p w14:paraId="06607577" w14:textId="77777777" w:rsidR="00E640F3" w:rsidRPr="00E640F3" w:rsidRDefault="00E640F3" w:rsidP="00E640F3">
            <w:pPr>
              <w:widowControl/>
              <w:jc w:val="left"/>
              <w:rPr>
                <w:rFonts w:ascii="宋体" w:eastAsia="宋体" w:hAnsi="宋体" w:cs="Times New Roman"/>
                <w:kern w:val="0"/>
                <w:szCs w:val="21"/>
              </w:rPr>
            </w:pPr>
            <w:r w:rsidRPr="00E640F3">
              <w:rPr>
                <w:rFonts w:ascii="宋体" w:eastAsia="宋体" w:hAnsi="宋体" w:cs="Times New Roman" w:hint="eastAsia"/>
                <w:kern w:val="0"/>
                <w:szCs w:val="21"/>
              </w:rPr>
              <w:t>机械设备</w:t>
            </w:r>
          </w:p>
        </w:tc>
        <w:tc>
          <w:tcPr>
            <w:tcW w:w="653" w:type="dxa"/>
            <w:vAlign w:val="center"/>
          </w:tcPr>
          <w:p w14:paraId="3D86FCAB" w14:textId="77777777" w:rsidR="00E640F3" w:rsidRPr="00E640F3" w:rsidRDefault="00E640F3" w:rsidP="00E640F3">
            <w:pPr>
              <w:widowControl/>
              <w:jc w:val="center"/>
              <w:rPr>
                <w:rFonts w:ascii="宋体" w:eastAsia="宋体" w:hAnsi="宋体" w:cs="Times New Roman"/>
                <w:kern w:val="0"/>
                <w:szCs w:val="21"/>
              </w:rPr>
            </w:pPr>
          </w:p>
        </w:tc>
        <w:tc>
          <w:tcPr>
            <w:tcW w:w="653" w:type="dxa"/>
            <w:vAlign w:val="center"/>
          </w:tcPr>
          <w:p w14:paraId="7E980CED" w14:textId="77777777" w:rsidR="00E640F3" w:rsidRPr="00E640F3" w:rsidRDefault="00E640F3" w:rsidP="00E640F3">
            <w:pPr>
              <w:widowControl/>
              <w:jc w:val="center"/>
              <w:rPr>
                <w:rFonts w:ascii="宋体" w:eastAsia="宋体" w:hAnsi="宋体" w:cs="Times New Roman"/>
                <w:kern w:val="0"/>
                <w:szCs w:val="21"/>
              </w:rPr>
            </w:pPr>
          </w:p>
        </w:tc>
        <w:tc>
          <w:tcPr>
            <w:tcW w:w="560" w:type="dxa"/>
            <w:vAlign w:val="center"/>
          </w:tcPr>
          <w:p w14:paraId="2A34D403" w14:textId="77777777" w:rsidR="00E640F3" w:rsidRPr="00E640F3" w:rsidRDefault="00E640F3" w:rsidP="00E640F3">
            <w:pPr>
              <w:widowControl/>
              <w:jc w:val="center"/>
              <w:rPr>
                <w:rFonts w:ascii="宋体" w:eastAsia="宋体" w:hAnsi="宋体" w:cs="Times New Roman"/>
                <w:kern w:val="0"/>
                <w:szCs w:val="21"/>
              </w:rPr>
            </w:pPr>
          </w:p>
        </w:tc>
        <w:tc>
          <w:tcPr>
            <w:tcW w:w="567" w:type="dxa"/>
            <w:vAlign w:val="center"/>
          </w:tcPr>
          <w:p w14:paraId="47B650EE" w14:textId="77777777" w:rsidR="00E640F3" w:rsidRPr="00E640F3" w:rsidRDefault="00E640F3" w:rsidP="00E640F3">
            <w:pPr>
              <w:widowControl/>
              <w:jc w:val="center"/>
              <w:rPr>
                <w:rFonts w:ascii="宋体" w:eastAsia="宋体" w:hAnsi="宋体" w:cs="Times New Roman"/>
                <w:kern w:val="0"/>
                <w:szCs w:val="21"/>
              </w:rPr>
            </w:pPr>
          </w:p>
        </w:tc>
        <w:tc>
          <w:tcPr>
            <w:tcW w:w="567" w:type="dxa"/>
            <w:vAlign w:val="center"/>
          </w:tcPr>
          <w:p w14:paraId="384B8C22" w14:textId="77777777" w:rsidR="00E640F3" w:rsidRPr="00E640F3" w:rsidRDefault="00E640F3" w:rsidP="00E640F3">
            <w:pPr>
              <w:widowControl/>
              <w:jc w:val="center"/>
              <w:rPr>
                <w:rFonts w:ascii="宋体" w:eastAsia="宋体" w:hAnsi="宋体" w:cs="Times New Roman"/>
                <w:kern w:val="0"/>
                <w:szCs w:val="21"/>
              </w:rPr>
            </w:pPr>
          </w:p>
        </w:tc>
        <w:tc>
          <w:tcPr>
            <w:tcW w:w="533" w:type="dxa"/>
            <w:vAlign w:val="center"/>
          </w:tcPr>
          <w:p w14:paraId="454BCDBE" w14:textId="77777777" w:rsidR="00E640F3" w:rsidRPr="00E640F3" w:rsidRDefault="00E640F3" w:rsidP="00E640F3">
            <w:pPr>
              <w:widowControl/>
              <w:jc w:val="center"/>
              <w:rPr>
                <w:rFonts w:ascii="宋体" w:eastAsia="宋体" w:hAnsi="宋体" w:cs="Times New Roman"/>
                <w:kern w:val="0"/>
                <w:szCs w:val="21"/>
              </w:rPr>
            </w:pPr>
          </w:p>
        </w:tc>
        <w:tc>
          <w:tcPr>
            <w:tcW w:w="560" w:type="dxa"/>
            <w:vAlign w:val="center"/>
          </w:tcPr>
          <w:p w14:paraId="0820C041" w14:textId="77777777" w:rsidR="00E640F3" w:rsidRPr="00E640F3" w:rsidRDefault="00E640F3" w:rsidP="00E640F3">
            <w:pPr>
              <w:widowControl/>
              <w:jc w:val="center"/>
              <w:rPr>
                <w:rFonts w:ascii="宋体" w:eastAsia="宋体" w:hAnsi="宋体" w:cs="Times New Roman"/>
                <w:kern w:val="0"/>
                <w:szCs w:val="21"/>
              </w:rPr>
            </w:pPr>
          </w:p>
        </w:tc>
        <w:tc>
          <w:tcPr>
            <w:tcW w:w="702" w:type="dxa"/>
            <w:vAlign w:val="center"/>
          </w:tcPr>
          <w:p w14:paraId="6B7C2300" w14:textId="77777777" w:rsidR="00E640F3" w:rsidRPr="00E640F3" w:rsidRDefault="00E640F3" w:rsidP="00E640F3">
            <w:pPr>
              <w:widowControl/>
              <w:jc w:val="center"/>
              <w:rPr>
                <w:rFonts w:ascii="宋体" w:eastAsia="宋体" w:hAnsi="宋体" w:cs="Times New Roman"/>
                <w:kern w:val="0"/>
                <w:szCs w:val="21"/>
              </w:rPr>
            </w:pPr>
          </w:p>
        </w:tc>
        <w:tc>
          <w:tcPr>
            <w:tcW w:w="1216" w:type="dxa"/>
            <w:vAlign w:val="center"/>
          </w:tcPr>
          <w:p w14:paraId="1457A958" w14:textId="77777777" w:rsidR="00E640F3" w:rsidRPr="00E640F3" w:rsidRDefault="00E640F3" w:rsidP="00E640F3">
            <w:pPr>
              <w:widowControl/>
              <w:jc w:val="center"/>
              <w:rPr>
                <w:rFonts w:ascii="宋体" w:eastAsia="宋体" w:hAnsi="宋体" w:cs="Times New Roman"/>
                <w:kern w:val="0"/>
                <w:szCs w:val="21"/>
              </w:rPr>
            </w:pPr>
          </w:p>
        </w:tc>
      </w:tr>
      <w:tr w:rsidR="00E640F3" w:rsidRPr="00E640F3" w14:paraId="35369ED0" w14:textId="77777777" w:rsidTr="00ED363A">
        <w:trPr>
          <w:trHeight w:val="270"/>
          <w:jc w:val="center"/>
        </w:trPr>
        <w:tc>
          <w:tcPr>
            <w:tcW w:w="570" w:type="dxa"/>
            <w:vAlign w:val="center"/>
          </w:tcPr>
          <w:p w14:paraId="13E402A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1928" w:type="dxa"/>
            <w:vAlign w:val="center"/>
          </w:tcPr>
          <w:p w14:paraId="2D474DE4" w14:textId="77777777" w:rsidR="00E640F3" w:rsidRPr="00E640F3" w:rsidRDefault="00E640F3" w:rsidP="00E640F3">
            <w:pPr>
              <w:widowControl/>
              <w:jc w:val="left"/>
              <w:rPr>
                <w:rFonts w:ascii="宋体" w:eastAsia="宋体" w:hAnsi="宋体" w:cs="Times New Roman"/>
                <w:kern w:val="0"/>
                <w:szCs w:val="21"/>
              </w:rPr>
            </w:pPr>
            <w:r w:rsidRPr="00E640F3">
              <w:rPr>
                <w:rFonts w:ascii="宋体" w:eastAsia="宋体" w:hAnsi="宋体" w:cs="Times New Roman" w:hint="eastAsia"/>
                <w:kern w:val="0"/>
                <w:szCs w:val="21"/>
              </w:rPr>
              <w:t>综合上料设施本体设备</w:t>
            </w:r>
          </w:p>
        </w:tc>
        <w:tc>
          <w:tcPr>
            <w:tcW w:w="653" w:type="dxa"/>
            <w:vAlign w:val="center"/>
          </w:tcPr>
          <w:p w14:paraId="2383E04C" w14:textId="77777777" w:rsidR="00E640F3" w:rsidRPr="00E640F3" w:rsidRDefault="00E640F3" w:rsidP="00E640F3">
            <w:pPr>
              <w:widowControl/>
              <w:jc w:val="center"/>
              <w:rPr>
                <w:rFonts w:ascii="宋体" w:eastAsia="宋体" w:hAnsi="宋体" w:cs="Times New Roman"/>
                <w:kern w:val="0"/>
                <w:szCs w:val="21"/>
              </w:rPr>
            </w:pPr>
          </w:p>
        </w:tc>
        <w:tc>
          <w:tcPr>
            <w:tcW w:w="653" w:type="dxa"/>
            <w:vAlign w:val="center"/>
          </w:tcPr>
          <w:p w14:paraId="15408D7E" w14:textId="77777777" w:rsidR="00E640F3" w:rsidRPr="00E640F3" w:rsidRDefault="00E640F3" w:rsidP="00E640F3">
            <w:pPr>
              <w:widowControl/>
              <w:jc w:val="center"/>
              <w:rPr>
                <w:rFonts w:ascii="宋体" w:eastAsia="宋体" w:hAnsi="宋体" w:cs="Times New Roman"/>
                <w:kern w:val="0"/>
                <w:szCs w:val="21"/>
              </w:rPr>
            </w:pPr>
          </w:p>
        </w:tc>
        <w:tc>
          <w:tcPr>
            <w:tcW w:w="560" w:type="dxa"/>
            <w:vAlign w:val="center"/>
          </w:tcPr>
          <w:p w14:paraId="6880D1FE" w14:textId="77777777" w:rsidR="00E640F3" w:rsidRPr="00E640F3" w:rsidRDefault="00E640F3" w:rsidP="00E640F3">
            <w:pPr>
              <w:widowControl/>
              <w:jc w:val="center"/>
              <w:rPr>
                <w:rFonts w:ascii="宋体" w:eastAsia="宋体" w:hAnsi="宋体" w:cs="Times New Roman"/>
                <w:kern w:val="0"/>
                <w:szCs w:val="21"/>
              </w:rPr>
            </w:pPr>
          </w:p>
        </w:tc>
        <w:tc>
          <w:tcPr>
            <w:tcW w:w="567" w:type="dxa"/>
            <w:vAlign w:val="center"/>
          </w:tcPr>
          <w:p w14:paraId="3104F875" w14:textId="77777777" w:rsidR="00E640F3" w:rsidRPr="00E640F3" w:rsidRDefault="00E640F3" w:rsidP="00E640F3">
            <w:pPr>
              <w:widowControl/>
              <w:jc w:val="center"/>
              <w:rPr>
                <w:rFonts w:ascii="宋体" w:eastAsia="宋体" w:hAnsi="宋体" w:cs="Times New Roman"/>
                <w:kern w:val="0"/>
                <w:szCs w:val="21"/>
              </w:rPr>
            </w:pPr>
          </w:p>
        </w:tc>
        <w:tc>
          <w:tcPr>
            <w:tcW w:w="567" w:type="dxa"/>
            <w:vAlign w:val="center"/>
          </w:tcPr>
          <w:p w14:paraId="26BC6BA9" w14:textId="77777777" w:rsidR="00E640F3" w:rsidRPr="00E640F3" w:rsidRDefault="00E640F3" w:rsidP="00E640F3">
            <w:pPr>
              <w:widowControl/>
              <w:jc w:val="center"/>
              <w:rPr>
                <w:rFonts w:ascii="宋体" w:eastAsia="宋体" w:hAnsi="宋体" w:cs="Times New Roman"/>
                <w:kern w:val="0"/>
                <w:szCs w:val="21"/>
              </w:rPr>
            </w:pPr>
          </w:p>
        </w:tc>
        <w:tc>
          <w:tcPr>
            <w:tcW w:w="533" w:type="dxa"/>
            <w:vAlign w:val="center"/>
          </w:tcPr>
          <w:p w14:paraId="257AECFE" w14:textId="77777777" w:rsidR="00E640F3" w:rsidRPr="00E640F3" w:rsidRDefault="00E640F3" w:rsidP="00E640F3">
            <w:pPr>
              <w:widowControl/>
              <w:jc w:val="center"/>
              <w:rPr>
                <w:rFonts w:ascii="宋体" w:eastAsia="宋体" w:hAnsi="宋体" w:cs="Times New Roman"/>
                <w:kern w:val="0"/>
                <w:szCs w:val="21"/>
              </w:rPr>
            </w:pPr>
          </w:p>
        </w:tc>
        <w:tc>
          <w:tcPr>
            <w:tcW w:w="560" w:type="dxa"/>
            <w:vAlign w:val="center"/>
          </w:tcPr>
          <w:p w14:paraId="77E28165" w14:textId="77777777" w:rsidR="00E640F3" w:rsidRPr="00E640F3" w:rsidRDefault="00E640F3" w:rsidP="00E640F3">
            <w:pPr>
              <w:widowControl/>
              <w:jc w:val="center"/>
              <w:rPr>
                <w:rFonts w:ascii="宋体" w:eastAsia="宋体" w:hAnsi="宋体" w:cs="Times New Roman"/>
                <w:kern w:val="0"/>
                <w:szCs w:val="21"/>
              </w:rPr>
            </w:pPr>
          </w:p>
        </w:tc>
        <w:tc>
          <w:tcPr>
            <w:tcW w:w="702" w:type="dxa"/>
            <w:vAlign w:val="center"/>
          </w:tcPr>
          <w:p w14:paraId="478AF794" w14:textId="77777777" w:rsidR="00E640F3" w:rsidRPr="00E640F3" w:rsidRDefault="00E640F3" w:rsidP="00E640F3">
            <w:pPr>
              <w:widowControl/>
              <w:jc w:val="center"/>
              <w:rPr>
                <w:rFonts w:ascii="宋体" w:eastAsia="宋体" w:hAnsi="宋体" w:cs="Times New Roman"/>
                <w:kern w:val="0"/>
                <w:szCs w:val="21"/>
              </w:rPr>
            </w:pPr>
          </w:p>
        </w:tc>
        <w:tc>
          <w:tcPr>
            <w:tcW w:w="1216" w:type="dxa"/>
            <w:vAlign w:val="center"/>
          </w:tcPr>
          <w:p w14:paraId="3948B438" w14:textId="77777777" w:rsidR="00E640F3" w:rsidRPr="00E640F3" w:rsidRDefault="00E640F3" w:rsidP="00E640F3">
            <w:pPr>
              <w:widowControl/>
              <w:jc w:val="center"/>
              <w:rPr>
                <w:rFonts w:ascii="宋体" w:eastAsia="宋体" w:hAnsi="宋体" w:cs="Times New Roman"/>
                <w:kern w:val="0"/>
                <w:szCs w:val="21"/>
              </w:rPr>
            </w:pPr>
          </w:p>
        </w:tc>
      </w:tr>
      <w:tr w:rsidR="00E640F3" w:rsidRPr="00E640F3" w14:paraId="0A9C0F38" w14:textId="77777777" w:rsidTr="00ED363A">
        <w:trPr>
          <w:trHeight w:val="270"/>
          <w:jc w:val="center"/>
        </w:trPr>
        <w:tc>
          <w:tcPr>
            <w:tcW w:w="570" w:type="dxa"/>
            <w:vAlign w:val="center"/>
          </w:tcPr>
          <w:p w14:paraId="0B775C9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1928" w:type="dxa"/>
            <w:vAlign w:val="center"/>
          </w:tcPr>
          <w:p w14:paraId="7D26F9B1"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电机振动给料机</w:t>
            </w:r>
          </w:p>
        </w:tc>
        <w:tc>
          <w:tcPr>
            <w:tcW w:w="653" w:type="dxa"/>
            <w:vAlign w:val="center"/>
          </w:tcPr>
          <w:p w14:paraId="5B46056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bottom"/>
          </w:tcPr>
          <w:p w14:paraId="2849C48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19</w:t>
            </w:r>
          </w:p>
        </w:tc>
        <w:tc>
          <w:tcPr>
            <w:tcW w:w="560" w:type="dxa"/>
            <w:vAlign w:val="center"/>
          </w:tcPr>
          <w:p w14:paraId="3105BB9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3FAB1C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0382E6E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4FE1DE7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271FBF2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07F487F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4B11F2C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50D3B433" w14:textId="77777777" w:rsidTr="00ED363A">
        <w:trPr>
          <w:trHeight w:val="270"/>
          <w:jc w:val="center"/>
        </w:trPr>
        <w:tc>
          <w:tcPr>
            <w:tcW w:w="570" w:type="dxa"/>
            <w:vAlign w:val="center"/>
          </w:tcPr>
          <w:p w14:paraId="2000970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1928" w:type="dxa"/>
            <w:vAlign w:val="center"/>
          </w:tcPr>
          <w:p w14:paraId="51AEF6E1"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带式输送机</w:t>
            </w:r>
          </w:p>
        </w:tc>
        <w:tc>
          <w:tcPr>
            <w:tcW w:w="653" w:type="dxa"/>
            <w:vAlign w:val="center"/>
          </w:tcPr>
          <w:p w14:paraId="404201E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条</w:t>
            </w:r>
          </w:p>
        </w:tc>
        <w:tc>
          <w:tcPr>
            <w:tcW w:w="653" w:type="dxa"/>
            <w:vAlign w:val="bottom"/>
          </w:tcPr>
          <w:p w14:paraId="3F5112C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9</w:t>
            </w:r>
          </w:p>
        </w:tc>
        <w:tc>
          <w:tcPr>
            <w:tcW w:w="560" w:type="dxa"/>
            <w:vAlign w:val="center"/>
          </w:tcPr>
          <w:p w14:paraId="2449434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29A74B2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1FB8FE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7ACD791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37AB938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4C47FED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0108FCB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66CA12DC" w14:textId="77777777" w:rsidTr="00ED363A">
        <w:trPr>
          <w:trHeight w:val="272"/>
          <w:jc w:val="center"/>
        </w:trPr>
        <w:tc>
          <w:tcPr>
            <w:tcW w:w="570" w:type="dxa"/>
            <w:vAlign w:val="center"/>
          </w:tcPr>
          <w:p w14:paraId="64B4D97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3)</w:t>
            </w:r>
          </w:p>
        </w:tc>
        <w:tc>
          <w:tcPr>
            <w:tcW w:w="1928" w:type="dxa"/>
            <w:vAlign w:val="center"/>
          </w:tcPr>
          <w:p w14:paraId="0906FCAE" w14:textId="77777777" w:rsidR="00E640F3" w:rsidRPr="00E640F3" w:rsidRDefault="00E640F3" w:rsidP="00E640F3">
            <w:pPr>
              <w:widowControl/>
              <w:jc w:val="left"/>
              <w:rPr>
                <w:rFonts w:ascii="宋体" w:eastAsia="宋体" w:hAnsi="宋体" w:cs="宋体"/>
                <w:kern w:val="0"/>
                <w:szCs w:val="21"/>
              </w:rPr>
            </w:pPr>
            <w:proofErr w:type="gramStart"/>
            <w:r w:rsidRPr="00E640F3">
              <w:rPr>
                <w:rFonts w:ascii="宋体" w:eastAsia="宋体" w:hAnsi="宋体" w:cs="Times New Roman" w:hint="eastAsia"/>
                <w:szCs w:val="21"/>
              </w:rPr>
              <w:t>电液动</w:t>
            </w:r>
            <w:proofErr w:type="gramEnd"/>
            <w:r w:rsidRPr="00E640F3">
              <w:rPr>
                <w:rFonts w:ascii="宋体" w:eastAsia="宋体" w:hAnsi="宋体" w:cs="Times New Roman" w:hint="eastAsia"/>
                <w:szCs w:val="21"/>
              </w:rPr>
              <w:t>三通分料器</w:t>
            </w:r>
          </w:p>
        </w:tc>
        <w:tc>
          <w:tcPr>
            <w:tcW w:w="653" w:type="dxa"/>
            <w:vAlign w:val="center"/>
          </w:tcPr>
          <w:p w14:paraId="6C1841E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center"/>
          </w:tcPr>
          <w:p w14:paraId="79A5189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4</w:t>
            </w:r>
          </w:p>
        </w:tc>
        <w:tc>
          <w:tcPr>
            <w:tcW w:w="560" w:type="dxa"/>
            <w:vAlign w:val="center"/>
          </w:tcPr>
          <w:p w14:paraId="4DACC1B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78FEB6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6747E16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4B9E415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113DB78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07B6280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722A960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536D1107" w14:textId="77777777" w:rsidTr="00ED363A">
        <w:trPr>
          <w:trHeight w:val="270"/>
          <w:jc w:val="center"/>
        </w:trPr>
        <w:tc>
          <w:tcPr>
            <w:tcW w:w="570" w:type="dxa"/>
            <w:vAlign w:val="center"/>
          </w:tcPr>
          <w:p w14:paraId="7142620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4)</w:t>
            </w:r>
          </w:p>
        </w:tc>
        <w:tc>
          <w:tcPr>
            <w:tcW w:w="1928" w:type="dxa"/>
            <w:vAlign w:val="center"/>
          </w:tcPr>
          <w:p w14:paraId="1AB88EA7"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Times New Roman" w:hint="eastAsia"/>
                <w:szCs w:val="21"/>
              </w:rPr>
              <w:t>漏斗</w:t>
            </w:r>
            <w:proofErr w:type="gramStart"/>
            <w:r w:rsidRPr="00E640F3">
              <w:rPr>
                <w:rFonts w:ascii="宋体" w:eastAsia="宋体" w:hAnsi="宋体" w:cs="Times New Roman" w:hint="eastAsia"/>
                <w:szCs w:val="21"/>
              </w:rPr>
              <w:t>及溜管</w:t>
            </w:r>
            <w:proofErr w:type="gramEnd"/>
          </w:p>
        </w:tc>
        <w:tc>
          <w:tcPr>
            <w:tcW w:w="653" w:type="dxa"/>
            <w:vAlign w:val="center"/>
          </w:tcPr>
          <w:p w14:paraId="35454EF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bottom"/>
          </w:tcPr>
          <w:p w14:paraId="3EF26F2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560" w:type="dxa"/>
            <w:vAlign w:val="center"/>
          </w:tcPr>
          <w:p w14:paraId="75A02CA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CDEB11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263C2A0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6D2424C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1EA2E96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6AE05CB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3C52E6C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78EB406E" w14:textId="77777777" w:rsidTr="00ED363A">
        <w:trPr>
          <w:trHeight w:val="270"/>
          <w:jc w:val="center"/>
        </w:trPr>
        <w:tc>
          <w:tcPr>
            <w:tcW w:w="570" w:type="dxa"/>
            <w:vAlign w:val="center"/>
          </w:tcPr>
          <w:p w14:paraId="1A33091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5)</w:t>
            </w:r>
          </w:p>
        </w:tc>
        <w:tc>
          <w:tcPr>
            <w:tcW w:w="1928" w:type="dxa"/>
            <w:vAlign w:val="center"/>
          </w:tcPr>
          <w:p w14:paraId="32F199FE"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单侧卸料车</w:t>
            </w:r>
          </w:p>
        </w:tc>
        <w:tc>
          <w:tcPr>
            <w:tcW w:w="653" w:type="dxa"/>
            <w:vAlign w:val="center"/>
          </w:tcPr>
          <w:p w14:paraId="79AD73C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bottom"/>
          </w:tcPr>
          <w:p w14:paraId="0E4040B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4</w:t>
            </w:r>
          </w:p>
        </w:tc>
        <w:tc>
          <w:tcPr>
            <w:tcW w:w="560" w:type="dxa"/>
            <w:vAlign w:val="center"/>
          </w:tcPr>
          <w:p w14:paraId="52004E3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0C5F06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4A5218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7E04C84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1883621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03561B2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195BFC5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49E3DDF4" w14:textId="77777777" w:rsidTr="00ED363A">
        <w:trPr>
          <w:trHeight w:val="270"/>
          <w:jc w:val="center"/>
        </w:trPr>
        <w:tc>
          <w:tcPr>
            <w:tcW w:w="570" w:type="dxa"/>
            <w:vAlign w:val="center"/>
          </w:tcPr>
          <w:p w14:paraId="7413C51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6)</w:t>
            </w:r>
          </w:p>
        </w:tc>
        <w:tc>
          <w:tcPr>
            <w:tcW w:w="1928" w:type="dxa"/>
            <w:vAlign w:val="center"/>
          </w:tcPr>
          <w:p w14:paraId="357C79B1"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双侧卸料车</w:t>
            </w:r>
          </w:p>
        </w:tc>
        <w:tc>
          <w:tcPr>
            <w:tcW w:w="653" w:type="dxa"/>
            <w:vAlign w:val="center"/>
          </w:tcPr>
          <w:p w14:paraId="035544A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bottom"/>
          </w:tcPr>
          <w:p w14:paraId="7937B43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6908FA3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8732FB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5F9B03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26E9B45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6EB8A50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3C9FF08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5EDC70E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64CF6C7C" w14:textId="77777777" w:rsidTr="00ED363A">
        <w:trPr>
          <w:trHeight w:val="270"/>
          <w:jc w:val="center"/>
        </w:trPr>
        <w:tc>
          <w:tcPr>
            <w:tcW w:w="570" w:type="dxa"/>
            <w:vAlign w:val="center"/>
          </w:tcPr>
          <w:p w14:paraId="45C6AE8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7)</w:t>
            </w:r>
          </w:p>
        </w:tc>
        <w:tc>
          <w:tcPr>
            <w:tcW w:w="1928" w:type="dxa"/>
            <w:vAlign w:val="center"/>
          </w:tcPr>
          <w:p w14:paraId="72228FE3"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电动葫芦2t</w:t>
            </w:r>
          </w:p>
        </w:tc>
        <w:tc>
          <w:tcPr>
            <w:tcW w:w="653" w:type="dxa"/>
            <w:vAlign w:val="center"/>
          </w:tcPr>
          <w:p w14:paraId="32F6FAA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bottom"/>
          </w:tcPr>
          <w:p w14:paraId="47FB27B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3</w:t>
            </w:r>
          </w:p>
        </w:tc>
        <w:tc>
          <w:tcPr>
            <w:tcW w:w="560" w:type="dxa"/>
            <w:vAlign w:val="center"/>
          </w:tcPr>
          <w:p w14:paraId="092EACA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5EA19BF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8E8454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01B61DF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42A7711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2CAAE86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33A1E4B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2BD4E007" w14:textId="77777777" w:rsidTr="00ED363A">
        <w:trPr>
          <w:trHeight w:val="248"/>
          <w:jc w:val="center"/>
        </w:trPr>
        <w:tc>
          <w:tcPr>
            <w:tcW w:w="570" w:type="dxa"/>
            <w:vAlign w:val="center"/>
          </w:tcPr>
          <w:p w14:paraId="0481B98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8)</w:t>
            </w:r>
          </w:p>
        </w:tc>
        <w:tc>
          <w:tcPr>
            <w:tcW w:w="1928" w:type="dxa"/>
            <w:vAlign w:val="center"/>
          </w:tcPr>
          <w:p w14:paraId="7FB61EEA"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电动葫芦5t</w:t>
            </w:r>
          </w:p>
        </w:tc>
        <w:tc>
          <w:tcPr>
            <w:tcW w:w="653" w:type="dxa"/>
            <w:vAlign w:val="center"/>
          </w:tcPr>
          <w:p w14:paraId="08CCF8C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bottom"/>
          </w:tcPr>
          <w:p w14:paraId="3A71019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3</w:t>
            </w:r>
          </w:p>
        </w:tc>
        <w:tc>
          <w:tcPr>
            <w:tcW w:w="560" w:type="dxa"/>
            <w:vAlign w:val="center"/>
          </w:tcPr>
          <w:p w14:paraId="1C5633F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3214D3E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6412868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35BFF70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2074CFC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3C534E3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62ECA72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6D1715BD" w14:textId="77777777" w:rsidTr="00ED363A">
        <w:trPr>
          <w:trHeight w:val="270"/>
          <w:jc w:val="center"/>
        </w:trPr>
        <w:tc>
          <w:tcPr>
            <w:tcW w:w="570" w:type="dxa"/>
            <w:vAlign w:val="center"/>
          </w:tcPr>
          <w:p w14:paraId="20A33F1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9)</w:t>
            </w:r>
          </w:p>
        </w:tc>
        <w:tc>
          <w:tcPr>
            <w:tcW w:w="1928" w:type="dxa"/>
            <w:vAlign w:val="center"/>
          </w:tcPr>
          <w:p w14:paraId="31B91BD2"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电动葫芦10t</w:t>
            </w:r>
          </w:p>
        </w:tc>
        <w:tc>
          <w:tcPr>
            <w:tcW w:w="653" w:type="dxa"/>
            <w:vAlign w:val="center"/>
          </w:tcPr>
          <w:p w14:paraId="256D0A6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bottom"/>
          </w:tcPr>
          <w:p w14:paraId="6335C7D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214097E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610BBC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0B01B8D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5C1CABE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52FBA5A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1B0F686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3925757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33DD7B4D" w14:textId="77777777" w:rsidTr="00ED363A">
        <w:trPr>
          <w:trHeight w:val="272"/>
          <w:jc w:val="center"/>
        </w:trPr>
        <w:tc>
          <w:tcPr>
            <w:tcW w:w="570" w:type="dxa"/>
            <w:vAlign w:val="center"/>
          </w:tcPr>
          <w:p w14:paraId="29A9DB8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10)</w:t>
            </w:r>
          </w:p>
        </w:tc>
        <w:tc>
          <w:tcPr>
            <w:tcW w:w="1928" w:type="dxa"/>
            <w:vAlign w:val="center"/>
          </w:tcPr>
          <w:p w14:paraId="74570123" w14:textId="77777777" w:rsidR="00E640F3" w:rsidRPr="00E640F3" w:rsidRDefault="00E640F3" w:rsidP="00E640F3">
            <w:pPr>
              <w:widowControl/>
              <w:jc w:val="left"/>
              <w:rPr>
                <w:rFonts w:ascii="宋体" w:eastAsia="宋体" w:hAnsi="宋体" w:cs="宋体"/>
                <w:kern w:val="0"/>
                <w:szCs w:val="21"/>
              </w:rPr>
            </w:pPr>
            <w:proofErr w:type="gramStart"/>
            <w:r w:rsidRPr="00E640F3">
              <w:rPr>
                <w:rFonts w:ascii="宋体" w:eastAsia="宋体" w:hAnsi="宋体" w:cs="宋体" w:hint="eastAsia"/>
                <w:kern w:val="0"/>
                <w:szCs w:val="21"/>
              </w:rPr>
              <w:t>电液动</w:t>
            </w:r>
            <w:proofErr w:type="gramEnd"/>
            <w:r w:rsidRPr="00E640F3">
              <w:rPr>
                <w:rFonts w:ascii="宋体" w:eastAsia="宋体" w:hAnsi="宋体" w:cs="宋体" w:hint="eastAsia"/>
                <w:kern w:val="0"/>
                <w:szCs w:val="21"/>
              </w:rPr>
              <w:t>闸门</w:t>
            </w:r>
          </w:p>
        </w:tc>
        <w:tc>
          <w:tcPr>
            <w:tcW w:w="653" w:type="dxa"/>
            <w:vAlign w:val="center"/>
          </w:tcPr>
          <w:p w14:paraId="48D37FA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center"/>
          </w:tcPr>
          <w:p w14:paraId="74D5A8F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560" w:type="dxa"/>
            <w:vAlign w:val="center"/>
          </w:tcPr>
          <w:p w14:paraId="43BF465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BFA96A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7735C9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1FB3DC5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52195E4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3241E39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24C4FAF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31437B7B" w14:textId="77777777" w:rsidTr="00ED363A">
        <w:trPr>
          <w:trHeight w:val="272"/>
          <w:jc w:val="center"/>
        </w:trPr>
        <w:tc>
          <w:tcPr>
            <w:tcW w:w="570" w:type="dxa"/>
            <w:vAlign w:val="center"/>
          </w:tcPr>
          <w:p w14:paraId="52D0061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11）</w:t>
            </w:r>
          </w:p>
        </w:tc>
        <w:tc>
          <w:tcPr>
            <w:tcW w:w="1928" w:type="dxa"/>
            <w:vAlign w:val="center"/>
          </w:tcPr>
          <w:p w14:paraId="1185DD39"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防尘罩</w:t>
            </w:r>
          </w:p>
        </w:tc>
        <w:tc>
          <w:tcPr>
            <w:tcW w:w="653" w:type="dxa"/>
            <w:vAlign w:val="center"/>
          </w:tcPr>
          <w:p w14:paraId="578490C6" w14:textId="77777777" w:rsidR="00E640F3" w:rsidRPr="00E640F3" w:rsidRDefault="00E640F3" w:rsidP="00E640F3">
            <w:pPr>
              <w:widowControl/>
              <w:jc w:val="center"/>
              <w:rPr>
                <w:rFonts w:ascii="宋体" w:eastAsia="宋体" w:hAnsi="宋体" w:cs="Times New Roman"/>
                <w:kern w:val="0"/>
                <w:szCs w:val="21"/>
              </w:rPr>
            </w:pPr>
            <w:proofErr w:type="gramStart"/>
            <w:r w:rsidRPr="00E640F3">
              <w:rPr>
                <w:rFonts w:ascii="宋体" w:eastAsia="宋体" w:hAnsi="宋体" w:cs="Times New Roman" w:hint="eastAsia"/>
                <w:kern w:val="0"/>
                <w:szCs w:val="21"/>
              </w:rPr>
              <w:t>个</w:t>
            </w:r>
            <w:proofErr w:type="gramEnd"/>
          </w:p>
        </w:tc>
        <w:tc>
          <w:tcPr>
            <w:tcW w:w="653" w:type="dxa"/>
            <w:vAlign w:val="center"/>
          </w:tcPr>
          <w:p w14:paraId="13B2D73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154</w:t>
            </w:r>
          </w:p>
        </w:tc>
        <w:tc>
          <w:tcPr>
            <w:tcW w:w="560" w:type="dxa"/>
            <w:vAlign w:val="center"/>
          </w:tcPr>
          <w:p w14:paraId="4EF655C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5B45B17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BB6444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3A67138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1F657F9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13DD3B6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293D571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6625AE5E" w14:textId="77777777" w:rsidTr="00ED363A">
        <w:trPr>
          <w:trHeight w:val="270"/>
          <w:jc w:val="center"/>
        </w:trPr>
        <w:tc>
          <w:tcPr>
            <w:tcW w:w="570" w:type="dxa"/>
            <w:vAlign w:val="center"/>
          </w:tcPr>
          <w:p w14:paraId="04E4DAE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二</w:t>
            </w:r>
          </w:p>
        </w:tc>
        <w:tc>
          <w:tcPr>
            <w:tcW w:w="1928" w:type="dxa"/>
            <w:vAlign w:val="center"/>
          </w:tcPr>
          <w:p w14:paraId="5AAE92C1" w14:textId="77777777" w:rsidR="00E640F3" w:rsidRPr="00E640F3" w:rsidRDefault="00E640F3" w:rsidP="00E640F3">
            <w:pPr>
              <w:widowControl/>
              <w:jc w:val="left"/>
              <w:rPr>
                <w:rFonts w:ascii="宋体" w:eastAsia="宋体" w:hAnsi="宋体" w:cs="Times New Roman"/>
                <w:kern w:val="0"/>
                <w:szCs w:val="21"/>
              </w:rPr>
            </w:pPr>
            <w:r w:rsidRPr="00E640F3">
              <w:rPr>
                <w:rFonts w:ascii="宋体" w:eastAsia="宋体" w:hAnsi="宋体" w:cs="Times New Roman" w:hint="eastAsia"/>
                <w:kern w:val="0"/>
                <w:szCs w:val="21"/>
              </w:rPr>
              <w:t>电气自动化</w:t>
            </w:r>
          </w:p>
        </w:tc>
        <w:tc>
          <w:tcPr>
            <w:tcW w:w="653" w:type="dxa"/>
            <w:vAlign w:val="center"/>
          </w:tcPr>
          <w:p w14:paraId="7640D0D9" w14:textId="77777777" w:rsidR="00E640F3" w:rsidRPr="00E640F3" w:rsidRDefault="00E640F3" w:rsidP="00E640F3">
            <w:pPr>
              <w:widowControl/>
              <w:jc w:val="center"/>
              <w:rPr>
                <w:rFonts w:ascii="宋体" w:eastAsia="宋体" w:hAnsi="宋体" w:cs="Times New Roman"/>
                <w:kern w:val="0"/>
                <w:szCs w:val="21"/>
              </w:rPr>
            </w:pPr>
          </w:p>
        </w:tc>
        <w:tc>
          <w:tcPr>
            <w:tcW w:w="653" w:type="dxa"/>
            <w:vAlign w:val="bottom"/>
          </w:tcPr>
          <w:p w14:paraId="2F9913C3" w14:textId="77777777" w:rsidR="00E640F3" w:rsidRPr="00E640F3" w:rsidRDefault="00E640F3" w:rsidP="00E640F3">
            <w:pPr>
              <w:widowControl/>
              <w:jc w:val="center"/>
              <w:rPr>
                <w:rFonts w:ascii="宋体" w:eastAsia="宋体" w:hAnsi="宋体" w:cs="Times New Roman"/>
                <w:kern w:val="0"/>
                <w:szCs w:val="21"/>
              </w:rPr>
            </w:pPr>
          </w:p>
        </w:tc>
        <w:tc>
          <w:tcPr>
            <w:tcW w:w="560" w:type="dxa"/>
            <w:vAlign w:val="center"/>
          </w:tcPr>
          <w:p w14:paraId="1E97EE4B" w14:textId="77777777" w:rsidR="00E640F3" w:rsidRPr="00E640F3" w:rsidRDefault="00E640F3" w:rsidP="00E640F3">
            <w:pPr>
              <w:widowControl/>
              <w:jc w:val="center"/>
              <w:rPr>
                <w:rFonts w:ascii="宋体" w:eastAsia="宋体" w:hAnsi="宋体" w:cs="Times New Roman"/>
                <w:kern w:val="0"/>
                <w:szCs w:val="21"/>
              </w:rPr>
            </w:pPr>
          </w:p>
        </w:tc>
        <w:tc>
          <w:tcPr>
            <w:tcW w:w="567" w:type="dxa"/>
            <w:vAlign w:val="center"/>
          </w:tcPr>
          <w:p w14:paraId="459D6D8A" w14:textId="77777777" w:rsidR="00E640F3" w:rsidRPr="00E640F3" w:rsidRDefault="00E640F3" w:rsidP="00E640F3">
            <w:pPr>
              <w:widowControl/>
              <w:jc w:val="center"/>
              <w:rPr>
                <w:rFonts w:ascii="宋体" w:eastAsia="宋体" w:hAnsi="宋体" w:cs="Times New Roman"/>
                <w:kern w:val="0"/>
                <w:szCs w:val="21"/>
              </w:rPr>
            </w:pPr>
          </w:p>
        </w:tc>
        <w:tc>
          <w:tcPr>
            <w:tcW w:w="567" w:type="dxa"/>
            <w:vAlign w:val="center"/>
          </w:tcPr>
          <w:p w14:paraId="43802D1C" w14:textId="77777777" w:rsidR="00E640F3" w:rsidRPr="00E640F3" w:rsidRDefault="00E640F3" w:rsidP="00E640F3">
            <w:pPr>
              <w:widowControl/>
              <w:jc w:val="center"/>
              <w:rPr>
                <w:rFonts w:ascii="宋体" w:eastAsia="宋体" w:hAnsi="宋体" w:cs="Times New Roman"/>
                <w:kern w:val="0"/>
                <w:szCs w:val="21"/>
              </w:rPr>
            </w:pPr>
          </w:p>
        </w:tc>
        <w:tc>
          <w:tcPr>
            <w:tcW w:w="533" w:type="dxa"/>
            <w:vAlign w:val="center"/>
          </w:tcPr>
          <w:p w14:paraId="274F6D2E" w14:textId="77777777" w:rsidR="00E640F3" w:rsidRPr="00E640F3" w:rsidRDefault="00E640F3" w:rsidP="00E640F3">
            <w:pPr>
              <w:widowControl/>
              <w:jc w:val="center"/>
              <w:rPr>
                <w:rFonts w:ascii="宋体" w:eastAsia="宋体" w:hAnsi="宋体" w:cs="Times New Roman"/>
                <w:kern w:val="0"/>
                <w:szCs w:val="21"/>
              </w:rPr>
            </w:pPr>
          </w:p>
        </w:tc>
        <w:tc>
          <w:tcPr>
            <w:tcW w:w="560" w:type="dxa"/>
            <w:vAlign w:val="center"/>
          </w:tcPr>
          <w:p w14:paraId="2D1C47AB" w14:textId="77777777" w:rsidR="00E640F3" w:rsidRPr="00E640F3" w:rsidRDefault="00E640F3" w:rsidP="00E640F3">
            <w:pPr>
              <w:widowControl/>
              <w:jc w:val="center"/>
              <w:rPr>
                <w:rFonts w:ascii="宋体" w:eastAsia="宋体" w:hAnsi="宋体" w:cs="Times New Roman"/>
                <w:kern w:val="0"/>
                <w:szCs w:val="21"/>
              </w:rPr>
            </w:pPr>
          </w:p>
        </w:tc>
        <w:tc>
          <w:tcPr>
            <w:tcW w:w="702" w:type="dxa"/>
            <w:vAlign w:val="center"/>
          </w:tcPr>
          <w:p w14:paraId="30F62950" w14:textId="77777777" w:rsidR="00E640F3" w:rsidRPr="00E640F3" w:rsidRDefault="00E640F3" w:rsidP="00E640F3">
            <w:pPr>
              <w:widowControl/>
              <w:jc w:val="center"/>
              <w:rPr>
                <w:rFonts w:ascii="宋体" w:eastAsia="宋体" w:hAnsi="宋体" w:cs="Times New Roman"/>
                <w:kern w:val="0"/>
                <w:szCs w:val="21"/>
              </w:rPr>
            </w:pPr>
          </w:p>
        </w:tc>
        <w:tc>
          <w:tcPr>
            <w:tcW w:w="1216" w:type="dxa"/>
            <w:vAlign w:val="center"/>
          </w:tcPr>
          <w:p w14:paraId="6E9BB2C2" w14:textId="77777777" w:rsidR="00E640F3" w:rsidRPr="00E640F3" w:rsidRDefault="00E640F3" w:rsidP="00E640F3">
            <w:pPr>
              <w:widowControl/>
              <w:jc w:val="center"/>
              <w:rPr>
                <w:rFonts w:ascii="宋体" w:eastAsia="宋体" w:hAnsi="宋体" w:cs="Times New Roman"/>
                <w:kern w:val="0"/>
                <w:szCs w:val="21"/>
              </w:rPr>
            </w:pPr>
          </w:p>
        </w:tc>
      </w:tr>
      <w:tr w:rsidR="00E640F3" w:rsidRPr="00E640F3" w14:paraId="5677474D" w14:textId="77777777" w:rsidTr="00ED363A">
        <w:trPr>
          <w:trHeight w:val="270"/>
          <w:jc w:val="center"/>
        </w:trPr>
        <w:tc>
          <w:tcPr>
            <w:tcW w:w="570" w:type="dxa"/>
            <w:vAlign w:val="center"/>
          </w:tcPr>
          <w:p w14:paraId="4E9F299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1928" w:type="dxa"/>
            <w:vAlign w:val="center"/>
          </w:tcPr>
          <w:p w14:paraId="4B0B2660"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高压柜</w:t>
            </w:r>
          </w:p>
        </w:tc>
        <w:tc>
          <w:tcPr>
            <w:tcW w:w="653" w:type="dxa"/>
            <w:vAlign w:val="center"/>
          </w:tcPr>
          <w:p w14:paraId="05CC044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台</w:t>
            </w:r>
          </w:p>
        </w:tc>
        <w:tc>
          <w:tcPr>
            <w:tcW w:w="653" w:type="dxa"/>
            <w:vAlign w:val="center"/>
          </w:tcPr>
          <w:p w14:paraId="7ECCAB4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560" w:type="dxa"/>
            <w:vAlign w:val="center"/>
          </w:tcPr>
          <w:p w14:paraId="0CD37EF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28BA77D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567" w:type="dxa"/>
            <w:vAlign w:val="center"/>
          </w:tcPr>
          <w:p w14:paraId="1493353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533" w:type="dxa"/>
            <w:vAlign w:val="center"/>
          </w:tcPr>
          <w:p w14:paraId="6E6E345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560" w:type="dxa"/>
            <w:vAlign w:val="center"/>
          </w:tcPr>
          <w:p w14:paraId="14DB870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44D8476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3837F9C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316D2519" w14:textId="77777777" w:rsidTr="00ED363A">
        <w:trPr>
          <w:trHeight w:val="270"/>
          <w:jc w:val="center"/>
        </w:trPr>
        <w:tc>
          <w:tcPr>
            <w:tcW w:w="570" w:type="dxa"/>
            <w:vAlign w:val="center"/>
          </w:tcPr>
          <w:p w14:paraId="38F72B4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1928" w:type="dxa"/>
            <w:vAlign w:val="center"/>
          </w:tcPr>
          <w:p w14:paraId="7D44994F"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高压变频器</w:t>
            </w:r>
          </w:p>
        </w:tc>
        <w:tc>
          <w:tcPr>
            <w:tcW w:w="653" w:type="dxa"/>
            <w:vAlign w:val="center"/>
          </w:tcPr>
          <w:p w14:paraId="4BBA6D5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4A00EC4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560" w:type="dxa"/>
            <w:vAlign w:val="center"/>
          </w:tcPr>
          <w:p w14:paraId="20756BE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53B996B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567" w:type="dxa"/>
            <w:vAlign w:val="center"/>
          </w:tcPr>
          <w:p w14:paraId="11D8F3B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533" w:type="dxa"/>
            <w:vAlign w:val="center"/>
          </w:tcPr>
          <w:p w14:paraId="4B0A23D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560" w:type="dxa"/>
            <w:vAlign w:val="center"/>
          </w:tcPr>
          <w:p w14:paraId="5F0D0A8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125AA63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3AA6F0B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1605AB61" w14:textId="77777777" w:rsidTr="00ED363A">
        <w:trPr>
          <w:trHeight w:val="270"/>
          <w:jc w:val="center"/>
        </w:trPr>
        <w:tc>
          <w:tcPr>
            <w:tcW w:w="570" w:type="dxa"/>
            <w:vAlign w:val="center"/>
          </w:tcPr>
          <w:p w14:paraId="433505A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3</w:t>
            </w:r>
          </w:p>
        </w:tc>
        <w:tc>
          <w:tcPr>
            <w:tcW w:w="1928" w:type="dxa"/>
            <w:vAlign w:val="center"/>
          </w:tcPr>
          <w:p w14:paraId="64269BC7"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MCC柜</w:t>
            </w:r>
          </w:p>
        </w:tc>
        <w:tc>
          <w:tcPr>
            <w:tcW w:w="653" w:type="dxa"/>
            <w:vAlign w:val="center"/>
          </w:tcPr>
          <w:p w14:paraId="3832FF6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组</w:t>
            </w:r>
          </w:p>
        </w:tc>
        <w:tc>
          <w:tcPr>
            <w:tcW w:w="653" w:type="dxa"/>
            <w:vAlign w:val="center"/>
          </w:tcPr>
          <w:p w14:paraId="177CF1A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560" w:type="dxa"/>
            <w:vAlign w:val="center"/>
          </w:tcPr>
          <w:p w14:paraId="2F4F685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4628ED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240DF77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46DC512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0D21F76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6B1BC5C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23808F4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6FA038AF" w14:textId="77777777" w:rsidTr="00ED363A">
        <w:trPr>
          <w:trHeight w:val="270"/>
          <w:jc w:val="center"/>
        </w:trPr>
        <w:tc>
          <w:tcPr>
            <w:tcW w:w="570" w:type="dxa"/>
            <w:vAlign w:val="center"/>
          </w:tcPr>
          <w:p w14:paraId="728C632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4</w:t>
            </w:r>
          </w:p>
        </w:tc>
        <w:tc>
          <w:tcPr>
            <w:tcW w:w="1928" w:type="dxa"/>
            <w:vAlign w:val="center"/>
          </w:tcPr>
          <w:p w14:paraId="0EC3E05A"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单侧卸料车电控系统</w:t>
            </w:r>
          </w:p>
        </w:tc>
        <w:tc>
          <w:tcPr>
            <w:tcW w:w="653" w:type="dxa"/>
            <w:vAlign w:val="center"/>
          </w:tcPr>
          <w:p w14:paraId="0B829DD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2CECE21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4</w:t>
            </w:r>
          </w:p>
        </w:tc>
        <w:tc>
          <w:tcPr>
            <w:tcW w:w="560" w:type="dxa"/>
            <w:vAlign w:val="center"/>
          </w:tcPr>
          <w:p w14:paraId="16AB838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CE1715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FC6D3C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09B74EB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585378A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1548850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1A23EF4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6D880A5B" w14:textId="77777777" w:rsidTr="00ED363A">
        <w:trPr>
          <w:trHeight w:val="270"/>
          <w:jc w:val="center"/>
        </w:trPr>
        <w:tc>
          <w:tcPr>
            <w:tcW w:w="570" w:type="dxa"/>
            <w:vAlign w:val="center"/>
          </w:tcPr>
          <w:p w14:paraId="70AB780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5</w:t>
            </w:r>
          </w:p>
        </w:tc>
        <w:tc>
          <w:tcPr>
            <w:tcW w:w="1928" w:type="dxa"/>
            <w:vAlign w:val="center"/>
          </w:tcPr>
          <w:p w14:paraId="7D277D86"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双侧卸料车电控系统</w:t>
            </w:r>
          </w:p>
        </w:tc>
        <w:tc>
          <w:tcPr>
            <w:tcW w:w="653" w:type="dxa"/>
            <w:vAlign w:val="center"/>
          </w:tcPr>
          <w:p w14:paraId="6F0782A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0E2D109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71E1964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64E97C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020941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3CDD18A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0906CB2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64AB8761"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23757EA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21CA08CF" w14:textId="77777777" w:rsidTr="00ED363A">
        <w:trPr>
          <w:trHeight w:val="270"/>
          <w:jc w:val="center"/>
        </w:trPr>
        <w:tc>
          <w:tcPr>
            <w:tcW w:w="570" w:type="dxa"/>
            <w:vAlign w:val="center"/>
          </w:tcPr>
          <w:p w14:paraId="1702286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6</w:t>
            </w:r>
          </w:p>
        </w:tc>
        <w:tc>
          <w:tcPr>
            <w:tcW w:w="1928" w:type="dxa"/>
            <w:vAlign w:val="center"/>
          </w:tcPr>
          <w:p w14:paraId="48D53EF4" w14:textId="77777777" w:rsidR="00E640F3" w:rsidRPr="00E640F3" w:rsidRDefault="00E640F3" w:rsidP="00E640F3">
            <w:pPr>
              <w:widowControl/>
              <w:jc w:val="left"/>
              <w:textAlignment w:val="center"/>
              <w:rPr>
                <w:rFonts w:ascii="宋体" w:eastAsia="宋体" w:hAnsi="宋体" w:cs="宋体"/>
                <w:kern w:val="0"/>
                <w:szCs w:val="21"/>
              </w:rPr>
            </w:pPr>
            <w:r w:rsidRPr="00E640F3">
              <w:rPr>
                <w:rFonts w:ascii="宋体" w:eastAsia="宋体" w:hAnsi="宋体" w:cs="宋体" w:hint="eastAsia"/>
                <w:kern w:val="0"/>
                <w:szCs w:val="21"/>
                <w:lang w:bidi="ar"/>
              </w:rPr>
              <w:t>安全滑触线</w:t>
            </w:r>
          </w:p>
        </w:tc>
        <w:tc>
          <w:tcPr>
            <w:tcW w:w="653" w:type="dxa"/>
            <w:vAlign w:val="center"/>
          </w:tcPr>
          <w:p w14:paraId="37DCE551"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hint="eastAsia"/>
                <w:kern w:val="0"/>
                <w:szCs w:val="21"/>
                <w:lang w:bidi="ar"/>
              </w:rPr>
              <w:t>套</w:t>
            </w:r>
          </w:p>
        </w:tc>
        <w:tc>
          <w:tcPr>
            <w:tcW w:w="653" w:type="dxa"/>
            <w:vAlign w:val="center"/>
          </w:tcPr>
          <w:p w14:paraId="305623A0"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3</w:t>
            </w:r>
          </w:p>
        </w:tc>
        <w:tc>
          <w:tcPr>
            <w:tcW w:w="560" w:type="dxa"/>
            <w:vAlign w:val="center"/>
          </w:tcPr>
          <w:p w14:paraId="73A18ABD"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S</w:t>
            </w:r>
          </w:p>
        </w:tc>
        <w:tc>
          <w:tcPr>
            <w:tcW w:w="567" w:type="dxa"/>
            <w:vAlign w:val="center"/>
          </w:tcPr>
          <w:p w14:paraId="175457CB"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S</w:t>
            </w:r>
          </w:p>
        </w:tc>
        <w:tc>
          <w:tcPr>
            <w:tcW w:w="567" w:type="dxa"/>
            <w:vAlign w:val="center"/>
          </w:tcPr>
          <w:p w14:paraId="19B8C637"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S</w:t>
            </w:r>
          </w:p>
        </w:tc>
        <w:tc>
          <w:tcPr>
            <w:tcW w:w="533" w:type="dxa"/>
            <w:vAlign w:val="center"/>
          </w:tcPr>
          <w:p w14:paraId="6098D9AF"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S</w:t>
            </w:r>
          </w:p>
        </w:tc>
        <w:tc>
          <w:tcPr>
            <w:tcW w:w="560" w:type="dxa"/>
            <w:vAlign w:val="center"/>
          </w:tcPr>
          <w:p w14:paraId="62E40722"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B</w:t>
            </w:r>
          </w:p>
        </w:tc>
        <w:tc>
          <w:tcPr>
            <w:tcW w:w="702" w:type="dxa"/>
            <w:vAlign w:val="center"/>
          </w:tcPr>
          <w:p w14:paraId="60F28728"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B/S</w:t>
            </w:r>
          </w:p>
        </w:tc>
        <w:tc>
          <w:tcPr>
            <w:tcW w:w="1216" w:type="dxa"/>
            <w:vAlign w:val="center"/>
          </w:tcPr>
          <w:p w14:paraId="5337E145"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hint="eastAsia"/>
                <w:kern w:val="0"/>
                <w:szCs w:val="21"/>
                <w:lang w:bidi="ar"/>
              </w:rPr>
              <w:t>新建</w:t>
            </w:r>
          </w:p>
        </w:tc>
      </w:tr>
      <w:tr w:rsidR="00E640F3" w:rsidRPr="00E640F3" w14:paraId="5FC2F0CB" w14:textId="77777777" w:rsidTr="00ED363A">
        <w:trPr>
          <w:trHeight w:val="270"/>
          <w:jc w:val="center"/>
        </w:trPr>
        <w:tc>
          <w:tcPr>
            <w:tcW w:w="570" w:type="dxa"/>
            <w:vAlign w:val="center"/>
          </w:tcPr>
          <w:p w14:paraId="5EC0A08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7</w:t>
            </w:r>
          </w:p>
        </w:tc>
        <w:tc>
          <w:tcPr>
            <w:tcW w:w="1928" w:type="dxa"/>
            <w:vAlign w:val="center"/>
          </w:tcPr>
          <w:p w14:paraId="1EDB1EC8"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PLC柜</w:t>
            </w:r>
          </w:p>
        </w:tc>
        <w:tc>
          <w:tcPr>
            <w:tcW w:w="653" w:type="dxa"/>
            <w:vAlign w:val="center"/>
          </w:tcPr>
          <w:p w14:paraId="573899E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3175E69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131B683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1D793B5B"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7" w:type="dxa"/>
            <w:vAlign w:val="center"/>
          </w:tcPr>
          <w:p w14:paraId="4EE6C8D5"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33" w:type="dxa"/>
            <w:vAlign w:val="center"/>
          </w:tcPr>
          <w:p w14:paraId="06B364C1"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0" w:type="dxa"/>
            <w:vAlign w:val="center"/>
          </w:tcPr>
          <w:p w14:paraId="2B2CFDA2"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w:t>
            </w:r>
          </w:p>
        </w:tc>
        <w:tc>
          <w:tcPr>
            <w:tcW w:w="702" w:type="dxa"/>
            <w:vAlign w:val="center"/>
          </w:tcPr>
          <w:p w14:paraId="780AE832"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B/S</w:t>
            </w:r>
          </w:p>
        </w:tc>
        <w:tc>
          <w:tcPr>
            <w:tcW w:w="1216" w:type="dxa"/>
            <w:vAlign w:val="center"/>
          </w:tcPr>
          <w:p w14:paraId="557AB6C8"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w:t>
            </w:r>
          </w:p>
        </w:tc>
      </w:tr>
      <w:tr w:rsidR="00E640F3" w:rsidRPr="00E640F3" w14:paraId="7F1CAAAE" w14:textId="77777777" w:rsidTr="00ED363A">
        <w:trPr>
          <w:trHeight w:val="270"/>
          <w:jc w:val="center"/>
        </w:trPr>
        <w:tc>
          <w:tcPr>
            <w:tcW w:w="570" w:type="dxa"/>
            <w:vAlign w:val="center"/>
          </w:tcPr>
          <w:p w14:paraId="549C894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8</w:t>
            </w:r>
          </w:p>
        </w:tc>
        <w:tc>
          <w:tcPr>
            <w:tcW w:w="1928" w:type="dxa"/>
            <w:vAlign w:val="center"/>
          </w:tcPr>
          <w:p w14:paraId="144BCB28"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远程站</w:t>
            </w:r>
          </w:p>
        </w:tc>
        <w:tc>
          <w:tcPr>
            <w:tcW w:w="653" w:type="dxa"/>
            <w:vAlign w:val="center"/>
          </w:tcPr>
          <w:p w14:paraId="3ABD66E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0F211CD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045CEA3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7B91B543"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7" w:type="dxa"/>
            <w:vAlign w:val="center"/>
          </w:tcPr>
          <w:p w14:paraId="1FE3CC85"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33" w:type="dxa"/>
            <w:vAlign w:val="center"/>
          </w:tcPr>
          <w:p w14:paraId="0129C37E"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0" w:type="dxa"/>
            <w:vAlign w:val="center"/>
          </w:tcPr>
          <w:p w14:paraId="3A3D5C97"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w:t>
            </w:r>
          </w:p>
        </w:tc>
        <w:tc>
          <w:tcPr>
            <w:tcW w:w="702" w:type="dxa"/>
            <w:vAlign w:val="center"/>
          </w:tcPr>
          <w:p w14:paraId="5F15DFF3"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B/S</w:t>
            </w:r>
          </w:p>
        </w:tc>
        <w:tc>
          <w:tcPr>
            <w:tcW w:w="1216" w:type="dxa"/>
            <w:vAlign w:val="center"/>
          </w:tcPr>
          <w:p w14:paraId="653D6370"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w:t>
            </w:r>
          </w:p>
        </w:tc>
      </w:tr>
      <w:tr w:rsidR="00E640F3" w:rsidRPr="00E640F3" w14:paraId="7FA589F3" w14:textId="77777777" w:rsidTr="00ED363A">
        <w:trPr>
          <w:trHeight w:val="270"/>
          <w:jc w:val="center"/>
        </w:trPr>
        <w:tc>
          <w:tcPr>
            <w:tcW w:w="570" w:type="dxa"/>
            <w:vAlign w:val="center"/>
          </w:tcPr>
          <w:p w14:paraId="09CCE41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lastRenderedPageBreak/>
              <w:t>9</w:t>
            </w:r>
          </w:p>
        </w:tc>
        <w:tc>
          <w:tcPr>
            <w:tcW w:w="1928" w:type="dxa"/>
            <w:vAlign w:val="center"/>
          </w:tcPr>
          <w:p w14:paraId="14577BE9"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操作箱</w:t>
            </w:r>
          </w:p>
        </w:tc>
        <w:tc>
          <w:tcPr>
            <w:tcW w:w="653" w:type="dxa"/>
            <w:vAlign w:val="center"/>
          </w:tcPr>
          <w:p w14:paraId="7B39518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60FA084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731D64D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9B2510A"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7" w:type="dxa"/>
            <w:vAlign w:val="center"/>
          </w:tcPr>
          <w:p w14:paraId="58DBCAAB"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33" w:type="dxa"/>
            <w:vAlign w:val="center"/>
          </w:tcPr>
          <w:p w14:paraId="02FADA64"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0" w:type="dxa"/>
            <w:vAlign w:val="center"/>
          </w:tcPr>
          <w:p w14:paraId="6C98E0C1"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w:t>
            </w:r>
          </w:p>
        </w:tc>
        <w:tc>
          <w:tcPr>
            <w:tcW w:w="702" w:type="dxa"/>
            <w:vAlign w:val="center"/>
          </w:tcPr>
          <w:p w14:paraId="3FF32F52"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B/S</w:t>
            </w:r>
          </w:p>
        </w:tc>
        <w:tc>
          <w:tcPr>
            <w:tcW w:w="1216" w:type="dxa"/>
            <w:vAlign w:val="center"/>
          </w:tcPr>
          <w:p w14:paraId="6F6B3A39"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w:t>
            </w:r>
          </w:p>
        </w:tc>
      </w:tr>
      <w:tr w:rsidR="00E640F3" w:rsidRPr="00E640F3" w14:paraId="7FC7D9FB" w14:textId="77777777" w:rsidTr="00ED363A">
        <w:trPr>
          <w:trHeight w:val="270"/>
          <w:jc w:val="center"/>
        </w:trPr>
        <w:tc>
          <w:tcPr>
            <w:tcW w:w="570" w:type="dxa"/>
            <w:vAlign w:val="center"/>
          </w:tcPr>
          <w:p w14:paraId="0CAA293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10</w:t>
            </w:r>
          </w:p>
        </w:tc>
        <w:tc>
          <w:tcPr>
            <w:tcW w:w="1928" w:type="dxa"/>
            <w:vAlign w:val="center"/>
          </w:tcPr>
          <w:p w14:paraId="76FADE4A"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端子箱</w:t>
            </w:r>
          </w:p>
        </w:tc>
        <w:tc>
          <w:tcPr>
            <w:tcW w:w="653" w:type="dxa"/>
            <w:vAlign w:val="center"/>
          </w:tcPr>
          <w:p w14:paraId="112EC48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4A355A0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7BCAF41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3401F4E3"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7" w:type="dxa"/>
            <w:vAlign w:val="center"/>
          </w:tcPr>
          <w:p w14:paraId="4A1C71AB"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33" w:type="dxa"/>
            <w:vAlign w:val="center"/>
          </w:tcPr>
          <w:p w14:paraId="404198B8"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0" w:type="dxa"/>
            <w:vAlign w:val="center"/>
          </w:tcPr>
          <w:p w14:paraId="2F8C9E64"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w:t>
            </w:r>
          </w:p>
        </w:tc>
        <w:tc>
          <w:tcPr>
            <w:tcW w:w="702" w:type="dxa"/>
            <w:vAlign w:val="center"/>
          </w:tcPr>
          <w:p w14:paraId="40A52A1C"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B/S</w:t>
            </w:r>
          </w:p>
        </w:tc>
        <w:tc>
          <w:tcPr>
            <w:tcW w:w="1216" w:type="dxa"/>
            <w:vAlign w:val="center"/>
          </w:tcPr>
          <w:p w14:paraId="1B4D4E77"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w:t>
            </w:r>
          </w:p>
        </w:tc>
      </w:tr>
      <w:tr w:rsidR="00E640F3" w:rsidRPr="00E640F3" w14:paraId="5EF00869" w14:textId="77777777" w:rsidTr="00ED363A">
        <w:trPr>
          <w:trHeight w:val="270"/>
          <w:jc w:val="center"/>
        </w:trPr>
        <w:tc>
          <w:tcPr>
            <w:tcW w:w="570" w:type="dxa"/>
            <w:vAlign w:val="center"/>
          </w:tcPr>
          <w:p w14:paraId="31027F9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11</w:t>
            </w:r>
          </w:p>
        </w:tc>
        <w:tc>
          <w:tcPr>
            <w:tcW w:w="1928" w:type="dxa"/>
            <w:vAlign w:val="center"/>
          </w:tcPr>
          <w:p w14:paraId="47E4FAF3"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操作台（含L2、L3客户端操作台）</w:t>
            </w:r>
          </w:p>
        </w:tc>
        <w:tc>
          <w:tcPr>
            <w:tcW w:w="653" w:type="dxa"/>
            <w:vAlign w:val="center"/>
          </w:tcPr>
          <w:p w14:paraId="367C203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52ED5D1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7719E7A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37D9658F"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7" w:type="dxa"/>
            <w:vAlign w:val="center"/>
          </w:tcPr>
          <w:p w14:paraId="2A1A0215"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33" w:type="dxa"/>
            <w:vAlign w:val="center"/>
          </w:tcPr>
          <w:p w14:paraId="42CE9F05"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0" w:type="dxa"/>
            <w:vAlign w:val="center"/>
          </w:tcPr>
          <w:p w14:paraId="0BB74FEC"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w:t>
            </w:r>
          </w:p>
        </w:tc>
        <w:tc>
          <w:tcPr>
            <w:tcW w:w="702" w:type="dxa"/>
            <w:vAlign w:val="center"/>
          </w:tcPr>
          <w:p w14:paraId="1281C0B1"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B/S</w:t>
            </w:r>
          </w:p>
        </w:tc>
        <w:tc>
          <w:tcPr>
            <w:tcW w:w="1216" w:type="dxa"/>
            <w:vAlign w:val="center"/>
          </w:tcPr>
          <w:p w14:paraId="16CA035F"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w:t>
            </w:r>
          </w:p>
        </w:tc>
      </w:tr>
      <w:tr w:rsidR="00E640F3" w:rsidRPr="00E640F3" w14:paraId="288E2347" w14:textId="77777777" w:rsidTr="00ED363A">
        <w:trPr>
          <w:trHeight w:val="270"/>
          <w:jc w:val="center"/>
        </w:trPr>
        <w:tc>
          <w:tcPr>
            <w:tcW w:w="570" w:type="dxa"/>
            <w:vAlign w:val="center"/>
          </w:tcPr>
          <w:p w14:paraId="397F872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12</w:t>
            </w:r>
          </w:p>
        </w:tc>
        <w:tc>
          <w:tcPr>
            <w:tcW w:w="1928" w:type="dxa"/>
            <w:vAlign w:val="center"/>
          </w:tcPr>
          <w:p w14:paraId="6C6FAE70"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模型计算机（含软件）</w:t>
            </w:r>
          </w:p>
        </w:tc>
        <w:tc>
          <w:tcPr>
            <w:tcW w:w="653" w:type="dxa"/>
            <w:vAlign w:val="center"/>
          </w:tcPr>
          <w:p w14:paraId="1383FA6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4929CA5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6344105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532F3C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EBEF8E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0F5F871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5ECD662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08D4AAE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61AC42DE"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22E914EF" w14:textId="77777777" w:rsidTr="00ED363A">
        <w:trPr>
          <w:trHeight w:val="270"/>
          <w:jc w:val="center"/>
        </w:trPr>
        <w:tc>
          <w:tcPr>
            <w:tcW w:w="570" w:type="dxa"/>
            <w:vAlign w:val="center"/>
          </w:tcPr>
          <w:p w14:paraId="6FEC327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13</w:t>
            </w:r>
          </w:p>
        </w:tc>
        <w:tc>
          <w:tcPr>
            <w:tcW w:w="1928" w:type="dxa"/>
            <w:vAlign w:val="center"/>
          </w:tcPr>
          <w:p w14:paraId="5358A046"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HMI</w:t>
            </w:r>
            <w:proofErr w:type="gramStart"/>
            <w:r w:rsidRPr="00E640F3">
              <w:rPr>
                <w:rFonts w:ascii="宋体" w:eastAsia="宋体" w:hAnsi="宋体" w:cs="宋体" w:hint="eastAsia"/>
                <w:kern w:val="0"/>
                <w:szCs w:val="21"/>
              </w:rPr>
              <w:t>操作站</w:t>
            </w:r>
            <w:proofErr w:type="gramEnd"/>
          </w:p>
        </w:tc>
        <w:tc>
          <w:tcPr>
            <w:tcW w:w="653" w:type="dxa"/>
            <w:vAlign w:val="center"/>
          </w:tcPr>
          <w:p w14:paraId="0A097B5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28CC9CC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560" w:type="dxa"/>
            <w:vAlign w:val="center"/>
          </w:tcPr>
          <w:p w14:paraId="4CA6792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298262E6"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7" w:type="dxa"/>
            <w:vAlign w:val="center"/>
          </w:tcPr>
          <w:p w14:paraId="0A18DEF6"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33" w:type="dxa"/>
            <w:vAlign w:val="center"/>
          </w:tcPr>
          <w:p w14:paraId="772E28D4"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S</w:t>
            </w:r>
          </w:p>
        </w:tc>
        <w:tc>
          <w:tcPr>
            <w:tcW w:w="560" w:type="dxa"/>
            <w:vAlign w:val="center"/>
          </w:tcPr>
          <w:p w14:paraId="40E14653"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w:t>
            </w:r>
          </w:p>
        </w:tc>
        <w:tc>
          <w:tcPr>
            <w:tcW w:w="702" w:type="dxa"/>
            <w:vAlign w:val="center"/>
          </w:tcPr>
          <w:p w14:paraId="1D53BAFE"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B/S</w:t>
            </w:r>
          </w:p>
        </w:tc>
        <w:tc>
          <w:tcPr>
            <w:tcW w:w="1216" w:type="dxa"/>
            <w:vAlign w:val="center"/>
          </w:tcPr>
          <w:p w14:paraId="303957C6"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w:t>
            </w:r>
          </w:p>
        </w:tc>
      </w:tr>
      <w:tr w:rsidR="00E640F3" w:rsidRPr="00E640F3" w14:paraId="55777BAA" w14:textId="77777777" w:rsidTr="00ED363A">
        <w:trPr>
          <w:trHeight w:val="270"/>
          <w:jc w:val="center"/>
        </w:trPr>
        <w:tc>
          <w:tcPr>
            <w:tcW w:w="570" w:type="dxa"/>
            <w:vAlign w:val="center"/>
          </w:tcPr>
          <w:p w14:paraId="62D4CBA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14</w:t>
            </w:r>
          </w:p>
        </w:tc>
        <w:tc>
          <w:tcPr>
            <w:tcW w:w="1928" w:type="dxa"/>
            <w:vAlign w:val="center"/>
          </w:tcPr>
          <w:p w14:paraId="18965DD4"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工程师站</w:t>
            </w:r>
          </w:p>
        </w:tc>
        <w:tc>
          <w:tcPr>
            <w:tcW w:w="653" w:type="dxa"/>
            <w:vAlign w:val="center"/>
          </w:tcPr>
          <w:p w14:paraId="5B9A476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48B2663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7F08AC2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0AC1B31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43FFEEC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4C78A42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0" w:type="dxa"/>
            <w:vAlign w:val="center"/>
          </w:tcPr>
          <w:p w14:paraId="4B3D83A5"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11F01BD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436A0610"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新建</w:t>
            </w:r>
          </w:p>
        </w:tc>
      </w:tr>
      <w:tr w:rsidR="00E640F3" w:rsidRPr="00E640F3" w14:paraId="11A5DD74" w14:textId="77777777" w:rsidTr="00ED363A">
        <w:trPr>
          <w:trHeight w:val="270"/>
          <w:jc w:val="center"/>
        </w:trPr>
        <w:tc>
          <w:tcPr>
            <w:tcW w:w="570" w:type="dxa"/>
            <w:vAlign w:val="center"/>
          </w:tcPr>
          <w:p w14:paraId="63CFF92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15</w:t>
            </w:r>
          </w:p>
        </w:tc>
        <w:tc>
          <w:tcPr>
            <w:tcW w:w="1928" w:type="dxa"/>
            <w:vAlign w:val="center"/>
          </w:tcPr>
          <w:p w14:paraId="3C96498D" w14:textId="77777777" w:rsidR="00E640F3" w:rsidRPr="00E640F3" w:rsidRDefault="00E640F3" w:rsidP="00E640F3">
            <w:pPr>
              <w:widowControl/>
              <w:jc w:val="left"/>
              <w:textAlignment w:val="center"/>
              <w:rPr>
                <w:rFonts w:ascii="宋体" w:eastAsia="宋体" w:hAnsi="宋体" w:cs="宋体"/>
                <w:kern w:val="0"/>
                <w:szCs w:val="21"/>
              </w:rPr>
            </w:pPr>
            <w:r w:rsidRPr="00E640F3">
              <w:rPr>
                <w:rFonts w:ascii="宋体" w:eastAsia="宋体" w:hAnsi="宋体" w:cs="宋体" w:hint="eastAsia"/>
                <w:kern w:val="0"/>
                <w:szCs w:val="21"/>
                <w:lang w:bidi="ar"/>
              </w:rPr>
              <w:t>网络设备</w:t>
            </w:r>
          </w:p>
        </w:tc>
        <w:tc>
          <w:tcPr>
            <w:tcW w:w="653" w:type="dxa"/>
            <w:vAlign w:val="center"/>
          </w:tcPr>
          <w:p w14:paraId="6C906DC7"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hint="eastAsia"/>
                <w:kern w:val="0"/>
                <w:szCs w:val="21"/>
                <w:lang w:bidi="ar"/>
              </w:rPr>
              <w:t>套</w:t>
            </w:r>
          </w:p>
        </w:tc>
        <w:tc>
          <w:tcPr>
            <w:tcW w:w="653" w:type="dxa"/>
            <w:vAlign w:val="center"/>
          </w:tcPr>
          <w:p w14:paraId="7BD05709"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1</w:t>
            </w:r>
          </w:p>
        </w:tc>
        <w:tc>
          <w:tcPr>
            <w:tcW w:w="560" w:type="dxa"/>
            <w:vAlign w:val="center"/>
          </w:tcPr>
          <w:p w14:paraId="02A7FC45"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S</w:t>
            </w:r>
          </w:p>
        </w:tc>
        <w:tc>
          <w:tcPr>
            <w:tcW w:w="567" w:type="dxa"/>
            <w:vAlign w:val="center"/>
          </w:tcPr>
          <w:p w14:paraId="01858A42"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7" w:type="dxa"/>
            <w:vAlign w:val="center"/>
          </w:tcPr>
          <w:p w14:paraId="7B15B960"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33" w:type="dxa"/>
            <w:vAlign w:val="center"/>
          </w:tcPr>
          <w:p w14:paraId="0B759FF1"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0" w:type="dxa"/>
            <w:vAlign w:val="center"/>
          </w:tcPr>
          <w:p w14:paraId="3A85A1F7"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w:t>
            </w:r>
          </w:p>
        </w:tc>
        <w:tc>
          <w:tcPr>
            <w:tcW w:w="702" w:type="dxa"/>
            <w:vAlign w:val="center"/>
          </w:tcPr>
          <w:p w14:paraId="33A34A29"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B/S</w:t>
            </w:r>
          </w:p>
        </w:tc>
        <w:tc>
          <w:tcPr>
            <w:tcW w:w="1216" w:type="dxa"/>
            <w:vAlign w:val="center"/>
          </w:tcPr>
          <w:p w14:paraId="1A60E109"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宋体" w:hint="eastAsia"/>
                <w:kern w:val="0"/>
                <w:szCs w:val="21"/>
                <w:lang w:bidi="ar"/>
              </w:rPr>
              <w:t>新建</w:t>
            </w:r>
          </w:p>
        </w:tc>
      </w:tr>
      <w:tr w:rsidR="00E640F3" w:rsidRPr="00E640F3" w14:paraId="1A89B2EE" w14:textId="77777777" w:rsidTr="00ED363A">
        <w:trPr>
          <w:trHeight w:val="270"/>
          <w:jc w:val="center"/>
        </w:trPr>
        <w:tc>
          <w:tcPr>
            <w:tcW w:w="570" w:type="dxa"/>
            <w:vAlign w:val="center"/>
          </w:tcPr>
          <w:p w14:paraId="232D740C"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16</w:t>
            </w:r>
          </w:p>
        </w:tc>
        <w:tc>
          <w:tcPr>
            <w:tcW w:w="1928" w:type="dxa"/>
            <w:vAlign w:val="center"/>
          </w:tcPr>
          <w:p w14:paraId="21C9C016" w14:textId="77777777" w:rsidR="00E640F3" w:rsidRPr="00E640F3" w:rsidRDefault="00E640F3" w:rsidP="00E640F3">
            <w:pPr>
              <w:widowControl/>
              <w:jc w:val="left"/>
              <w:textAlignment w:val="center"/>
              <w:rPr>
                <w:rFonts w:ascii="宋体" w:eastAsia="宋体" w:hAnsi="宋体" w:cs="宋体"/>
                <w:kern w:val="0"/>
                <w:szCs w:val="21"/>
              </w:rPr>
            </w:pPr>
            <w:r w:rsidRPr="00E640F3">
              <w:rPr>
                <w:rFonts w:ascii="宋体" w:eastAsia="宋体" w:hAnsi="宋体" w:cs="宋体" w:hint="eastAsia"/>
                <w:kern w:val="0"/>
                <w:szCs w:val="21"/>
                <w:lang w:bidi="ar"/>
              </w:rPr>
              <w:t>通讯电缆</w:t>
            </w:r>
          </w:p>
        </w:tc>
        <w:tc>
          <w:tcPr>
            <w:tcW w:w="653" w:type="dxa"/>
            <w:vAlign w:val="center"/>
          </w:tcPr>
          <w:p w14:paraId="53DAC9A8"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hint="eastAsia"/>
                <w:kern w:val="0"/>
                <w:szCs w:val="21"/>
                <w:lang w:bidi="ar"/>
              </w:rPr>
              <w:t>套</w:t>
            </w:r>
          </w:p>
        </w:tc>
        <w:tc>
          <w:tcPr>
            <w:tcW w:w="653" w:type="dxa"/>
            <w:vAlign w:val="center"/>
          </w:tcPr>
          <w:p w14:paraId="0B771EAE"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1</w:t>
            </w:r>
          </w:p>
        </w:tc>
        <w:tc>
          <w:tcPr>
            <w:tcW w:w="560" w:type="dxa"/>
            <w:vAlign w:val="center"/>
          </w:tcPr>
          <w:p w14:paraId="73E0BB38"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S</w:t>
            </w:r>
          </w:p>
        </w:tc>
        <w:tc>
          <w:tcPr>
            <w:tcW w:w="567" w:type="dxa"/>
            <w:vAlign w:val="center"/>
          </w:tcPr>
          <w:p w14:paraId="0F7B5486"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7" w:type="dxa"/>
            <w:vAlign w:val="center"/>
          </w:tcPr>
          <w:p w14:paraId="096651DB"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33" w:type="dxa"/>
            <w:vAlign w:val="center"/>
          </w:tcPr>
          <w:p w14:paraId="355EE260"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0" w:type="dxa"/>
            <w:vAlign w:val="center"/>
          </w:tcPr>
          <w:p w14:paraId="141F4FF9"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w:t>
            </w:r>
          </w:p>
        </w:tc>
        <w:tc>
          <w:tcPr>
            <w:tcW w:w="702" w:type="dxa"/>
            <w:vAlign w:val="center"/>
          </w:tcPr>
          <w:p w14:paraId="104BC7CB"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B/S</w:t>
            </w:r>
          </w:p>
        </w:tc>
        <w:tc>
          <w:tcPr>
            <w:tcW w:w="1216" w:type="dxa"/>
            <w:vAlign w:val="center"/>
          </w:tcPr>
          <w:p w14:paraId="463C8366"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宋体" w:hint="eastAsia"/>
                <w:kern w:val="0"/>
                <w:szCs w:val="21"/>
                <w:lang w:bidi="ar"/>
              </w:rPr>
              <w:t>新建</w:t>
            </w:r>
          </w:p>
        </w:tc>
      </w:tr>
      <w:tr w:rsidR="00E640F3" w:rsidRPr="00E640F3" w14:paraId="71E936BF" w14:textId="77777777" w:rsidTr="00ED363A">
        <w:trPr>
          <w:trHeight w:val="90"/>
          <w:jc w:val="center"/>
        </w:trPr>
        <w:tc>
          <w:tcPr>
            <w:tcW w:w="570" w:type="dxa"/>
            <w:vAlign w:val="center"/>
          </w:tcPr>
          <w:p w14:paraId="2FA203E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17</w:t>
            </w:r>
          </w:p>
        </w:tc>
        <w:tc>
          <w:tcPr>
            <w:tcW w:w="1928" w:type="dxa"/>
            <w:vAlign w:val="center"/>
          </w:tcPr>
          <w:p w14:paraId="757C1AD7" w14:textId="77777777" w:rsidR="00E640F3" w:rsidRPr="00E640F3" w:rsidRDefault="00E640F3" w:rsidP="00E640F3">
            <w:pPr>
              <w:widowControl/>
              <w:jc w:val="left"/>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UPS主机</w:t>
            </w:r>
          </w:p>
        </w:tc>
        <w:tc>
          <w:tcPr>
            <w:tcW w:w="653" w:type="dxa"/>
            <w:vAlign w:val="center"/>
          </w:tcPr>
          <w:p w14:paraId="351EA237"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套</w:t>
            </w:r>
          </w:p>
        </w:tc>
        <w:tc>
          <w:tcPr>
            <w:tcW w:w="653" w:type="dxa"/>
            <w:vAlign w:val="center"/>
          </w:tcPr>
          <w:p w14:paraId="7341F869"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2</w:t>
            </w:r>
          </w:p>
        </w:tc>
        <w:tc>
          <w:tcPr>
            <w:tcW w:w="560" w:type="dxa"/>
            <w:vAlign w:val="center"/>
          </w:tcPr>
          <w:p w14:paraId="44E3CB95"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7205DB48"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65BA5649"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33" w:type="dxa"/>
            <w:vAlign w:val="center"/>
          </w:tcPr>
          <w:p w14:paraId="388D158C" w14:textId="0D6274E4" w:rsidR="00E640F3" w:rsidRPr="00E640F3" w:rsidRDefault="00E640F3" w:rsidP="00E640F3">
            <w:pPr>
              <w:widowControl/>
              <w:jc w:val="center"/>
              <w:textAlignment w:val="center"/>
              <w:rPr>
                <w:rFonts w:ascii="宋体" w:eastAsia="宋体" w:hAnsi="宋体" w:cs="Times New Roman"/>
                <w:kern w:val="0"/>
                <w:szCs w:val="21"/>
                <w:lang w:bidi="ar"/>
              </w:rPr>
            </w:pPr>
            <w:del w:id="352" w:author="CS1" w:date="2019-11-10T09:57:00Z">
              <w:r w:rsidRPr="00E640F3" w:rsidDel="006E52D6">
                <w:rPr>
                  <w:rFonts w:ascii="宋体" w:eastAsia="宋体" w:hAnsi="宋体" w:cs="Times New Roman" w:hint="eastAsia"/>
                  <w:kern w:val="0"/>
                  <w:szCs w:val="21"/>
                  <w:lang w:bidi="ar"/>
                </w:rPr>
                <w:delText>S</w:delText>
              </w:r>
            </w:del>
            <w:ins w:id="353" w:author="CS1" w:date="2019-11-10T09:57:00Z">
              <w:r w:rsidR="006E52D6">
                <w:rPr>
                  <w:rFonts w:ascii="宋体" w:eastAsia="宋体" w:hAnsi="宋体" w:cs="Times New Roman"/>
                  <w:kern w:val="0"/>
                  <w:szCs w:val="21"/>
                  <w:lang w:bidi="ar"/>
                </w:rPr>
                <w:t>B</w:t>
              </w:r>
            </w:ins>
          </w:p>
        </w:tc>
        <w:tc>
          <w:tcPr>
            <w:tcW w:w="560" w:type="dxa"/>
            <w:vAlign w:val="center"/>
          </w:tcPr>
          <w:p w14:paraId="17806C56"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w:t>
            </w:r>
          </w:p>
        </w:tc>
        <w:tc>
          <w:tcPr>
            <w:tcW w:w="702" w:type="dxa"/>
            <w:vAlign w:val="center"/>
          </w:tcPr>
          <w:p w14:paraId="34C8D5DE"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B/S</w:t>
            </w:r>
          </w:p>
        </w:tc>
        <w:tc>
          <w:tcPr>
            <w:tcW w:w="1216" w:type="dxa"/>
            <w:vAlign w:val="center"/>
          </w:tcPr>
          <w:p w14:paraId="17C16916"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返厂维修</w:t>
            </w:r>
          </w:p>
        </w:tc>
      </w:tr>
      <w:tr w:rsidR="00E640F3" w:rsidRPr="00E640F3" w14:paraId="547969A3" w14:textId="77777777" w:rsidTr="00ED363A">
        <w:trPr>
          <w:trHeight w:val="90"/>
          <w:jc w:val="center"/>
        </w:trPr>
        <w:tc>
          <w:tcPr>
            <w:tcW w:w="570" w:type="dxa"/>
            <w:vAlign w:val="center"/>
          </w:tcPr>
          <w:p w14:paraId="1AE641B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18</w:t>
            </w:r>
          </w:p>
        </w:tc>
        <w:tc>
          <w:tcPr>
            <w:tcW w:w="1928" w:type="dxa"/>
            <w:vAlign w:val="center"/>
          </w:tcPr>
          <w:p w14:paraId="0E73B491" w14:textId="77777777" w:rsidR="00E640F3" w:rsidRPr="00E640F3" w:rsidRDefault="00E640F3" w:rsidP="00E640F3">
            <w:pPr>
              <w:widowControl/>
              <w:jc w:val="left"/>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UPS电池</w:t>
            </w:r>
          </w:p>
        </w:tc>
        <w:tc>
          <w:tcPr>
            <w:tcW w:w="653" w:type="dxa"/>
            <w:vAlign w:val="center"/>
          </w:tcPr>
          <w:p w14:paraId="07E2E32A"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套</w:t>
            </w:r>
          </w:p>
        </w:tc>
        <w:tc>
          <w:tcPr>
            <w:tcW w:w="653" w:type="dxa"/>
            <w:vAlign w:val="center"/>
          </w:tcPr>
          <w:p w14:paraId="2631767C"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2</w:t>
            </w:r>
          </w:p>
        </w:tc>
        <w:tc>
          <w:tcPr>
            <w:tcW w:w="560" w:type="dxa"/>
            <w:vAlign w:val="center"/>
          </w:tcPr>
          <w:p w14:paraId="529B3DAD"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2899EC64"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340E8A4D"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33" w:type="dxa"/>
            <w:vAlign w:val="center"/>
          </w:tcPr>
          <w:p w14:paraId="2CDC7AE0"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0" w:type="dxa"/>
            <w:vAlign w:val="center"/>
          </w:tcPr>
          <w:p w14:paraId="2162A11E"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w:t>
            </w:r>
          </w:p>
        </w:tc>
        <w:tc>
          <w:tcPr>
            <w:tcW w:w="702" w:type="dxa"/>
            <w:vAlign w:val="center"/>
          </w:tcPr>
          <w:p w14:paraId="5FCBC926"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B/S</w:t>
            </w:r>
          </w:p>
        </w:tc>
        <w:tc>
          <w:tcPr>
            <w:tcW w:w="1216" w:type="dxa"/>
            <w:vAlign w:val="center"/>
          </w:tcPr>
          <w:p w14:paraId="27F09B0F"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新建</w:t>
            </w:r>
          </w:p>
        </w:tc>
      </w:tr>
      <w:tr w:rsidR="00E640F3" w:rsidRPr="00E640F3" w14:paraId="2C80C8CC" w14:textId="77777777" w:rsidTr="00ED363A">
        <w:trPr>
          <w:trHeight w:val="90"/>
          <w:jc w:val="center"/>
        </w:trPr>
        <w:tc>
          <w:tcPr>
            <w:tcW w:w="570" w:type="dxa"/>
            <w:vAlign w:val="center"/>
          </w:tcPr>
          <w:p w14:paraId="50D66E3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19</w:t>
            </w:r>
          </w:p>
        </w:tc>
        <w:tc>
          <w:tcPr>
            <w:tcW w:w="1928" w:type="dxa"/>
            <w:vAlign w:val="center"/>
          </w:tcPr>
          <w:p w14:paraId="4D4F8302" w14:textId="77777777" w:rsidR="00E640F3" w:rsidRPr="00E640F3" w:rsidRDefault="00E640F3" w:rsidP="00E640F3">
            <w:pPr>
              <w:widowControl/>
              <w:jc w:val="left"/>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UPS电源分配柜</w:t>
            </w:r>
          </w:p>
        </w:tc>
        <w:tc>
          <w:tcPr>
            <w:tcW w:w="653" w:type="dxa"/>
            <w:vAlign w:val="center"/>
          </w:tcPr>
          <w:p w14:paraId="7E61B8B1"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套</w:t>
            </w:r>
          </w:p>
        </w:tc>
        <w:tc>
          <w:tcPr>
            <w:tcW w:w="653" w:type="dxa"/>
            <w:vAlign w:val="center"/>
          </w:tcPr>
          <w:p w14:paraId="05F75DC2"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2</w:t>
            </w:r>
          </w:p>
        </w:tc>
        <w:tc>
          <w:tcPr>
            <w:tcW w:w="560" w:type="dxa"/>
            <w:vAlign w:val="center"/>
          </w:tcPr>
          <w:p w14:paraId="7DD48DE6"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5E54BA1F"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737523FB"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33" w:type="dxa"/>
            <w:vAlign w:val="center"/>
          </w:tcPr>
          <w:p w14:paraId="6FF24386"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bookmarkStart w:id="354" w:name="_GoBack"/>
            <w:bookmarkEnd w:id="354"/>
          </w:p>
        </w:tc>
        <w:tc>
          <w:tcPr>
            <w:tcW w:w="560" w:type="dxa"/>
            <w:vAlign w:val="center"/>
          </w:tcPr>
          <w:p w14:paraId="3C1568E3"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w:t>
            </w:r>
          </w:p>
        </w:tc>
        <w:tc>
          <w:tcPr>
            <w:tcW w:w="702" w:type="dxa"/>
            <w:vAlign w:val="center"/>
          </w:tcPr>
          <w:p w14:paraId="1C659406"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B/S</w:t>
            </w:r>
          </w:p>
        </w:tc>
        <w:tc>
          <w:tcPr>
            <w:tcW w:w="1216" w:type="dxa"/>
            <w:vAlign w:val="center"/>
          </w:tcPr>
          <w:p w14:paraId="7FEC6F8F"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新建</w:t>
            </w:r>
          </w:p>
        </w:tc>
      </w:tr>
      <w:tr w:rsidR="00E640F3" w:rsidRPr="00E640F3" w14:paraId="0155EBBA" w14:textId="77777777" w:rsidTr="00ED363A">
        <w:trPr>
          <w:trHeight w:val="90"/>
          <w:jc w:val="center"/>
        </w:trPr>
        <w:tc>
          <w:tcPr>
            <w:tcW w:w="570" w:type="dxa"/>
            <w:vAlign w:val="center"/>
          </w:tcPr>
          <w:p w14:paraId="63A3F9B9"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20</w:t>
            </w:r>
          </w:p>
        </w:tc>
        <w:tc>
          <w:tcPr>
            <w:tcW w:w="1928" w:type="dxa"/>
            <w:vAlign w:val="center"/>
          </w:tcPr>
          <w:p w14:paraId="24B01037" w14:textId="77777777" w:rsidR="00E640F3" w:rsidRPr="00E640F3" w:rsidRDefault="00E640F3" w:rsidP="00E640F3">
            <w:pPr>
              <w:widowControl/>
              <w:jc w:val="left"/>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大屏幕</w:t>
            </w:r>
          </w:p>
        </w:tc>
        <w:tc>
          <w:tcPr>
            <w:tcW w:w="653" w:type="dxa"/>
            <w:vAlign w:val="center"/>
          </w:tcPr>
          <w:p w14:paraId="116AD7F0"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套</w:t>
            </w:r>
          </w:p>
        </w:tc>
        <w:tc>
          <w:tcPr>
            <w:tcW w:w="653" w:type="dxa"/>
            <w:vAlign w:val="center"/>
          </w:tcPr>
          <w:p w14:paraId="4AEAD061"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3</w:t>
            </w:r>
          </w:p>
        </w:tc>
        <w:tc>
          <w:tcPr>
            <w:tcW w:w="560" w:type="dxa"/>
            <w:vAlign w:val="center"/>
          </w:tcPr>
          <w:p w14:paraId="2D48E9F0"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614367B7"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71EEB4EA"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33" w:type="dxa"/>
            <w:vAlign w:val="center"/>
          </w:tcPr>
          <w:p w14:paraId="6D9F6240"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0" w:type="dxa"/>
            <w:vAlign w:val="center"/>
          </w:tcPr>
          <w:p w14:paraId="16892B29"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w:t>
            </w:r>
          </w:p>
        </w:tc>
        <w:tc>
          <w:tcPr>
            <w:tcW w:w="702" w:type="dxa"/>
            <w:vAlign w:val="center"/>
          </w:tcPr>
          <w:p w14:paraId="27498BC1"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B/S</w:t>
            </w:r>
          </w:p>
        </w:tc>
        <w:tc>
          <w:tcPr>
            <w:tcW w:w="1216" w:type="dxa"/>
            <w:vAlign w:val="center"/>
          </w:tcPr>
          <w:p w14:paraId="4B832602"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新建</w:t>
            </w:r>
          </w:p>
        </w:tc>
      </w:tr>
      <w:tr w:rsidR="00E640F3" w:rsidRPr="00E640F3" w14:paraId="123E9167" w14:textId="77777777" w:rsidTr="00ED363A">
        <w:trPr>
          <w:trHeight w:val="90"/>
          <w:jc w:val="center"/>
        </w:trPr>
        <w:tc>
          <w:tcPr>
            <w:tcW w:w="570" w:type="dxa"/>
            <w:vAlign w:val="center"/>
          </w:tcPr>
          <w:p w14:paraId="5840FF9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21</w:t>
            </w:r>
          </w:p>
        </w:tc>
        <w:tc>
          <w:tcPr>
            <w:tcW w:w="1928" w:type="dxa"/>
            <w:vAlign w:val="center"/>
          </w:tcPr>
          <w:p w14:paraId="509AD0A0" w14:textId="77777777" w:rsidR="00E640F3" w:rsidRPr="00E640F3" w:rsidRDefault="00E640F3" w:rsidP="00E640F3">
            <w:pPr>
              <w:widowControl/>
              <w:jc w:val="left"/>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视频监控</w:t>
            </w:r>
          </w:p>
        </w:tc>
        <w:tc>
          <w:tcPr>
            <w:tcW w:w="653" w:type="dxa"/>
            <w:vAlign w:val="center"/>
          </w:tcPr>
          <w:p w14:paraId="5E425DF8"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批</w:t>
            </w:r>
          </w:p>
        </w:tc>
        <w:tc>
          <w:tcPr>
            <w:tcW w:w="653" w:type="dxa"/>
            <w:vAlign w:val="center"/>
          </w:tcPr>
          <w:p w14:paraId="331BD6C0"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1</w:t>
            </w:r>
          </w:p>
        </w:tc>
        <w:tc>
          <w:tcPr>
            <w:tcW w:w="560" w:type="dxa"/>
            <w:vAlign w:val="center"/>
          </w:tcPr>
          <w:p w14:paraId="4E0A4D8E"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7C4E1733"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5ADCFED4"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33" w:type="dxa"/>
            <w:vAlign w:val="center"/>
          </w:tcPr>
          <w:p w14:paraId="6B28FC3B"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0" w:type="dxa"/>
            <w:vAlign w:val="center"/>
          </w:tcPr>
          <w:p w14:paraId="1E614EE2"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w:t>
            </w:r>
          </w:p>
        </w:tc>
        <w:tc>
          <w:tcPr>
            <w:tcW w:w="702" w:type="dxa"/>
            <w:vAlign w:val="center"/>
          </w:tcPr>
          <w:p w14:paraId="161BF9DD"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B/S</w:t>
            </w:r>
          </w:p>
        </w:tc>
        <w:tc>
          <w:tcPr>
            <w:tcW w:w="1216" w:type="dxa"/>
            <w:vAlign w:val="center"/>
          </w:tcPr>
          <w:p w14:paraId="4A4D4AE2"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新建</w:t>
            </w:r>
          </w:p>
        </w:tc>
      </w:tr>
      <w:tr w:rsidR="00E640F3" w:rsidRPr="00E640F3" w14:paraId="070AD49C" w14:textId="77777777" w:rsidTr="00ED363A">
        <w:trPr>
          <w:trHeight w:val="119"/>
          <w:jc w:val="center"/>
        </w:trPr>
        <w:tc>
          <w:tcPr>
            <w:tcW w:w="570" w:type="dxa"/>
            <w:vAlign w:val="center"/>
          </w:tcPr>
          <w:p w14:paraId="055CD2F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22</w:t>
            </w:r>
          </w:p>
        </w:tc>
        <w:tc>
          <w:tcPr>
            <w:tcW w:w="1928" w:type="dxa"/>
            <w:vAlign w:val="center"/>
          </w:tcPr>
          <w:p w14:paraId="5516308F" w14:textId="77777777" w:rsidR="00E640F3" w:rsidRPr="00E640F3" w:rsidRDefault="00E640F3" w:rsidP="00E640F3">
            <w:pPr>
              <w:widowControl/>
              <w:jc w:val="left"/>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移动界面屏</w:t>
            </w:r>
          </w:p>
        </w:tc>
        <w:tc>
          <w:tcPr>
            <w:tcW w:w="653" w:type="dxa"/>
            <w:vAlign w:val="center"/>
          </w:tcPr>
          <w:p w14:paraId="4F51CE31"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套</w:t>
            </w:r>
          </w:p>
        </w:tc>
        <w:tc>
          <w:tcPr>
            <w:tcW w:w="653" w:type="dxa"/>
            <w:vAlign w:val="center"/>
          </w:tcPr>
          <w:p w14:paraId="10600B64"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5</w:t>
            </w:r>
          </w:p>
        </w:tc>
        <w:tc>
          <w:tcPr>
            <w:tcW w:w="560" w:type="dxa"/>
            <w:vAlign w:val="center"/>
          </w:tcPr>
          <w:p w14:paraId="4FA1A9C8"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07FB4F2D"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4F192BF1"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33" w:type="dxa"/>
            <w:vAlign w:val="center"/>
          </w:tcPr>
          <w:p w14:paraId="13B7980B"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0" w:type="dxa"/>
            <w:vAlign w:val="center"/>
          </w:tcPr>
          <w:p w14:paraId="05508929"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w:t>
            </w:r>
          </w:p>
        </w:tc>
        <w:tc>
          <w:tcPr>
            <w:tcW w:w="702" w:type="dxa"/>
            <w:vAlign w:val="center"/>
          </w:tcPr>
          <w:p w14:paraId="7DAA8EFB"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B/S</w:t>
            </w:r>
          </w:p>
        </w:tc>
        <w:tc>
          <w:tcPr>
            <w:tcW w:w="1216" w:type="dxa"/>
            <w:vAlign w:val="center"/>
          </w:tcPr>
          <w:p w14:paraId="133C3004"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新建</w:t>
            </w:r>
          </w:p>
        </w:tc>
      </w:tr>
      <w:tr w:rsidR="00E640F3" w:rsidRPr="00E640F3" w14:paraId="49323CA7" w14:textId="77777777" w:rsidTr="00ED363A">
        <w:trPr>
          <w:trHeight w:val="90"/>
          <w:jc w:val="center"/>
        </w:trPr>
        <w:tc>
          <w:tcPr>
            <w:tcW w:w="570" w:type="dxa"/>
            <w:vAlign w:val="center"/>
          </w:tcPr>
          <w:p w14:paraId="458B1F44"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23</w:t>
            </w:r>
          </w:p>
        </w:tc>
        <w:tc>
          <w:tcPr>
            <w:tcW w:w="1928" w:type="dxa"/>
            <w:vAlign w:val="center"/>
          </w:tcPr>
          <w:p w14:paraId="053B4F32" w14:textId="77777777" w:rsidR="00E640F3" w:rsidRPr="00E640F3" w:rsidRDefault="00E640F3" w:rsidP="00E640F3">
            <w:pPr>
              <w:widowControl/>
              <w:jc w:val="left"/>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声光报警器</w:t>
            </w:r>
          </w:p>
        </w:tc>
        <w:tc>
          <w:tcPr>
            <w:tcW w:w="653" w:type="dxa"/>
            <w:vAlign w:val="center"/>
          </w:tcPr>
          <w:p w14:paraId="4F59DC52"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批</w:t>
            </w:r>
          </w:p>
        </w:tc>
        <w:tc>
          <w:tcPr>
            <w:tcW w:w="653" w:type="dxa"/>
            <w:vAlign w:val="center"/>
          </w:tcPr>
          <w:p w14:paraId="4566279B"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1</w:t>
            </w:r>
          </w:p>
        </w:tc>
        <w:tc>
          <w:tcPr>
            <w:tcW w:w="560" w:type="dxa"/>
            <w:vAlign w:val="center"/>
          </w:tcPr>
          <w:p w14:paraId="7B0A3BC6"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52A40C4C"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7" w:type="dxa"/>
            <w:vAlign w:val="center"/>
          </w:tcPr>
          <w:p w14:paraId="7A7892B4"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33" w:type="dxa"/>
            <w:vAlign w:val="center"/>
          </w:tcPr>
          <w:p w14:paraId="7EA0EE16"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S</w:t>
            </w:r>
          </w:p>
        </w:tc>
        <w:tc>
          <w:tcPr>
            <w:tcW w:w="560" w:type="dxa"/>
            <w:vAlign w:val="center"/>
          </w:tcPr>
          <w:p w14:paraId="7EDAB501"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w:t>
            </w:r>
          </w:p>
        </w:tc>
        <w:tc>
          <w:tcPr>
            <w:tcW w:w="702" w:type="dxa"/>
            <w:vAlign w:val="center"/>
          </w:tcPr>
          <w:p w14:paraId="275EE0AD" w14:textId="77777777" w:rsidR="00E640F3" w:rsidRPr="00E640F3" w:rsidRDefault="00E640F3" w:rsidP="00E640F3">
            <w:pPr>
              <w:widowControl/>
              <w:jc w:val="center"/>
              <w:textAlignment w:val="center"/>
              <w:rPr>
                <w:rFonts w:ascii="宋体" w:eastAsia="宋体" w:hAnsi="宋体" w:cs="Times New Roman"/>
                <w:kern w:val="0"/>
                <w:szCs w:val="21"/>
                <w:lang w:bidi="ar"/>
              </w:rPr>
            </w:pPr>
            <w:r w:rsidRPr="00E640F3">
              <w:rPr>
                <w:rFonts w:ascii="宋体" w:eastAsia="宋体" w:hAnsi="宋体" w:cs="Times New Roman" w:hint="eastAsia"/>
                <w:kern w:val="0"/>
                <w:szCs w:val="21"/>
                <w:lang w:bidi="ar"/>
              </w:rPr>
              <w:t>B/S</w:t>
            </w:r>
          </w:p>
        </w:tc>
        <w:tc>
          <w:tcPr>
            <w:tcW w:w="1216" w:type="dxa"/>
            <w:vAlign w:val="center"/>
          </w:tcPr>
          <w:p w14:paraId="7DDE0351" w14:textId="77777777" w:rsidR="00E640F3" w:rsidRPr="00E640F3" w:rsidRDefault="00E640F3" w:rsidP="00E640F3">
            <w:pPr>
              <w:widowControl/>
              <w:jc w:val="center"/>
              <w:textAlignment w:val="center"/>
              <w:rPr>
                <w:rFonts w:ascii="宋体" w:eastAsia="宋体" w:hAnsi="宋体" w:cs="宋体"/>
                <w:kern w:val="0"/>
                <w:szCs w:val="21"/>
                <w:lang w:bidi="ar"/>
              </w:rPr>
            </w:pPr>
            <w:r w:rsidRPr="00E640F3">
              <w:rPr>
                <w:rFonts w:ascii="宋体" w:eastAsia="宋体" w:hAnsi="宋体" w:cs="宋体" w:hint="eastAsia"/>
                <w:kern w:val="0"/>
                <w:szCs w:val="21"/>
                <w:lang w:bidi="ar"/>
              </w:rPr>
              <w:t>新建</w:t>
            </w:r>
          </w:p>
        </w:tc>
      </w:tr>
      <w:tr w:rsidR="00E640F3" w:rsidRPr="00E640F3" w14:paraId="558717D4" w14:textId="77777777" w:rsidTr="00ED363A">
        <w:trPr>
          <w:trHeight w:val="270"/>
          <w:jc w:val="center"/>
        </w:trPr>
        <w:tc>
          <w:tcPr>
            <w:tcW w:w="570" w:type="dxa"/>
            <w:vAlign w:val="center"/>
          </w:tcPr>
          <w:p w14:paraId="274DA0D2"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三</w:t>
            </w:r>
          </w:p>
        </w:tc>
        <w:tc>
          <w:tcPr>
            <w:tcW w:w="1928" w:type="dxa"/>
            <w:vAlign w:val="center"/>
          </w:tcPr>
          <w:p w14:paraId="681F5D12"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仪表</w:t>
            </w:r>
          </w:p>
        </w:tc>
        <w:tc>
          <w:tcPr>
            <w:tcW w:w="653" w:type="dxa"/>
            <w:vAlign w:val="center"/>
          </w:tcPr>
          <w:p w14:paraId="16427201" w14:textId="77777777" w:rsidR="00E640F3" w:rsidRPr="00E640F3" w:rsidRDefault="00E640F3" w:rsidP="00E640F3">
            <w:pPr>
              <w:widowControl/>
              <w:jc w:val="center"/>
              <w:rPr>
                <w:rFonts w:ascii="宋体" w:eastAsia="宋体" w:hAnsi="宋体" w:cs="Times New Roman"/>
                <w:kern w:val="0"/>
                <w:szCs w:val="21"/>
              </w:rPr>
            </w:pPr>
          </w:p>
        </w:tc>
        <w:tc>
          <w:tcPr>
            <w:tcW w:w="653" w:type="dxa"/>
            <w:vAlign w:val="center"/>
          </w:tcPr>
          <w:p w14:paraId="0E1C4A83" w14:textId="77777777" w:rsidR="00E640F3" w:rsidRPr="00E640F3" w:rsidRDefault="00E640F3" w:rsidP="00E640F3">
            <w:pPr>
              <w:widowControl/>
              <w:jc w:val="center"/>
              <w:rPr>
                <w:rFonts w:ascii="宋体" w:eastAsia="宋体" w:hAnsi="宋体" w:cs="Times New Roman"/>
                <w:kern w:val="0"/>
                <w:szCs w:val="21"/>
              </w:rPr>
            </w:pPr>
          </w:p>
        </w:tc>
        <w:tc>
          <w:tcPr>
            <w:tcW w:w="560" w:type="dxa"/>
            <w:vAlign w:val="center"/>
          </w:tcPr>
          <w:p w14:paraId="6E633544" w14:textId="77777777" w:rsidR="00E640F3" w:rsidRPr="00E640F3" w:rsidRDefault="00E640F3" w:rsidP="00E640F3">
            <w:pPr>
              <w:widowControl/>
              <w:jc w:val="center"/>
              <w:rPr>
                <w:rFonts w:ascii="宋体" w:eastAsia="宋体" w:hAnsi="宋体" w:cs="Times New Roman"/>
                <w:kern w:val="0"/>
                <w:szCs w:val="21"/>
              </w:rPr>
            </w:pPr>
          </w:p>
        </w:tc>
        <w:tc>
          <w:tcPr>
            <w:tcW w:w="567" w:type="dxa"/>
            <w:vAlign w:val="center"/>
          </w:tcPr>
          <w:p w14:paraId="6EFF5BF3" w14:textId="77777777" w:rsidR="00E640F3" w:rsidRPr="00E640F3" w:rsidRDefault="00E640F3" w:rsidP="00E640F3">
            <w:pPr>
              <w:widowControl/>
              <w:jc w:val="center"/>
              <w:rPr>
                <w:rFonts w:ascii="宋体" w:eastAsia="宋体" w:hAnsi="宋体" w:cs="宋体"/>
                <w:kern w:val="0"/>
                <w:szCs w:val="21"/>
              </w:rPr>
            </w:pPr>
          </w:p>
        </w:tc>
        <w:tc>
          <w:tcPr>
            <w:tcW w:w="567" w:type="dxa"/>
            <w:vAlign w:val="center"/>
          </w:tcPr>
          <w:p w14:paraId="557768FF" w14:textId="77777777" w:rsidR="00E640F3" w:rsidRPr="00E640F3" w:rsidRDefault="00E640F3" w:rsidP="00E640F3">
            <w:pPr>
              <w:widowControl/>
              <w:jc w:val="center"/>
              <w:rPr>
                <w:rFonts w:ascii="宋体" w:eastAsia="宋体" w:hAnsi="宋体" w:cs="宋体"/>
                <w:kern w:val="0"/>
                <w:szCs w:val="21"/>
              </w:rPr>
            </w:pPr>
          </w:p>
        </w:tc>
        <w:tc>
          <w:tcPr>
            <w:tcW w:w="533" w:type="dxa"/>
            <w:vAlign w:val="center"/>
          </w:tcPr>
          <w:p w14:paraId="6103D1E1" w14:textId="77777777" w:rsidR="00E640F3" w:rsidRPr="00E640F3" w:rsidRDefault="00E640F3" w:rsidP="00E640F3">
            <w:pPr>
              <w:widowControl/>
              <w:jc w:val="center"/>
              <w:rPr>
                <w:rFonts w:ascii="宋体" w:eastAsia="宋体" w:hAnsi="宋体" w:cs="宋体"/>
                <w:kern w:val="0"/>
                <w:szCs w:val="21"/>
              </w:rPr>
            </w:pPr>
          </w:p>
        </w:tc>
        <w:tc>
          <w:tcPr>
            <w:tcW w:w="560" w:type="dxa"/>
            <w:vAlign w:val="center"/>
          </w:tcPr>
          <w:p w14:paraId="6A979D5F" w14:textId="77777777" w:rsidR="00E640F3" w:rsidRPr="00E640F3" w:rsidRDefault="00E640F3" w:rsidP="00E640F3">
            <w:pPr>
              <w:widowControl/>
              <w:jc w:val="center"/>
              <w:rPr>
                <w:rFonts w:ascii="宋体" w:eastAsia="宋体" w:hAnsi="宋体" w:cs="宋体"/>
                <w:kern w:val="0"/>
                <w:szCs w:val="21"/>
              </w:rPr>
            </w:pPr>
          </w:p>
        </w:tc>
        <w:tc>
          <w:tcPr>
            <w:tcW w:w="702" w:type="dxa"/>
            <w:vAlign w:val="center"/>
          </w:tcPr>
          <w:p w14:paraId="557D3049" w14:textId="77777777" w:rsidR="00E640F3" w:rsidRPr="00E640F3" w:rsidRDefault="00E640F3" w:rsidP="00E640F3">
            <w:pPr>
              <w:widowControl/>
              <w:jc w:val="center"/>
              <w:rPr>
                <w:rFonts w:ascii="宋体" w:eastAsia="宋体" w:hAnsi="宋体" w:cs="宋体"/>
                <w:kern w:val="0"/>
                <w:szCs w:val="21"/>
              </w:rPr>
            </w:pPr>
          </w:p>
        </w:tc>
        <w:tc>
          <w:tcPr>
            <w:tcW w:w="1216" w:type="dxa"/>
            <w:vAlign w:val="center"/>
          </w:tcPr>
          <w:p w14:paraId="3EB23424" w14:textId="77777777" w:rsidR="00E640F3" w:rsidRPr="00E640F3" w:rsidRDefault="00E640F3" w:rsidP="00E640F3">
            <w:pPr>
              <w:widowControl/>
              <w:jc w:val="left"/>
              <w:rPr>
                <w:rFonts w:ascii="宋体" w:eastAsia="宋体" w:hAnsi="宋体" w:cs="宋体"/>
                <w:kern w:val="0"/>
                <w:szCs w:val="21"/>
              </w:rPr>
            </w:pPr>
          </w:p>
        </w:tc>
      </w:tr>
      <w:tr w:rsidR="00E640F3" w:rsidRPr="00E640F3" w14:paraId="78EC1D1E" w14:textId="77777777" w:rsidTr="00ED363A">
        <w:trPr>
          <w:trHeight w:val="270"/>
          <w:jc w:val="center"/>
        </w:trPr>
        <w:tc>
          <w:tcPr>
            <w:tcW w:w="570" w:type="dxa"/>
            <w:vAlign w:val="center"/>
          </w:tcPr>
          <w:p w14:paraId="3AA9F62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1928" w:type="dxa"/>
            <w:vAlign w:val="center"/>
          </w:tcPr>
          <w:p w14:paraId="25563E92"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编码器</w:t>
            </w:r>
          </w:p>
        </w:tc>
        <w:tc>
          <w:tcPr>
            <w:tcW w:w="653" w:type="dxa"/>
            <w:vAlign w:val="center"/>
          </w:tcPr>
          <w:p w14:paraId="78AB242D"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hint="eastAsia"/>
                <w:kern w:val="0"/>
                <w:szCs w:val="21"/>
                <w:lang w:bidi="ar"/>
              </w:rPr>
              <w:t>套</w:t>
            </w:r>
          </w:p>
        </w:tc>
        <w:tc>
          <w:tcPr>
            <w:tcW w:w="653" w:type="dxa"/>
            <w:vAlign w:val="center"/>
          </w:tcPr>
          <w:p w14:paraId="5897DAF1"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5</w:t>
            </w:r>
          </w:p>
        </w:tc>
        <w:tc>
          <w:tcPr>
            <w:tcW w:w="560" w:type="dxa"/>
            <w:vAlign w:val="center"/>
          </w:tcPr>
          <w:p w14:paraId="54B72E7C"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S</w:t>
            </w:r>
          </w:p>
        </w:tc>
        <w:tc>
          <w:tcPr>
            <w:tcW w:w="567" w:type="dxa"/>
            <w:vAlign w:val="center"/>
          </w:tcPr>
          <w:p w14:paraId="127F2A35"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7" w:type="dxa"/>
            <w:vAlign w:val="center"/>
          </w:tcPr>
          <w:p w14:paraId="338300F5"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33" w:type="dxa"/>
            <w:vAlign w:val="center"/>
          </w:tcPr>
          <w:p w14:paraId="43C87857"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0" w:type="dxa"/>
            <w:vAlign w:val="center"/>
          </w:tcPr>
          <w:p w14:paraId="7CBD8A6D"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w:t>
            </w:r>
          </w:p>
        </w:tc>
        <w:tc>
          <w:tcPr>
            <w:tcW w:w="702" w:type="dxa"/>
            <w:vAlign w:val="center"/>
          </w:tcPr>
          <w:p w14:paraId="0E747C39"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B/S</w:t>
            </w:r>
          </w:p>
        </w:tc>
        <w:tc>
          <w:tcPr>
            <w:tcW w:w="1216" w:type="dxa"/>
            <w:vAlign w:val="center"/>
          </w:tcPr>
          <w:p w14:paraId="25CE5DAB"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w:t>
            </w:r>
          </w:p>
        </w:tc>
      </w:tr>
      <w:tr w:rsidR="00E640F3" w:rsidRPr="00E640F3" w14:paraId="69CDB7BC" w14:textId="77777777" w:rsidTr="00ED363A">
        <w:trPr>
          <w:trHeight w:val="270"/>
          <w:jc w:val="center"/>
        </w:trPr>
        <w:tc>
          <w:tcPr>
            <w:tcW w:w="570" w:type="dxa"/>
            <w:vAlign w:val="center"/>
          </w:tcPr>
          <w:p w14:paraId="15260A5A"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2</w:t>
            </w:r>
          </w:p>
        </w:tc>
        <w:tc>
          <w:tcPr>
            <w:tcW w:w="1928" w:type="dxa"/>
            <w:vAlign w:val="center"/>
          </w:tcPr>
          <w:p w14:paraId="6F67DB4F"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雷达</w:t>
            </w:r>
            <w:proofErr w:type="gramStart"/>
            <w:r w:rsidRPr="00E640F3">
              <w:rPr>
                <w:rFonts w:ascii="宋体" w:eastAsia="宋体" w:hAnsi="宋体" w:cs="宋体" w:hint="eastAsia"/>
                <w:kern w:val="0"/>
                <w:szCs w:val="21"/>
              </w:rPr>
              <w:t>料位计</w:t>
            </w:r>
            <w:proofErr w:type="gramEnd"/>
          </w:p>
        </w:tc>
        <w:tc>
          <w:tcPr>
            <w:tcW w:w="653" w:type="dxa"/>
            <w:vAlign w:val="center"/>
          </w:tcPr>
          <w:p w14:paraId="7E5563E0"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hint="eastAsia"/>
                <w:kern w:val="0"/>
                <w:szCs w:val="21"/>
                <w:lang w:bidi="ar"/>
              </w:rPr>
              <w:t>套</w:t>
            </w:r>
          </w:p>
        </w:tc>
        <w:tc>
          <w:tcPr>
            <w:tcW w:w="653" w:type="dxa"/>
            <w:vAlign w:val="center"/>
          </w:tcPr>
          <w:p w14:paraId="2CE58415"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2</w:t>
            </w:r>
          </w:p>
        </w:tc>
        <w:tc>
          <w:tcPr>
            <w:tcW w:w="560" w:type="dxa"/>
            <w:vAlign w:val="center"/>
          </w:tcPr>
          <w:p w14:paraId="7C08EF45"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S</w:t>
            </w:r>
          </w:p>
        </w:tc>
        <w:tc>
          <w:tcPr>
            <w:tcW w:w="567" w:type="dxa"/>
            <w:vAlign w:val="center"/>
          </w:tcPr>
          <w:p w14:paraId="7DD01B81"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7" w:type="dxa"/>
            <w:vAlign w:val="center"/>
          </w:tcPr>
          <w:p w14:paraId="33BC245E"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33" w:type="dxa"/>
            <w:vAlign w:val="center"/>
          </w:tcPr>
          <w:p w14:paraId="53CBF168"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0" w:type="dxa"/>
            <w:vAlign w:val="center"/>
          </w:tcPr>
          <w:p w14:paraId="51F8F2A7"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w:t>
            </w:r>
          </w:p>
        </w:tc>
        <w:tc>
          <w:tcPr>
            <w:tcW w:w="702" w:type="dxa"/>
            <w:vAlign w:val="center"/>
          </w:tcPr>
          <w:p w14:paraId="5681E2A2"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B/S</w:t>
            </w:r>
          </w:p>
        </w:tc>
        <w:tc>
          <w:tcPr>
            <w:tcW w:w="1216" w:type="dxa"/>
            <w:vAlign w:val="center"/>
          </w:tcPr>
          <w:p w14:paraId="4FE04541"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Times New Roman" w:hint="eastAsia"/>
                <w:kern w:val="0"/>
                <w:szCs w:val="21"/>
              </w:rPr>
              <w:t>新建（车间内与车间外各一套）</w:t>
            </w:r>
          </w:p>
        </w:tc>
      </w:tr>
      <w:tr w:rsidR="00E640F3" w:rsidRPr="00E640F3" w14:paraId="0250C0F8" w14:textId="77777777" w:rsidTr="00ED363A">
        <w:trPr>
          <w:trHeight w:val="270"/>
          <w:jc w:val="center"/>
        </w:trPr>
        <w:tc>
          <w:tcPr>
            <w:tcW w:w="570" w:type="dxa"/>
            <w:vAlign w:val="center"/>
          </w:tcPr>
          <w:p w14:paraId="140EA16F"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3</w:t>
            </w:r>
          </w:p>
        </w:tc>
        <w:tc>
          <w:tcPr>
            <w:tcW w:w="1928" w:type="dxa"/>
            <w:vAlign w:val="center"/>
          </w:tcPr>
          <w:p w14:paraId="1053D5A7" w14:textId="77777777" w:rsidR="00E640F3" w:rsidRPr="00E640F3" w:rsidRDefault="00E640F3" w:rsidP="00E640F3">
            <w:pPr>
              <w:widowControl/>
              <w:jc w:val="left"/>
              <w:rPr>
                <w:rFonts w:ascii="宋体" w:eastAsia="宋体" w:hAnsi="宋体" w:cs="宋体"/>
                <w:kern w:val="0"/>
                <w:szCs w:val="21"/>
              </w:rPr>
            </w:pPr>
            <w:r w:rsidRPr="00E640F3">
              <w:rPr>
                <w:rFonts w:ascii="宋体" w:eastAsia="宋体" w:hAnsi="宋体" w:cs="宋体" w:hint="eastAsia"/>
                <w:kern w:val="0"/>
                <w:szCs w:val="21"/>
              </w:rPr>
              <w:t>皮带秤</w:t>
            </w:r>
          </w:p>
        </w:tc>
        <w:tc>
          <w:tcPr>
            <w:tcW w:w="653" w:type="dxa"/>
            <w:vAlign w:val="center"/>
          </w:tcPr>
          <w:p w14:paraId="7B380F3A"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宋体" w:hint="eastAsia"/>
                <w:kern w:val="0"/>
                <w:szCs w:val="21"/>
                <w:lang w:bidi="ar"/>
              </w:rPr>
              <w:t>套</w:t>
            </w:r>
          </w:p>
        </w:tc>
        <w:tc>
          <w:tcPr>
            <w:tcW w:w="653" w:type="dxa"/>
            <w:vAlign w:val="center"/>
          </w:tcPr>
          <w:p w14:paraId="30AD20AD"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hint="eastAsia"/>
                <w:kern w:val="0"/>
                <w:szCs w:val="21"/>
                <w:lang w:bidi="ar"/>
              </w:rPr>
              <w:t>2</w:t>
            </w:r>
          </w:p>
        </w:tc>
        <w:tc>
          <w:tcPr>
            <w:tcW w:w="560" w:type="dxa"/>
            <w:vAlign w:val="center"/>
          </w:tcPr>
          <w:p w14:paraId="7CCB6961" w14:textId="77777777" w:rsidR="00E640F3" w:rsidRPr="00E640F3" w:rsidRDefault="00E640F3" w:rsidP="00E640F3">
            <w:pPr>
              <w:widowControl/>
              <w:jc w:val="center"/>
              <w:textAlignment w:val="center"/>
              <w:rPr>
                <w:rFonts w:ascii="宋体" w:eastAsia="宋体" w:hAnsi="宋体" w:cs="Times New Roman"/>
                <w:kern w:val="0"/>
                <w:szCs w:val="21"/>
              </w:rPr>
            </w:pPr>
            <w:r w:rsidRPr="00E640F3">
              <w:rPr>
                <w:rFonts w:ascii="宋体" w:eastAsia="宋体" w:hAnsi="宋体" w:cs="Times New Roman"/>
                <w:kern w:val="0"/>
                <w:szCs w:val="21"/>
                <w:lang w:bidi="ar"/>
              </w:rPr>
              <w:t>S</w:t>
            </w:r>
          </w:p>
        </w:tc>
        <w:tc>
          <w:tcPr>
            <w:tcW w:w="567" w:type="dxa"/>
            <w:vAlign w:val="center"/>
          </w:tcPr>
          <w:p w14:paraId="2296BAF5"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7" w:type="dxa"/>
            <w:vAlign w:val="center"/>
          </w:tcPr>
          <w:p w14:paraId="0B8F0147"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33" w:type="dxa"/>
            <w:vAlign w:val="center"/>
          </w:tcPr>
          <w:p w14:paraId="0830C415"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S</w:t>
            </w:r>
          </w:p>
        </w:tc>
        <w:tc>
          <w:tcPr>
            <w:tcW w:w="560" w:type="dxa"/>
            <w:vAlign w:val="center"/>
          </w:tcPr>
          <w:p w14:paraId="51DF1173"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w:t>
            </w:r>
          </w:p>
        </w:tc>
        <w:tc>
          <w:tcPr>
            <w:tcW w:w="702" w:type="dxa"/>
            <w:vAlign w:val="center"/>
          </w:tcPr>
          <w:p w14:paraId="75AD4EFA"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Times New Roman"/>
                <w:kern w:val="0"/>
                <w:szCs w:val="21"/>
                <w:lang w:bidi="ar"/>
              </w:rPr>
              <w:t>B/S</w:t>
            </w:r>
          </w:p>
        </w:tc>
        <w:tc>
          <w:tcPr>
            <w:tcW w:w="1216" w:type="dxa"/>
            <w:vAlign w:val="center"/>
          </w:tcPr>
          <w:p w14:paraId="14BBC3BC" w14:textId="77777777" w:rsidR="00E640F3" w:rsidRPr="00E640F3" w:rsidRDefault="00E640F3" w:rsidP="00E640F3">
            <w:pPr>
              <w:widowControl/>
              <w:jc w:val="center"/>
              <w:textAlignment w:val="center"/>
              <w:rPr>
                <w:rFonts w:ascii="宋体" w:eastAsia="宋体" w:hAnsi="宋体" w:cs="宋体"/>
                <w:kern w:val="0"/>
                <w:szCs w:val="21"/>
              </w:rPr>
            </w:pPr>
            <w:r w:rsidRPr="00E640F3">
              <w:rPr>
                <w:rFonts w:ascii="宋体" w:eastAsia="宋体" w:hAnsi="宋体" w:cs="宋体" w:hint="eastAsia"/>
                <w:kern w:val="0"/>
                <w:szCs w:val="21"/>
                <w:lang w:bidi="ar"/>
              </w:rPr>
              <w:t>新建</w:t>
            </w:r>
          </w:p>
        </w:tc>
      </w:tr>
      <w:tr w:rsidR="00E640F3" w:rsidRPr="00E640F3" w14:paraId="30A25D99" w14:textId="77777777" w:rsidTr="00ED363A">
        <w:trPr>
          <w:trHeight w:val="270"/>
          <w:jc w:val="center"/>
        </w:trPr>
        <w:tc>
          <w:tcPr>
            <w:tcW w:w="570" w:type="dxa"/>
            <w:vAlign w:val="center"/>
          </w:tcPr>
          <w:p w14:paraId="6F078A0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四</w:t>
            </w:r>
          </w:p>
        </w:tc>
        <w:tc>
          <w:tcPr>
            <w:tcW w:w="1928" w:type="dxa"/>
            <w:vAlign w:val="center"/>
          </w:tcPr>
          <w:p w14:paraId="0F467D78" w14:textId="77777777" w:rsidR="00E640F3" w:rsidRPr="00E640F3" w:rsidRDefault="00E640F3" w:rsidP="00E640F3">
            <w:pPr>
              <w:jc w:val="left"/>
              <w:rPr>
                <w:rFonts w:ascii="宋体" w:eastAsia="宋体" w:hAnsi="宋体" w:cs="Times New Roman"/>
                <w:kern w:val="0"/>
                <w:szCs w:val="21"/>
              </w:rPr>
            </w:pPr>
            <w:r w:rsidRPr="00E640F3">
              <w:rPr>
                <w:rFonts w:ascii="宋体" w:eastAsia="宋体" w:hAnsi="宋体" w:cs="Times New Roman" w:hint="eastAsia"/>
                <w:szCs w:val="21"/>
              </w:rPr>
              <w:t>试运行期间第一次充填的介质</w:t>
            </w:r>
          </w:p>
        </w:tc>
        <w:tc>
          <w:tcPr>
            <w:tcW w:w="653" w:type="dxa"/>
            <w:vAlign w:val="center"/>
          </w:tcPr>
          <w:p w14:paraId="1E48300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套</w:t>
            </w:r>
          </w:p>
        </w:tc>
        <w:tc>
          <w:tcPr>
            <w:tcW w:w="653" w:type="dxa"/>
            <w:vAlign w:val="center"/>
          </w:tcPr>
          <w:p w14:paraId="526812D3"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1</w:t>
            </w:r>
          </w:p>
        </w:tc>
        <w:tc>
          <w:tcPr>
            <w:tcW w:w="560" w:type="dxa"/>
            <w:vAlign w:val="center"/>
          </w:tcPr>
          <w:p w14:paraId="7DA71A04" w14:textId="77777777" w:rsidR="00E640F3" w:rsidRPr="00E640F3" w:rsidRDefault="00E640F3" w:rsidP="00E640F3">
            <w:pPr>
              <w:widowControl/>
              <w:jc w:val="center"/>
              <w:rPr>
                <w:rFonts w:ascii="宋体" w:eastAsia="宋体" w:hAnsi="宋体" w:cs="宋体"/>
                <w:kern w:val="0"/>
                <w:szCs w:val="21"/>
              </w:rPr>
            </w:pPr>
            <w:r w:rsidRPr="00E640F3">
              <w:rPr>
                <w:rFonts w:ascii="宋体" w:eastAsia="宋体" w:hAnsi="宋体" w:cs="宋体" w:hint="eastAsia"/>
                <w:kern w:val="0"/>
                <w:szCs w:val="21"/>
              </w:rPr>
              <w:t>S</w:t>
            </w:r>
          </w:p>
        </w:tc>
        <w:tc>
          <w:tcPr>
            <w:tcW w:w="567" w:type="dxa"/>
            <w:vAlign w:val="center"/>
          </w:tcPr>
          <w:p w14:paraId="0E9E04D7"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67" w:type="dxa"/>
            <w:vAlign w:val="center"/>
          </w:tcPr>
          <w:p w14:paraId="5F2C6978"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S</w:t>
            </w:r>
          </w:p>
        </w:tc>
        <w:tc>
          <w:tcPr>
            <w:tcW w:w="533" w:type="dxa"/>
            <w:vAlign w:val="center"/>
          </w:tcPr>
          <w:p w14:paraId="45D717BB"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560" w:type="dxa"/>
            <w:vAlign w:val="center"/>
          </w:tcPr>
          <w:p w14:paraId="67B6336D"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w:t>
            </w:r>
          </w:p>
        </w:tc>
        <w:tc>
          <w:tcPr>
            <w:tcW w:w="702" w:type="dxa"/>
            <w:vAlign w:val="center"/>
          </w:tcPr>
          <w:p w14:paraId="53DFDC46" w14:textId="77777777" w:rsidR="00E640F3" w:rsidRPr="00E640F3" w:rsidRDefault="00E640F3" w:rsidP="00E640F3">
            <w:pPr>
              <w:widowControl/>
              <w:jc w:val="center"/>
              <w:rPr>
                <w:rFonts w:ascii="宋体" w:eastAsia="宋体" w:hAnsi="宋体" w:cs="Times New Roman"/>
                <w:kern w:val="0"/>
                <w:szCs w:val="21"/>
              </w:rPr>
            </w:pPr>
            <w:r w:rsidRPr="00E640F3">
              <w:rPr>
                <w:rFonts w:ascii="宋体" w:eastAsia="宋体" w:hAnsi="宋体" w:cs="Times New Roman" w:hint="eastAsia"/>
                <w:kern w:val="0"/>
                <w:szCs w:val="21"/>
              </w:rPr>
              <w:t>B/S</w:t>
            </w:r>
          </w:p>
        </w:tc>
        <w:tc>
          <w:tcPr>
            <w:tcW w:w="1216" w:type="dxa"/>
            <w:vAlign w:val="center"/>
          </w:tcPr>
          <w:p w14:paraId="4E12570D" w14:textId="77777777" w:rsidR="00E640F3" w:rsidRPr="00E640F3" w:rsidRDefault="00E640F3" w:rsidP="00E640F3">
            <w:pPr>
              <w:widowControl/>
              <w:jc w:val="left"/>
              <w:rPr>
                <w:rFonts w:ascii="宋体" w:eastAsia="宋体" w:hAnsi="宋体" w:cs="Times New Roman"/>
                <w:kern w:val="0"/>
                <w:szCs w:val="21"/>
              </w:rPr>
            </w:pPr>
            <w:r w:rsidRPr="00E640F3">
              <w:rPr>
                <w:rFonts w:ascii="宋体" w:eastAsia="宋体" w:hAnsi="宋体" w:cs="宋体" w:hint="eastAsia"/>
                <w:kern w:val="0"/>
                <w:szCs w:val="21"/>
              </w:rPr>
              <w:t>属甲方</w:t>
            </w:r>
          </w:p>
        </w:tc>
      </w:tr>
    </w:tbl>
    <w:p w14:paraId="5FED822F"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分交表中属性栏的说明：</w:t>
      </w:r>
    </w:p>
    <w:p w14:paraId="35A8297B" w14:textId="77777777" w:rsidR="00E640F3" w:rsidRPr="00E640F3" w:rsidRDefault="00E640F3" w:rsidP="00E640F3">
      <w:pPr>
        <w:spacing w:line="360" w:lineRule="auto"/>
        <w:ind w:firstLineChars="200" w:firstLine="482"/>
        <w:rPr>
          <w:rFonts w:ascii="宋体" w:eastAsia="宋体" w:hAnsi="宋体" w:cs="Times New Roman"/>
          <w:bCs/>
          <w:sz w:val="24"/>
          <w:szCs w:val="24"/>
        </w:rPr>
      </w:pPr>
      <w:r w:rsidRPr="00E640F3">
        <w:rPr>
          <w:rFonts w:ascii="宋体" w:eastAsia="宋体" w:hAnsi="宋体" w:cs="Times New Roman" w:hint="eastAsia"/>
          <w:b/>
          <w:sz w:val="24"/>
          <w:szCs w:val="24"/>
        </w:rPr>
        <w:t>新建</w:t>
      </w:r>
      <w:r w:rsidRPr="00E640F3">
        <w:rPr>
          <w:rFonts w:ascii="宋体" w:eastAsia="宋体" w:hAnsi="宋体" w:cs="Times New Roman" w:hint="eastAsia"/>
          <w:bCs/>
          <w:sz w:val="24"/>
          <w:szCs w:val="24"/>
        </w:rPr>
        <w:t>：</w:t>
      </w:r>
    </w:p>
    <w:p w14:paraId="0F4C1673"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由乙方负责根据原设计或新设计制造设备，主要新建设备供货分交详见分交表，分交表内属乙方供货范围未列出的配套件由乙方负责补齐。</w:t>
      </w:r>
    </w:p>
    <w:p w14:paraId="7505E72E" w14:textId="77777777" w:rsidR="00E640F3" w:rsidRPr="00E640F3" w:rsidRDefault="00E640F3" w:rsidP="00E640F3">
      <w:pPr>
        <w:spacing w:line="360" w:lineRule="auto"/>
        <w:ind w:firstLineChars="200" w:firstLine="482"/>
        <w:rPr>
          <w:rFonts w:ascii="宋体" w:eastAsia="宋体" w:hAnsi="宋体" w:cs="Times New Roman"/>
          <w:bCs/>
          <w:sz w:val="24"/>
          <w:szCs w:val="24"/>
        </w:rPr>
      </w:pPr>
      <w:r w:rsidRPr="00E640F3">
        <w:rPr>
          <w:rFonts w:ascii="宋体" w:eastAsia="宋体" w:hAnsi="宋体" w:cs="Times New Roman" w:hint="eastAsia"/>
          <w:b/>
          <w:sz w:val="24"/>
          <w:szCs w:val="24"/>
        </w:rPr>
        <w:t>直接搬迁</w:t>
      </w:r>
      <w:r w:rsidRPr="00E640F3">
        <w:rPr>
          <w:rFonts w:ascii="宋体" w:eastAsia="宋体" w:hAnsi="宋体" w:cs="Times New Roman" w:hint="eastAsia"/>
          <w:bCs/>
          <w:sz w:val="24"/>
          <w:szCs w:val="24"/>
        </w:rPr>
        <w:t>：</w:t>
      </w:r>
    </w:p>
    <w:p w14:paraId="7E82D2C2" w14:textId="64E337BF"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lastRenderedPageBreak/>
        <w:t>直接搬迁设备，乙方提出设备技术要求清单，经</w:t>
      </w:r>
      <w:r>
        <w:rPr>
          <w:rFonts w:ascii="宋体" w:eastAsia="宋体" w:hAnsi="宋体" w:cs="Times New Roman" w:hint="eastAsia"/>
          <w:bCs/>
          <w:sz w:val="24"/>
          <w:szCs w:val="24"/>
        </w:rPr>
        <w:t>甲</w:t>
      </w:r>
      <w:r w:rsidRPr="00E640F3">
        <w:rPr>
          <w:rFonts w:ascii="宋体" w:eastAsia="宋体" w:hAnsi="宋体" w:cs="Times New Roman" w:hint="eastAsia"/>
          <w:bCs/>
          <w:sz w:val="24"/>
          <w:szCs w:val="24"/>
        </w:rPr>
        <w:t>、乙方双方对搬迁方案确认，由甲方直接运回安装现场，并由甲方进行整修、除锈、涂漆。直接搬迁设备的控制系统（含编码器、限位开关）由乙方负责设计供货（见分交表）</w:t>
      </w:r>
    </w:p>
    <w:p w14:paraId="7BDC50D6"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2）对直接搬迁设备的功能、工艺发生变化需要改造的相关资料及设计由乙方负责提供。</w:t>
      </w:r>
    </w:p>
    <w:p w14:paraId="4E162564" w14:textId="77777777" w:rsidR="00E640F3" w:rsidRPr="00E640F3" w:rsidRDefault="00E640F3" w:rsidP="00E640F3">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hint="eastAsia"/>
          <w:bCs/>
          <w:sz w:val="24"/>
          <w:szCs w:val="24"/>
        </w:rPr>
        <w:t>3）对直接搬迁设备所涉及的工厂设计资料由乙方向甲方提供，部分缺失资料由乙方负责补齐。</w:t>
      </w:r>
    </w:p>
    <w:p w14:paraId="42A54CB6" w14:textId="77777777" w:rsidR="00E640F3" w:rsidRPr="00E640F3" w:rsidRDefault="00E640F3" w:rsidP="00E640F3">
      <w:pPr>
        <w:spacing w:line="360" w:lineRule="auto"/>
        <w:ind w:firstLineChars="200" w:firstLine="482"/>
        <w:rPr>
          <w:rFonts w:ascii="宋体" w:eastAsia="宋体" w:hAnsi="宋体" w:cs="Times New Roman"/>
          <w:bCs/>
          <w:sz w:val="24"/>
          <w:szCs w:val="24"/>
        </w:rPr>
      </w:pPr>
      <w:r w:rsidRPr="00E640F3">
        <w:rPr>
          <w:rFonts w:ascii="宋体" w:eastAsia="宋体" w:hAnsi="宋体" w:cs="Times New Roman" w:hint="eastAsia"/>
          <w:b/>
          <w:sz w:val="24"/>
          <w:szCs w:val="24"/>
        </w:rPr>
        <w:t>返厂维修</w:t>
      </w:r>
      <w:r w:rsidRPr="00E640F3">
        <w:rPr>
          <w:rFonts w:ascii="宋体" w:eastAsia="宋体" w:hAnsi="宋体" w:cs="Times New Roman" w:hint="eastAsia"/>
          <w:bCs/>
          <w:sz w:val="24"/>
          <w:szCs w:val="24"/>
        </w:rPr>
        <w:t>：</w:t>
      </w:r>
    </w:p>
    <w:p w14:paraId="5A7CC4B9" w14:textId="223CEE4D" w:rsidR="00E640F3" w:rsidRPr="00E640F3" w:rsidRDefault="00E640F3" w:rsidP="00E640F3">
      <w:pPr>
        <w:spacing w:line="360" w:lineRule="auto"/>
        <w:ind w:firstLineChars="200" w:firstLine="480"/>
        <w:rPr>
          <w:rFonts w:ascii="宋体" w:eastAsia="宋体" w:hAnsi="宋体" w:cs="Times New Roman"/>
          <w:bCs/>
          <w:sz w:val="24"/>
          <w:szCs w:val="24"/>
        </w:rPr>
        <w:sectPr w:rsidR="00E640F3" w:rsidRPr="00E640F3" w:rsidSect="00ED363A">
          <w:headerReference w:type="first" r:id="rId37"/>
          <w:pgSz w:w="11906" w:h="16838"/>
          <w:pgMar w:top="1418" w:right="1418" w:bottom="1418" w:left="1701" w:header="851" w:footer="851" w:gutter="0"/>
          <w:cols w:space="720"/>
          <w:titlePg/>
          <w:docGrid w:type="lines" w:linePitch="312"/>
        </w:sectPr>
      </w:pPr>
      <w:r w:rsidRPr="00E640F3">
        <w:rPr>
          <w:rFonts w:ascii="宋体" w:eastAsia="宋体" w:hAnsi="宋体" w:cs="Times New Roman" w:hint="eastAsia"/>
          <w:bCs/>
          <w:sz w:val="24"/>
          <w:szCs w:val="24"/>
        </w:rPr>
        <w:t>搬迁设备经</w:t>
      </w:r>
      <w:r>
        <w:rPr>
          <w:rFonts w:ascii="宋体" w:eastAsia="宋体" w:hAnsi="宋体" w:cs="Times New Roman" w:hint="eastAsia"/>
          <w:bCs/>
          <w:sz w:val="24"/>
          <w:szCs w:val="24"/>
        </w:rPr>
        <w:t>甲乙</w:t>
      </w:r>
      <w:proofErr w:type="gramStart"/>
      <w:r w:rsidRPr="00E640F3">
        <w:rPr>
          <w:rFonts w:ascii="宋体" w:eastAsia="宋体" w:hAnsi="宋体" w:cs="Times New Roman" w:hint="eastAsia"/>
          <w:bCs/>
          <w:sz w:val="24"/>
          <w:szCs w:val="24"/>
        </w:rPr>
        <w:t>标双方</w:t>
      </w:r>
      <w:proofErr w:type="gramEnd"/>
      <w:r w:rsidRPr="00E640F3">
        <w:rPr>
          <w:rFonts w:ascii="宋体" w:eastAsia="宋体" w:hAnsi="宋体" w:cs="Times New Roman" w:hint="eastAsia"/>
          <w:bCs/>
          <w:sz w:val="24"/>
          <w:szCs w:val="24"/>
        </w:rPr>
        <w:t>对拆迁方案确认，甲方负责拆除并协助装车，由乙方负责运回专业工厂进行检测、修复及可能按原设计更换某些零部件或进行升级改造。</w:t>
      </w:r>
    </w:p>
    <w:p w14:paraId="6D0DA902" w14:textId="77777777" w:rsidR="0066144A" w:rsidRPr="00E640F3" w:rsidRDefault="0066144A" w:rsidP="00BA5273">
      <w:pPr>
        <w:rPr>
          <w:rFonts w:ascii="宋体" w:eastAsia="宋体" w:hAnsi="宋体"/>
        </w:rPr>
      </w:pPr>
    </w:p>
    <w:sectPr w:rsidR="0066144A" w:rsidRPr="00E640F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7" w:author="wejanjo@outlook.com" w:date="2019-11-09T13:58:00Z" w:initials="姜涛">
    <w:p w14:paraId="122984BC" w14:textId="295EA5E9" w:rsidR="00003196" w:rsidRDefault="00003196">
      <w:pPr>
        <w:pStyle w:val="af3"/>
      </w:pPr>
      <w:r>
        <w:rPr>
          <w:rStyle w:val="a9"/>
        </w:rPr>
        <w:annotationRef/>
      </w:r>
      <w:r>
        <w:rPr>
          <w:rFonts w:hint="eastAsia"/>
          <w:lang w:eastAsia="zh-CN"/>
        </w:rPr>
        <w:t>电缆属于材料，不在设备供货范围内。</w:t>
      </w:r>
    </w:p>
  </w:comment>
  <w:comment w:id="86" w:author="wejanjo@outlook.com" w:date="2019-11-09T13:59:00Z" w:initials="姜涛">
    <w:p w14:paraId="2F0FAEF7" w14:textId="65E92055" w:rsidR="00003196" w:rsidRDefault="00003196">
      <w:pPr>
        <w:pStyle w:val="af3"/>
      </w:pPr>
      <w:r>
        <w:rPr>
          <w:rStyle w:val="a9"/>
        </w:rPr>
        <w:annotationRef/>
      </w:r>
      <w:r>
        <w:rPr>
          <w:rFonts w:hint="eastAsia"/>
          <w:lang w:eastAsia="zh-CN"/>
        </w:rPr>
        <w:t>等字容易产生歧义，建议删掉。</w:t>
      </w:r>
    </w:p>
  </w:comment>
  <w:comment w:id="99" w:author="wejanjo@outlook.com" w:date="2019-11-09T14:09:00Z" w:initials="姜涛">
    <w:p w14:paraId="70CC7B6C" w14:textId="67F1F2D3" w:rsidR="00003196" w:rsidRDefault="00003196">
      <w:pPr>
        <w:pStyle w:val="af3"/>
      </w:pPr>
      <w:r>
        <w:rPr>
          <w:rStyle w:val="a9"/>
        </w:rPr>
        <w:annotationRef/>
      </w:r>
      <w:r>
        <w:rPr>
          <w:rFonts w:hint="eastAsia"/>
          <w:lang w:eastAsia="zh-CN"/>
        </w:rPr>
        <w:t>同</w:t>
      </w:r>
      <w:r>
        <w:rPr>
          <w:rFonts w:hint="eastAsia"/>
          <w:lang w:eastAsia="zh-CN"/>
        </w:rPr>
        <w:t>2</w:t>
      </w:r>
      <w:r>
        <w:rPr>
          <w:lang w:eastAsia="zh-CN"/>
        </w:rPr>
        <w:t>.2.4</w:t>
      </w:r>
      <w:r>
        <w:rPr>
          <w:rFonts w:hint="eastAsia"/>
          <w:lang w:eastAsia="zh-CN"/>
        </w:rPr>
        <w:t>中关于电子皮带秤的描述保持一致，皮带秤的测量精度±</w:t>
      </w:r>
      <w:r>
        <w:rPr>
          <w:rFonts w:hint="eastAsia"/>
          <w:lang w:eastAsia="zh-CN"/>
        </w:rPr>
        <w:t>0</w:t>
      </w:r>
      <w:r>
        <w:rPr>
          <w:lang w:eastAsia="zh-CN"/>
        </w:rPr>
        <w:t>.5</w:t>
      </w:r>
      <w:r>
        <w:rPr>
          <w:rFonts w:hint="eastAsia"/>
          <w:lang w:eastAsia="zh-CN"/>
        </w:rPr>
        <w:t>%</w:t>
      </w:r>
      <w:r>
        <w:rPr>
          <w:rFonts w:hint="eastAsia"/>
          <w:lang w:eastAsia="zh-CN"/>
        </w:rPr>
        <w:t>满足要求。</w:t>
      </w:r>
    </w:p>
  </w:comment>
  <w:comment w:id="144" w:author="wejanjo@outlook.com" w:date="2019-11-09T14:18:00Z" w:initials="姜涛">
    <w:p w14:paraId="337FFB08" w14:textId="13AF4CAB" w:rsidR="00003196" w:rsidRDefault="00003196">
      <w:pPr>
        <w:pStyle w:val="af3"/>
      </w:pPr>
      <w:r>
        <w:rPr>
          <w:rStyle w:val="a9"/>
        </w:rPr>
        <w:annotationRef/>
      </w:r>
      <w:r>
        <w:rPr>
          <w:rFonts w:hint="eastAsia"/>
          <w:lang w:eastAsia="zh-CN"/>
        </w:rPr>
        <w:t>只负责车间外地下料仓除尘的电控，车间内除尘点的电控不在乙方范围内。</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2984BC" w15:done="0"/>
  <w15:commentEx w15:paraId="2F0FAEF7" w15:done="0"/>
  <w15:commentEx w15:paraId="70CC7B6C" w15:done="0"/>
  <w15:commentEx w15:paraId="337FFB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2984BC" w16cid:durableId="21714485"/>
  <w16cid:commentId w16cid:paraId="2F0FAEF7" w16cid:durableId="217144B4"/>
  <w16cid:commentId w16cid:paraId="70CC7B6C" w16cid:durableId="2171471A"/>
  <w16cid:commentId w16cid:paraId="337FFB08" w16cid:durableId="2171492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27137" w14:textId="77777777" w:rsidR="002B691A" w:rsidRDefault="002B691A" w:rsidP="00E640F3">
      <w:r>
        <w:separator/>
      </w:r>
    </w:p>
  </w:endnote>
  <w:endnote w:type="continuationSeparator" w:id="0">
    <w:p w14:paraId="1B32B656" w14:textId="77777777" w:rsidR="002B691A" w:rsidRDefault="002B691A" w:rsidP="00E6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00" w:usb3="00000000" w:csb0="00040000"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l?r ｨC?｡ｯ?">
    <w:altName w:val="MS Mincho"/>
    <w:charset w:val="80"/>
    <w:family w:val="auto"/>
    <w:pitch w:val="default"/>
    <w:sig w:usb0="00000000" w:usb1="00000000" w:usb2="00000010" w:usb3="00000000" w:csb0="00020000" w:csb1="00000000"/>
  </w:font>
  <w:font w:name="Ã÷³¯">
    <w:altName w:val="MS Mincho"/>
    <w:charset w:val="80"/>
    <w:family w:val="auto"/>
    <w:pitch w:val="default"/>
    <w:sig w:usb0="00000000" w:usb1="0000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ncho">
    <w:altName w:val="明朝"/>
    <w:panose1 w:val="02020609040305080305"/>
    <w:charset w:val="80"/>
    <w:family w:val="roman"/>
    <w:pitch w:val="default"/>
    <w:sig w:usb0="00000000" w:usb1="00000000" w:usb2="00000010" w:usb3="00000000" w:csb0="00020000" w:csb1="00000000"/>
  </w:font>
  <w:font w:name="仿宋体">
    <w:altName w:val="宋体"/>
    <w:charset w:val="86"/>
    <w:family w:val="roma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80" w:author=" " w:date="2019-11-09T14:22:00Z"/>
  <w:sdt>
    <w:sdtPr>
      <w:id w:val="-38366461"/>
      <w:docPartObj>
        <w:docPartGallery w:val="Page Numbers (Bottom of Page)"/>
        <w:docPartUnique/>
      </w:docPartObj>
    </w:sdtPr>
    <w:sdtContent>
      <w:customXmlInsRangeEnd w:id="80"/>
      <w:p w14:paraId="4096490B" w14:textId="49E7CC0F" w:rsidR="00003196" w:rsidRDefault="00003196">
        <w:pPr>
          <w:pStyle w:val="a6"/>
          <w:jc w:val="center"/>
          <w:rPr>
            <w:ins w:id="81" w:author=" " w:date="2019-11-09T14:22:00Z"/>
          </w:rPr>
        </w:pPr>
        <w:ins w:id="82" w:author=" " w:date="2019-11-09T14:22:00Z">
          <w:r>
            <w:fldChar w:fldCharType="begin"/>
          </w:r>
          <w:r>
            <w:instrText>PAGE   \* MERGEFORMAT</w:instrText>
          </w:r>
          <w:r>
            <w:fldChar w:fldCharType="separate"/>
          </w:r>
        </w:ins>
        <w:r w:rsidR="006E52D6" w:rsidRPr="006E52D6">
          <w:rPr>
            <w:noProof/>
            <w:lang w:val="zh-CN"/>
          </w:rPr>
          <w:t>41</w:t>
        </w:r>
        <w:ins w:id="83" w:author=" " w:date="2019-11-09T14:22:00Z">
          <w:r>
            <w:fldChar w:fldCharType="end"/>
          </w:r>
        </w:ins>
      </w:p>
      <w:customXmlInsRangeStart w:id="84" w:author=" " w:date="2019-11-09T14:22:00Z"/>
    </w:sdtContent>
  </w:sdt>
  <w:customXmlInsRangeEnd w:id="84"/>
  <w:p w14:paraId="2DE7D268" w14:textId="77777777" w:rsidR="00003196" w:rsidRDefault="00003196">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692EF" w14:textId="77777777" w:rsidR="00003196" w:rsidRDefault="00003196">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48C21" w14:textId="77777777" w:rsidR="00003196" w:rsidRPr="004922F6" w:rsidRDefault="00003196" w:rsidP="00ED363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17C44" w14:textId="77777777" w:rsidR="002B691A" w:rsidRDefault="002B691A" w:rsidP="00E640F3">
      <w:r>
        <w:separator/>
      </w:r>
    </w:p>
  </w:footnote>
  <w:footnote w:type="continuationSeparator" w:id="0">
    <w:p w14:paraId="7657861B" w14:textId="77777777" w:rsidR="002B691A" w:rsidRDefault="002B691A" w:rsidP="00E640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3C88B" w14:textId="77777777" w:rsidR="00003196" w:rsidRPr="009A28BF" w:rsidRDefault="00003196" w:rsidP="00ED363A">
    <w:pPr>
      <w:pStyle w:val="a4"/>
      <w:jc w:val="left"/>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r>
      <w:rPr>
        <w:rFonts w:ascii="Arial Black" w:eastAsia="黑体" w:hAnsi="Arial Black" w:hint="eastAsia"/>
        <w:b/>
        <w:bCs/>
      </w:rPr>
      <w:t xml:space="preserve">              </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E1DF"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5F81" w14:textId="77777777" w:rsidR="00003196" w:rsidRDefault="00003196" w:rsidP="00ED363A">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b/>
        <w:bCs/>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569DB"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b/>
        <w:bCs/>
      </w:rPr>
      <w:t xml:space="preserve">       </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995ED" w14:textId="77777777" w:rsidR="00003196" w:rsidRDefault="00003196">
    <w:pPr>
      <w:pStyle w:val="a4"/>
      <w:jc w:val="left"/>
      <w:rPr>
        <w:rFonts w:ascii="Arial Black" w:eastAsia="黑体" w:hAnsi="Arial Black"/>
        <w:b/>
      </w:rPr>
    </w:pPr>
    <w:r>
      <w:rPr>
        <w:rFonts w:ascii="Arial Black" w:eastAsia="黑体" w:hAnsi="Arial Black" w:hint="eastAsia"/>
        <w:b/>
        <w:bCs/>
      </w:rPr>
      <w:t>宝钢德盛不锈钢有限公司新炼钢（一步）工程储运系统</w:t>
    </w:r>
    <w:r>
      <w:rPr>
        <w:rFonts w:ascii="Arial Black" w:eastAsia="黑体" w:hAnsi="Arial Black"/>
        <w:b/>
        <w:bCs/>
      </w:rPr>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459DF" w14:textId="77777777" w:rsidR="00003196" w:rsidRDefault="00003196" w:rsidP="00ED363A">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280B0" w14:textId="77777777" w:rsidR="00003196" w:rsidRDefault="00003196">
    <w:pPr>
      <w:pStyle w:val="a4"/>
      <w:jc w:val="left"/>
      <w:rPr>
        <w:rFonts w:ascii="Arial Black" w:eastAsia="黑体" w:hAnsi="Arial Black"/>
        <w:b/>
      </w:rPr>
    </w:pPr>
    <w:r>
      <w:rPr>
        <w:rFonts w:ascii="Arial Black" w:eastAsia="黑体" w:hAnsi="Arial Black" w:hint="eastAsia"/>
        <w:b/>
        <w:bCs/>
      </w:rPr>
      <w:t>宝钢德盛不锈钢有限公司新炼钢（一步）工程储运系统</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F2376"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FDFB3" w14:textId="77777777" w:rsidR="00003196" w:rsidRPr="00A914AF" w:rsidRDefault="00003196" w:rsidP="00ED363A">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b/>
        <w:bCs/>
      </w:rPr>
      <w:t xml:space="preserve">               </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3852"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4F41"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741" w14:textId="77777777" w:rsidR="00003196" w:rsidRDefault="00003196">
    <w:pPr>
      <w:pStyle w:val="a4"/>
      <w:jc w:val="left"/>
      <w:rPr>
        <w:rFonts w:ascii="Arial Black" w:eastAsia="黑体" w:hAnsi="Arial Black"/>
        <w:b/>
      </w:rPr>
    </w:pPr>
    <w:r>
      <w:rPr>
        <w:rFonts w:ascii="Arial Black" w:eastAsia="黑体" w:hAnsi="Arial Black" w:hint="eastAsia"/>
        <w:b/>
        <w:bCs/>
      </w:rPr>
      <w:t>宝钢德盛不锈钢有限公司新炼钢（一步）工程储运系统</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r>
      <w:rPr>
        <w:rFonts w:ascii="Arial Black" w:eastAsia="黑体" w:hAnsi="Arial Black" w:hint="eastAsia"/>
        <w:b/>
        <w:bCs/>
      </w:rPr>
      <w:t xml:space="preserve">             </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A2784" w14:textId="77777777" w:rsidR="00003196" w:rsidRDefault="00003196">
    <w:pPr>
      <w:pStyle w:val="a4"/>
      <w:jc w:val="left"/>
      <w:rPr>
        <w:rFonts w:ascii="Arial Black" w:eastAsia="黑体" w:hAnsi="Arial Black"/>
        <w:b/>
      </w:rPr>
    </w:pPr>
    <w:r>
      <w:rPr>
        <w:rFonts w:ascii="Arial Black" w:eastAsia="黑体" w:hAnsi="Arial Black" w:hint="eastAsia"/>
        <w:b/>
        <w:bCs/>
      </w:rPr>
      <w:t>宝钢德盛不锈钢有限公司新炼钢（一步）工程储运系统</w:t>
    </w:r>
    <w:r>
      <w:rPr>
        <w:rFonts w:ascii="Arial Black" w:eastAsia="黑体" w:hAnsi="Arial Black" w:hint="eastAsia"/>
        <w:b/>
        <w:bCs/>
      </w:rPr>
      <w:t>EP</w:t>
    </w:r>
    <w:r>
      <w:rPr>
        <w:rFonts w:ascii="Arial Black" w:eastAsia="黑体" w:hAnsi="Arial Black" w:hint="eastAsia"/>
        <w:b/>
        <w:bCs/>
      </w:rPr>
      <w:t xml:space="preserve">项目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D7875" w14:textId="77777777" w:rsidR="00003196" w:rsidRDefault="00003196">
    <w:pPr>
      <w:pStyle w:val="a4"/>
      <w:jc w:val="left"/>
      <w:rPr>
        <w:rFonts w:ascii="Arial Black" w:eastAsia="黑体" w:hAnsi="Arial Black"/>
        <w:b/>
      </w:rPr>
    </w:pPr>
    <w:r>
      <w:rPr>
        <w:rFonts w:ascii="Arial Black" w:eastAsia="黑体" w:hAnsi="Arial Black" w:hint="eastAsia"/>
        <w:b/>
        <w:bCs/>
      </w:rPr>
      <w:t>宝钢德盛不锈钢有限公司新炼钢（一步）工程储运系统</w:t>
    </w:r>
    <w:r>
      <w:rPr>
        <w:rFonts w:ascii="Arial Black" w:eastAsia="黑体" w:hAnsi="Arial Black" w:hint="eastAsia"/>
        <w:b/>
        <w:bCs/>
      </w:rPr>
      <w:t>EP</w:t>
    </w:r>
    <w:r>
      <w:rPr>
        <w:rFonts w:ascii="Arial Black" w:eastAsia="黑体" w:hAnsi="Arial Black" w:hint="eastAsia"/>
        <w:b/>
        <w:bCs/>
      </w:rPr>
      <w:t xml:space="preserve">项目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7A2E7" w14:textId="77777777" w:rsidR="00003196" w:rsidRDefault="00003196">
    <w:pPr>
      <w:pStyle w:val="a4"/>
      <w:jc w:val="left"/>
      <w:rPr>
        <w:rFonts w:ascii="Arial Black" w:eastAsia="黑体" w:hAnsi="Arial Black"/>
        <w:b/>
      </w:rPr>
    </w:pPr>
    <w:r>
      <w:rPr>
        <w:rFonts w:ascii="Arial Black" w:eastAsia="黑体" w:hAnsi="Arial Black" w:hint="eastAsia"/>
        <w:b/>
        <w:bCs/>
      </w:rPr>
      <w:t>宝钢德盛不锈钢有限公司新炼钢（一步）工程储运系统</w:t>
    </w:r>
    <w:r>
      <w:rPr>
        <w:rFonts w:ascii="Arial Black" w:eastAsia="黑体" w:hAnsi="Arial Black" w:hint="eastAsia"/>
        <w:b/>
        <w:bCs/>
      </w:rPr>
      <w:t>EP</w:t>
    </w:r>
    <w:r>
      <w:rPr>
        <w:rFonts w:ascii="Arial Black" w:eastAsia="黑体" w:hAnsi="Arial Black" w:hint="eastAsia"/>
        <w:b/>
        <w:bCs/>
      </w:rPr>
      <w:t xml:space="preserve">项目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4BE07" w14:textId="77777777" w:rsidR="00003196" w:rsidRPr="009A28BF" w:rsidRDefault="00003196" w:rsidP="00ED363A">
    <w:pPr>
      <w:pStyle w:val="a4"/>
      <w:jc w:val="left"/>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635F9"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r>
      <w:rPr>
        <w:rFonts w:ascii="Arial Black" w:eastAsia="黑体" w:hAnsi="Arial Black" w:hint="eastAsia"/>
        <w:b/>
        <w:bCs/>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DAC89" w14:textId="77777777" w:rsidR="00003196" w:rsidRPr="009A28BF" w:rsidRDefault="00003196" w:rsidP="00ED363A">
    <w:pPr>
      <w:pStyle w:val="a4"/>
    </w:pPr>
    <w:r>
      <w:rPr>
        <w:rFonts w:ascii="Arial Black" w:eastAsia="黑体" w:hAnsi="Arial Black" w:hint="eastAsia"/>
        <w:b/>
        <w:bCs/>
      </w:rPr>
      <w:t>宝钢德盛不锈钢有限公司新炼钢（一步）工程储运系统</w:t>
    </w:r>
    <w:r>
      <w:rPr>
        <w:rFonts w:ascii="Arial Black" w:eastAsia="黑体" w:hAnsi="Arial Black" w:hint="eastAsia"/>
        <w:b/>
        <w:bCs/>
      </w:rPr>
      <w:t>EP</w:t>
    </w:r>
    <w:r>
      <w:rPr>
        <w:rFonts w:ascii="Arial Black" w:eastAsia="黑体" w:hAnsi="Arial Black" w:hint="eastAsia"/>
        <w:b/>
        <w:bCs/>
      </w:rPr>
      <w:t xml:space="preserve">项目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r>
      <w:rPr>
        <w:rFonts w:ascii="Arial Black" w:eastAsia="黑体" w:hAnsi="Arial Black" w:hint="eastAsia"/>
        <w:b/>
        <w:bCs/>
      </w:rPr>
      <w:t>附件</w:t>
    </w:r>
    <w:r>
      <w:rPr>
        <w:rFonts w:ascii="Arial Black" w:eastAsia="黑体" w:hAnsi="Arial Black" w:hint="eastAsia"/>
        <w:b/>
        <w:bCs/>
      </w:rPr>
      <w:t>2-</w:t>
    </w:r>
    <w:r>
      <w:rPr>
        <w:rFonts w:ascii="Arial Black" w:eastAsia="黑体" w:hAnsi="Arial Black" w:hint="eastAsia"/>
        <w:b/>
        <w:bCs/>
      </w:rPr>
      <w:t>乙方供应范围及其技术规格</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72D86"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DE0F9" w14:textId="77777777" w:rsidR="00003196" w:rsidRDefault="00003196" w:rsidP="00ED363A">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r>
      <w:rPr>
        <w:rFonts w:ascii="Arial Black" w:eastAsia="黑体" w:hAnsi="Arial Black" w:hint="eastAsia"/>
        <w:b/>
        <w:bCs/>
      </w:rPr>
      <w:t>附件</w:t>
    </w:r>
    <w:r>
      <w:rPr>
        <w:rFonts w:ascii="Arial Black" w:eastAsia="黑体" w:hAnsi="Arial Black" w:hint="eastAsia"/>
        <w:b/>
        <w:bCs/>
      </w:rPr>
      <w:t>3-</w:t>
    </w:r>
    <w:r>
      <w:rPr>
        <w:rFonts w:ascii="Arial Black" w:eastAsia="黑体" w:hAnsi="Arial Black" w:hint="eastAsia"/>
        <w:b/>
        <w:bCs/>
      </w:rPr>
      <w:t>甲方供应范围</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246BA" w14:textId="77777777" w:rsidR="00003196" w:rsidRDefault="00003196">
    <w:pPr>
      <w:pStyle w:val="a4"/>
      <w:jc w:val="left"/>
      <w:rPr>
        <w:rFonts w:ascii="Arial Black" w:eastAsia="黑体" w:hAnsi="Arial Black"/>
        <w:b/>
      </w:rPr>
    </w:pPr>
    <w:r>
      <w:rPr>
        <w:rFonts w:ascii="Arial Black" w:eastAsia="黑体" w:hAnsi="Arial Black" w:hint="eastAsia"/>
        <w:b/>
        <w:bCs/>
      </w:rPr>
      <w:t xml:space="preserve">宝钢德盛不锈钢有限公司新炼钢（一步）工程储运系统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928C7" w14:textId="77777777" w:rsidR="00003196" w:rsidRDefault="00003196" w:rsidP="00ED363A">
    <w:pPr>
      <w:pStyle w:val="a4"/>
      <w:jc w:val="left"/>
      <w:rPr>
        <w:rFonts w:ascii="Arial Black" w:eastAsia="黑体" w:hAnsi="Arial Black"/>
        <w:b/>
      </w:rPr>
    </w:pPr>
    <w:r>
      <w:rPr>
        <w:rFonts w:ascii="Arial Black" w:eastAsia="黑体" w:hAnsi="Arial Black" w:hint="eastAsia"/>
        <w:b/>
        <w:bCs/>
      </w:rPr>
      <w:t>宝钢德盛不锈钢有限公司新炼钢（一步）工程储运系统</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hint="eastAsia"/>
        <w:b/>
        <w:bCs/>
      </w:rPr>
      <w:t xml:space="preserve"> </w:t>
    </w:r>
    <w:r>
      <w:rPr>
        <w:rFonts w:ascii="Arial Black" w:eastAsia="黑体" w:hAnsi="Arial Black"/>
        <w:b/>
        <w:bC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1697CF"/>
    <w:multiLevelType w:val="singleLevel"/>
    <w:tmpl w:val="9B1697CF"/>
    <w:lvl w:ilvl="0">
      <w:start w:val="1"/>
      <w:numFmt w:val="decimal"/>
      <w:suff w:val="nothing"/>
      <w:lvlText w:val="%1、"/>
      <w:lvlJc w:val="left"/>
    </w:lvl>
  </w:abstractNum>
  <w:abstractNum w:abstractNumId="1" w15:restartNumberingAfterBreak="0">
    <w:nsid w:val="00000002"/>
    <w:multiLevelType w:val="multilevel"/>
    <w:tmpl w:val="00000002"/>
    <w:lvl w:ilvl="0">
      <w:start w:val="1"/>
      <w:numFmt w:val="decimal"/>
      <w:lvlText w:val="%1)"/>
      <w:lvlJc w:val="left"/>
      <w:pPr>
        <w:ind w:left="425" w:hanging="425"/>
      </w:pPr>
      <w:rPr>
        <w:rFonts w:hint="default"/>
      </w:rPr>
    </w:lvl>
    <w:lvl w:ilvl="1">
      <w:start w:val="1"/>
      <w:numFmt w:val="lowerLetter"/>
      <w:lvlText w:val="%2)"/>
      <w:lvlJc w:val="left"/>
      <w:pPr>
        <w:ind w:left="1453" w:hanging="420"/>
      </w:pPr>
    </w:lvl>
    <w:lvl w:ilvl="2">
      <w:start w:val="1"/>
      <w:numFmt w:val="lowerRoman"/>
      <w:lvlText w:val="%3."/>
      <w:lvlJc w:val="right"/>
      <w:pPr>
        <w:ind w:left="1873" w:hanging="420"/>
      </w:pPr>
    </w:lvl>
    <w:lvl w:ilvl="3">
      <w:start w:val="1"/>
      <w:numFmt w:val="decimal"/>
      <w:lvlText w:val="%4."/>
      <w:lvlJc w:val="left"/>
      <w:pPr>
        <w:ind w:left="2293" w:hanging="420"/>
      </w:pPr>
    </w:lvl>
    <w:lvl w:ilvl="4">
      <w:start w:val="1"/>
      <w:numFmt w:val="lowerLetter"/>
      <w:lvlText w:val="%5)"/>
      <w:lvlJc w:val="left"/>
      <w:pPr>
        <w:ind w:left="2713" w:hanging="420"/>
      </w:pPr>
    </w:lvl>
    <w:lvl w:ilvl="5">
      <w:start w:val="1"/>
      <w:numFmt w:val="lowerRoman"/>
      <w:lvlText w:val="%6."/>
      <w:lvlJc w:val="right"/>
      <w:pPr>
        <w:ind w:left="3133" w:hanging="420"/>
      </w:pPr>
    </w:lvl>
    <w:lvl w:ilvl="6">
      <w:start w:val="1"/>
      <w:numFmt w:val="decimal"/>
      <w:lvlText w:val="%7."/>
      <w:lvlJc w:val="left"/>
      <w:pPr>
        <w:ind w:left="3553" w:hanging="420"/>
      </w:pPr>
    </w:lvl>
    <w:lvl w:ilvl="7">
      <w:start w:val="1"/>
      <w:numFmt w:val="lowerLetter"/>
      <w:lvlText w:val="%8)"/>
      <w:lvlJc w:val="left"/>
      <w:pPr>
        <w:ind w:left="3973" w:hanging="420"/>
      </w:pPr>
    </w:lvl>
    <w:lvl w:ilvl="8">
      <w:start w:val="1"/>
      <w:numFmt w:val="lowerRoman"/>
      <w:lvlText w:val="%9."/>
      <w:lvlJc w:val="right"/>
      <w:pPr>
        <w:ind w:left="4393" w:hanging="420"/>
      </w:pPr>
    </w:lvl>
  </w:abstractNum>
  <w:abstractNum w:abstractNumId="2" w15:restartNumberingAfterBreak="0">
    <w:nsid w:val="00000007"/>
    <w:multiLevelType w:val="multilevel"/>
    <w:tmpl w:val="00000007"/>
    <w:lvl w:ilvl="0">
      <w:start w:val="1"/>
      <w:numFmt w:val="decimal"/>
      <w:suff w:val="nothing"/>
      <w:lvlText w:val="%1）"/>
      <w:lvlJc w:val="left"/>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 w15:restartNumberingAfterBreak="0">
    <w:nsid w:val="032B431F"/>
    <w:multiLevelType w:val="hybridMultilevel"/>
    <w:tmpl w:val="88F808C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6BA3FAF"/>
    <w:multiLevelType w:val="hybridMultilevel"/>
    <w:tmpl w:val="A2B20DA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83A4AF0"/>
    <w:multiLevelType w:val="hybridMultilevel"/>
    <w:tmpl w:val="3BCA0D02"/>
    <w:lvl w:ilvl="0" w:tplc="0004E57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105755"/>
    <w:multiLevelType w:val="hybridMultilevel"/>
    <w:tmpl w:val="2F52BC9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C4415E"/>
    <w:multiLevelType w:val="hybridMultilevel"/>
    <w:tmpl w:val="FFA8985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991DBF"/>
    <w:multiLevelType w:val="hybridMultilevel"/>
    <w:tmpl w:val="2FCE71E0"/>
    <w:lvl w:ilvl="0" w:tplc="04090011">
      <w:start w:val="1"/>
      <w:numFmt w:val="decimal"/>
      <w:lvlText w:val="%1)"/>
      <w:lvlJc w:val="left"/>
      <w:pPr>
        <w:ind w:left="900" w:hanging="420"/>
      </w:pPr>
    </w:lvl>
    <w:lvl w:ilvl="1" w:tplc="3756507C">
      <w:start w:val="2"/>
      <w:numFmt w:val="decimal"/>
      <w:lvlText w:val="%2）"/>
      <w:lvlJc w:val="left"/>
      <w:pPr>
        <w:ind w:left="1260" w:hanging="360"/>
      </w:pPr>
      <w:rPr>
        <w:rFonts w:hint="default"/>
      </w:rPr>
    </w:lvl>
    <w:lvl w:ilvl="2" w:tplc="103046E0">
      <w:start w:val="4"/>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973702"/>
    <w:multiLevelType w:val="multilevel"/>
    <w:tmpl w:val="1E973702"/>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F107DCE"/>
    <w:multiLevelType w:val="hybridMultilevel"/>
    <w:tmpl w:val="3B7C574C"/>
    <w:lvl w:ilvl="0" w:tplc="0004E578">
      <w:start w:val="1"/>
      <w:numFmt w:val="decimal"/>
      <w:lvlText w:val="(%1)"/>
      <w:lvlJc w:val="left"/>
      <w:pPr>
        <w:ind w:left="990" w:hanging="420"/>
      </w:pPr>
      <w:rPr>
        <w:rFonts w:hint="eastAsia"/>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1" w15:restartNumberingAfterBreak="0">
    <w:nsid w:val="40926957"/>
    <w:multiLevelType w:val="hybridMultilevel"/>
    <w:tmpl w:val="C6DC7786"/>
    <w:lvl w:ilvl="0" w:tplc="0004E57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6C313C"/>
    <w:multiLevelType w:val="hybridMultilevel"/>
    <w:tmpl w:val="F8E86F2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7D96B17"/>
    <w:multiLevelType w:val="hybridMultilevel"/>
    <w:tmpl w:val="1E32C3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C398EDE"/>
    <w:multiLevelType w:val="multilevel"/>
    <w:tmpl w:val="5C398EDE"/>
    <w:lvl w:ilvl="0">
      <w:start w:val="1"/>
      <w:numFmt w:val="decimal"/>
      <w:isLgl/>
      <w:lvlText w:val="%1"/>
      <w:lvlJc w:val="left"/>
      <w:pPr>
        <w:tabs>
          <w:tab w:val="num" w:pos="0"/>
        </w:tabs>
        <w:ind w:left="0" w:firstLine="0"/>
      </w:pPr>
      <w:rPr>
        <w:rFonts w:ascii="Times New Roman" w:eastAsia="宋体" w:hAnsi="Times New Roman" w:hint="default"/>
        <w:sz w:val="28"/>
      </w:rPr>
    </w:lvl>
    <w:lvl w:ilvl="1">
      <w:start w:val="4"/>
      <w:numFmt w:val="decimal"/>
      <w:isLgl/>
      <w:lvlText w:val="%1.%2"/>
      <w:lvlJc w:val="left"/>
      <w:pPr>
        <w:tabs>
          <w:tab w:val="num" w:pos="0"/>
        </w:tabs>
        <w:ind w:left="0" w:firstLine="0"/>
      </w:pPr>
      <w:rPr>
        <w:rFonts w:ascii="Times New Roman" w:eastAsia="宋体" w:hAnsi="Times New Roman" w:hint="default"/>
        <w:sz w:val="28"/>
      </w:rPr>
    </w:lvl>
    <w:lvl w:ilvl="2">
      <w:start w:val="1"/>
      <w:numFmt w:val="decimal"/>
      <w:isLgl/>
      <w:lvlText w:val="%1.%2.%3"/>
      <w:lvlJc w:val="left"/>
      <w:pPr>
        <w:tabs>
          <w:tab w:val="num" w:pos="0"/>
        </w:tabs>
        <w:ind w:left="0" w:firstLine="0"/>
      </w:pPr>
      <w:rPr>
        <w:rFonts w:ascii="Times New Roman" w:eastAsia="宋体" w:hAnsi="Times New Roman" w:hint="default"/>
        <w:sz w:val="28"/>
      </w:rPr>
    </w:lvl>
    <w:lvl w:ilvl="3">
      <w:start w:val="4"/>
      <w:numFmt w:val="decimal"/>
      <w:isLgl/>
      <w:lvlText w:val="%1.%2.%3.%4"/>
      <w:lvlJc w:val="left"/>
      <w:pPr>
        <w:tabs>
          <w:tab w:val="num" w:pos="0"/>
        </w:tabs>
        <w:ind w:left="0" w:firstLine="0"/>
      </w:pPr>
      <w:rPr>
        <w:rFonts w:ascii="宋体" w:eastAsia="宋体" w:hAnsi="宋体" w:cs="宋体" w:hint="default"/>
        <w:sz w:val="28"/>
      </w:rPr>
    </w:lvl>
    <w:lvl w:ilvl="4">
      <w:start w:val="1"/>
      <w:numFmt w:val="decimal"/>
      <w:lvlText w:val="%1.%2.%3.%4.%5"/>
      <w:lvlJc w:val="left"/>
      <w:pPr>
        <w:tabs>
          <w:tab w:val="num" w:pos="168"/>
        </w:tabs>
        <w:ind w:left="1008" w:hanging="1008"/>
      </w:pPr>
      <w:rPr>
        <w:rFonts w:hint="eastAsia"/>
      </w:rPr>
    </w:lvl>
    <w:lvl w:ilvl="5">
      <w:start w:val="1"/>
      <w:numFmt w:val="decimal"/>
      <w:lvlText w:val="%1.%2.%3.%4.%5.%6"/>
      <w:lvlJc w:val="left"/>
      <w:pPr>
        <w:tabs>
          <w:tab w:val="num" w:pos="312"/>
        </w:tabs>
        <w:ind w:left="1152" w:hanging="1152"/>
      </w:pPr>
      <w:rPr>
        <w:rFonts w:hint="eastAsia"/>
      </w:rPr>
    </w:lvl>
    <w:lvl w:ilvl="6">
      <w:start w:val="1"/>
      <w:numFmt w:val="decimal"/>
      <w:lvlText w:val="%1.%2.%3.%4.%5.%6.%7"/>
      <w:lvlJc w:val="left"/>
      <w:pPr>
        <w:tabs>
          <w:tab w:val="num" w:pos="456"/>
        </w:tabs>
        <w:ind w:left="1296" w:hanging="1296"/>
      </w:pPr>
      <w:rPr>
        <w:rFonts w:hint="eastAsia"/>
      </w:rPr>
    </w:lvl>
    <w:lvl w:ilvl="7">
      <w:start w:val="1"/>
      <w:numFmt w:val="decimal"/>
      <w:lvlText w:val="%1.%2.%3.%4.%5.%6.%7.%8"/>
      <w:lvlJc w:val="left"/>
      <w:pPr>
        <w:tabs>
          <w:tab w:val="num" w:pos="600"/>
        </w:tabs>
        <w:ind w:left="1440" w:hanging="1440"/>
      </w:pPr>
      <w:rPr>
        <w:rFonts w:hint="eastAsia"/>
      </w:rPr>
    </w:lvl>
    <w:lvl w:ilvl="8">
      <w:start w:val="1"/>
      <w:numFmt w:val="decimal"/>
      <w:lvlText w:val="%1.%2.%3.%4.%5.%6.%7.%8.%9"/>
      <w:lvlJc w:val="left"/>
      <w:pPr>
        <w:tabs>
          <w:tab w:val="num" w:pos="744"/>
        </w:tabs>
        <w:ind w:left="1584" w:hanging="1584"/>
      </w:pPr>
      <w:rPr>
        <w:rFonts w:hint="eastAsia"/>
      </w:rPr>
    </w:lvl>
  </w:abstractNum>
  <w:abstractNum w:abstractNumId="15" w15:restartNumberingAfterBreak="0">
    <w:nsid w:val="5C7E2CDA"/>
    <w:multiLevelType w:val="singleLevel"/>
    <w:tmpl w:val="5C7E2CDA"/>
    <w:lvl w:ilvl="0">
      <w:start w:val="1"/>
      <w:numFmt w:val="decimal"/>
      <w:suff w:val="nothing"/>
      <w:lvlText w:val="%1）"/>
      <w:lvlJc w:val="left"/>
    </w:lvl>
  </w:abstractNum>
  <w:abstractNum w:abstractNumId="16" w15:restartNumberingAfterBreak="0">
    <w:nsid w:val="5FF217A1"/>
    <w:multiLevelType w:val="hybridMultilevel"/>
    <w:tmpl w:val="714615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21E7514"/>
    <w:multiLevelType w:val="hybridMultilevel"/>
    <w:tmpl w:val="8DA0B6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8D74CD"/>
    <w:multiLevelType w:val="hybridMultilevel"/>
    <w:tmpl w:val="72CA41C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4F2749B"/>
    <w:multiLevelType w:val="hybridMultilevel"/>
    <w:tmpl w:val="7BCCCFBA"/>
    <w:lvl w:ilvl="0" w:tplc="0004E57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D7F6B25"/>
    <w:multiLevelType w:val="multilevel"/>
    <w:tmpl w:val="6D7F6B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15:restartNumberingAfterBreak="0">
    <w:nsid w:val="6DEB1211"/>
    <w:multiLevelType w:val="multilevel"/>
    <w:tmpl w:val="6DEB1211"/>
    <w:lvl w:ilvl="0">
      <w:start w:val="1"/>
      <w:numFmt w:val="decimal"/>
      <w:lvlText w:val="%1)"/>
      <w:lvlJc w:val="left"/>
      <w:pPr>
        <w:tabs>
          <w:tab w:val="num" w:pos="980"/>
        </w:tabs>
        <w:ind w:left="980" w:hanging="420"/>
      </w:p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22" w15:restartNumberingAfterBreak="0">
    <w:nsid w:val="71D959A1"/>
    <w:multiLevelType w:val="hybridMultilevel"/>
    <w:tmpl w:val="93E2E5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6C4037A"/>
    <w:multiLevelType w:val="multilevel"/>
    <w:tmpl w:val="76C4037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787859EC"/>
    <w:multiLevelType w:val="hybridMultilevel"/>
    <w:tmpl w:val="F87AE0E8"/>
    <w:lvl w:ilvl="0" w:tplc="0409000B">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5" w15:restartNumberingAfterBreak="0">
    <w:nsid w:val="78DE4145"/>
    <w:multiLevelType w:val="multilevel"/>
    <w:tmpl w:val="78DE4145"/>
    <w:lvl w:ilvl="0">
      <w:start w:val="1"/>
      <w:numFmt w:val="decimal"/>
      <w:pStyle w:val="1"/>
      <w:lvlText w:val="第%1章 "/>
      <w:lvlJc w:val="center"/>
      <w:pPr>
        <w:tabs>
          <w:tab w:val="num" w:pos="3191"/>
        </w:tabs>
        <w:ind w:left="0" w:firstLine="3119"/>
      </w:pPr>
      <w:rPr>
        <w:rFonts w:ascii="Times New Roman" w:eastAsia="黑体" w:hAnsi="Times New Roman" w:hint="default"/>
        <w:b/>
        <w:i w:val="0"/>
        <w:spacing w:val="0"/>
        <w:w w:val="100"/>
        <w:kern w:val="0"/>
        <w:position w:val="0"/>
        <w:sz w:val="30"/>
        <w:szCs w:val="28"/>
      </w:rPr>
    </w:lvl>
    <w:lvl w:ilvl="1">
      <w:start w:val="1"/>
      <w:numFmt w:val="decimal"/>
      <w:lvlText w:val="10.%2"/>
      <w:lvlJc w:val="left"/>
      <w:pPr>
        <w:tabs>
          <w:tab w:val="num" w:pos="1997"/>
        </w:tabs>
        <w:ind w:left="1997" w:hanging="737"/>
      </w:pPr>
      <w:rPr>
        <w:rFonts w:ascii="Times New Roman" w:eastAsia="宋体" w:hAnsi="Times New Roman" w:hint="default"/>
        <w:b/>
        <w:i w:val="0"/>
        <w:spacing w:val="0"/>
        <w:w w:val="100"/>
        <w:kern w:val="0"/>
        <w:position w:val="0"/>
        <w:sz w:val="30"/>
        <w:szCs w:val="30"/>
      </w:rPr>
    </w:lvl>
    <w:lvl w:ilvl="2">
      <w:start w:val="1"/>
      <w:numFmt w:val="decimal"/>
      <w:lvlText w:val="%1.%2.%3"/>
      <w:lvlJc w:val="left"/>
      <w:pPr>
        <w:tabs>
          <w:tab w:val="num" w:pos="794"/>
        </w:tabs>
        <w:ind w:left="794" w:hanging="794"/>
      </w:pPr>
      <w:rPr>
        <w:rFonts w:ascii="Arial" w:eastAsia="仿宋_GB2312" w:hAnsi="Arial" w:hint="default"/>
        <w:b/>
        <w:i w:val="0"/>
        <w:snapToGrid/>
        <w:spacing w:val="0"/>
        <w:w w:val="100"/>
        <w:kern w:val="0"/>
        <w:position w:val="0"/>
        <w:sz w:val="28"/>
      </w:rPr>
    </w:lvl>
    <w:lvl w:ilvl="3">
      <w:start w:val="1"/>
      <w:numFmt w:val="decimal"/>
      <w:lvlText w:val="%1.%2.%3.%4"/>
      <w:lvlJc w:val="left"/>
      <w:pPr>
        <w:tabs>
          <w:tab w:val="num" w:pos="1077"/>
        </w:tabs>
        <w:ind w:left="1077" w:hanging="1077"/>
      </w:pPr>
      <w:rPr>
        <w:rFonts w:ascii="Arial" w:eastAsia="仿宋_GB2312" w:hAnsi="Arial" w:hint="default"/>
        <w:b/>
        <w:i w:val="0"/>
        <w:snapToGrid/>
        <w:spacing w:val="0"/>
        <w:w w:val="100"/>
        <w:kern w:val="0"/>
        <w:position w:val="0"/>
        <w:sz w:val="28"/>
      </w:rPr>
    </w:lvl>
    <w:lvl w:ilvl="4">
      <w:start w:val="1"/>
      <w:numFmt w:val="decimal"/>
      <w:pStyle w:val="5"/>
      <w:lvlText w:val="(%5)"/>
      <w:lvlJc w:val="left"/>
      <w:pPr>
        <w:tabs>
          <w:tab w:val="num" w:pos="567"/>
        </w:tabs>
        <w:ind w:left="567" w:hanging="539"/>
      </w:pPr>
      <w:rPr>
        <w:rFonts w:ascii="Arial" w:eastAsia="仿宋_GB2312" w:hAnsi="Arial" w:hint="default"/>
        <w:b w:val="0"/>
        <w:i w:val="0"/>
        <w:snapToGrid/>
        <w:spacing w:val="0"/>
        <w:w w:val="100"/>
        <w:kern w:val="0"/>
        <w:position w:val="0"/>
        <w:sz w:val="28"/>
      </w:rPr>
    </w:lvl>
    <w:lvl w:ilvl="5">
      <w:start w:val="1"/>
      <w:numFmt w:val="bullet"/>
      <w:pStyle w:val="6"/>
      <w:lvlText w:val=""/>
      <w:lvlJc w:val="left"/>
      <w:pPr>
        <w:tabs>
          <w:tab w:val="num" w:pos="1117"/>
        </w:tabs>
        <w:ind w:left="1117" w:hanging="550"/>
      </w:pPr>
      <w:rPr>
        <w:rFonts w:ascii="Symbol" w:hAnsi="Symbol" w:hint="default"/>
        <w:b w:val="0"/>
        <w:i w:val="0"/>
        <w:snapToGrid/>
        <w:spacing w:val="0"/>
        <w:w w:val="100"/>
        <w:kern w:val="0"/>
        <w:position w:val="0"/>
        <w:sz w:val="28"/>
      </w:rPr>
    </w:lvl>
    <w:lvl w:ilvl="6">
      <w:start w:val="1"/>
      <w:numFmt w:val="bullet"/>
      <w:pStyle w:val="7"/>
      <w:lvlText w:val=""/>
      <w:lvlJc w:val="left"/>
      <w:pPr>
        <w:tabs>
          <w:tab w:val="num" w:pos="1117"/>
        </w:tabs>
        <w:ind w:left="1117" w:hanging="550"/>
      </w:pPr>
      <w:rPr>
        <w:rFonts w:ascii="Wingdings" w:hAnsi="Wingdings" w:hint="default"/>
        <w:b w:val="0"/>
        <w:i w:val="0"/>
        <w:spacing w:val="0"/>
        <w:w w:val="100"/>
        <w:kern w:val="0"/>
        <w:position w:val="0"/>
        <w:sz w:val="28"/>
      </w:rPr>
    </w:lvl>
    <w:lvl w:ilvl="7">
      <w:start w:val="1"/>
      <w:numFmt w:val="bullet"/>
      <w:pStyle w:val="8"/>
      <w:lvlText w:val=""/>
      <w:lvlJc w:val="left"/>
      <w:pPr>
        <w:tabs>
          <w:tab w:val="num" w:pos="1117"/>
        </w:tabs>
        <w:ind w:left="1117" w:hanging="550"/>
      </w:pPr>
      <w:rPr>
        <w:rFonts w:ascii="Wingdings" w:hAnsi="Wingdings" w:hint="default"/>
        <w:b w:val="0"/>
        <w:i w:val="0"/>
        <w:snapToGrid/>
        <w:spacing w:val="0"/>
        <w:w w:val="100"/>
        <w:kern w:val="0"/>
        <w:position w:val="0"/>
        <w:sz w:val="28"/>
      </w:rPr>
    </w:lvl>
    <w:lvl w:ilvl="8">
      <w:start w:val="1"/>
      <w:numFmt w:val="bullet"/>
      <w:pStyle w:val="9"/>
      <w:lvlText w:val=""/>
      <w:lvlJc w:val="left"/>
      <w:pPr>
        <w:tabs>
          <w:tab w:val="num" w:pos="1542"/>
        </w:tabs>
        <w:ind w:left="1542" w:hanging="419"/>
      </w:pPr>
      <w:rPr>
        <w:rFonts w:ascii="Wingdings" w:eastAsia="仿宋_GB2312" w:hAnsi="Wingdings" w:hint="default"/>
        <w:b w:val="0"/>
        <w:i w:val="0"/>
        <w:snapToGrid/>
        <w:spacing w:val="0"/>
        <w:w w:val="100"/>
        <w:kern w:val="0"/>
        <w:position w:val="0"/>
        <w:sz w:val="28"/>
      </w:rPr>
    </w:lvl>
  </w:abstractNum>
  <w:abstractNum w:abstractNumId="26" w15:restartNumberingAfterBreak="0">
    <w:nsid w:val="7F4C611B"/>
    <w:multiLevelType w:val="multilevel"/>
    <w:tmpl w:val="7F4C61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5"/>
  </w:num>
  <w:num w:numId="2">
    <w:abstractNumId w:val="17"/>
  </w:num>
  <w:num w:numId="3">
    <w:abstractNumId w:val="26"/>
  </w:num>
  <w:num w:numId="4">
    <w:abstractNumId w:val="9"/>
  </w:num>
  <w:num w:numId="5">
    <w:abstractNumId w:val="0"/>
  </w:num>
  <w:num w:numId="6">
    <w:abstractNumId w:val="1"/>
  </w:num>
  <w:num w:numId="7">
    <w:abstractNumId w:val="11"/>
  </w:num>
  <w:num w:numId="8">
    <w:abstractNumId w:val="19"/>
  </w:num>
  <w:num w:numId="9">
    <w:abstractNumId w:val="5"/>
  </w:num>
  <w:num w:numId="10">
    <w:abstractNumId w:val="10"/>
  </w:num>
  <w:num w:numId="11">
    <w:abstractNumId w:val="24"/>
  </w:num>
  <w:num w:numId="12">
    <w:abstractNumId w:val="3"/>
  </w:num>
  <w:num w:numId="13">
    <w:abstractNumId w:val="4"/>
  </w:num>
  <w:num w:numId="14">
    <w:abstractNumId w:val="13"/>
  </w:num>
  <w:num w:numId="15">
    <w:abstractNumId w:val="18"/>
  </w:num>
  <w:num w:numId="16">
    <w:abstractNumId w:val="16"/>
  </w:num>
  <w:num w:numId="17">
    <w:abstractNumId w:val="22"/>
  </w:num>
  <w:num w:numId="18">
    <w:abstractNumId w:val="8"/>
  </w:num>
  <w:num w:numId="19">
    <w:abstractNumId w:val="6"/>
  </w:num>
  <w:num w:numId="20">
    <w:abstractNumId w:val="7"/>
  </w:num>
  <w:num w:numId="21">
    <w:abstractNumId w:val="12"/>
  </w:num>
  <w:num w:numId="22">
    <w:abstractNumId w:val="15"/>
  </w:num>
  <w:num w:numId="23">
    <w:abstractNumId w:val="20"/>
  </w:num>
  <w:num w:numId="24">
    <w:abstractNumId w:val="14"/>
  </w:num>
  <w:num w:numId="25">
    <w:abstractNumId w:val="21"/>
  </w:num>
  <w:num w:numId="26">
    <w:abstractNumId w:val="2"/>
  </w:num>
  <w:num w:numId="27">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S1">
    <w15:presenceInfo w15:providerId="None" w15:userId="CS1"/>
  </w15:person>
  <w15:person w15:author="wejanjo@outlook.com">
    <w15:presenceInfo w15:providerId="Windows Live" w15:userId="1de4ecba38a49604"/>
  </w15:person>
  <w15:person w15:author=" ">
    <w15:presenceInfo w15:providerId="Windows Live" w15:userId="1de4ecba38a49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6C"/>
    <w:rsid w:val="00003196"/>
    <w:rsid w:val="000E7434"/>
    <w:rsid w:val="0019326C"/>
    <w:rsid w:val="00225DF0"/>
    <w:rsid w:val="002B691A"/>
    <w:rsid w:val="0031341B"/>
    <w:rsid w:val="00523717"/>
    <w:rsid w:val="00534074"/>
    <w:rsid w:val="0066144A"/>
    <w:rsid w:val="006E52D6"/>
    <w:rsid w:val="007C4643"/>
    <w:rsid w:val="008341DC"/>
    <w:rsid w:val="00904096"/>
    <w:rsid w:val="00940B36"/>
    <w:rsid w:val="00AD6ABF"/>
    <w:rsid w:val="00BA5273"/>
    <w:rsid w:val="00C25B47"/>
    <w:rsid w:val="00C6097D"/>
    <w:rsid w:val="00D6113F"/>
    <w:rsid w:val="00DF6D92"/>
    <w:rsid w:val="00E640F3"/>
    <w:rsid w:val="00E94C4A"/>
    <w:rsid w:val="00ED363A"/>
    <w:rsid w:val="00FB4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39BA1"/>
  <w15:chartTrackingRefBased/>
  <w15:docId w15:val="{3D44E2E0-33C8-40F9-A399-1C69AEDF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E640F3"/>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0"/>
    <w:qFormat/>
    <w:rsid w:val="00E640F3"/>
    <w:pPr>
      <w:keepNext/>
      <w:keepLines/>
      <w:spacing w:line="416" w:lineRule="auto"/>
      <w:outlineLvl w:val="1"/>
    </w:pPr>
    <w:rPr>
      <w:rFonts w:ascii="Cambria" w:eastAsia="宋体" w:hAnsi="Cambria" w:cs="Times New Roman"/>
      <w:b/>
      <w:bCs/>
      <w:sz w:val="32"/>
      <w:szCs w:val="32"/>
      <w:lang w:val="x-none" w:eastAsia="x-none"/>
    </w:rPr>
  </w:style>
  <w:style w:type="paragraph" w:styleId="3">
    <w:name w:val="heading 3"/>
    <w:basedOn w:val="a"/>
    <w:next w:val="a"/>
    <w:link w:val="30"/>
    <w:qFormat/>
    <w:rsid w:val="00E640F3"/>
    <w:pPr>
      <w:keepNext/>
      <w:keepLines/>
      <w:spacing w:before="260" w:after="260" w:line="416" w:lineRule="auto"/>
      <w:outlineLvl w:val="2"/>
    </w:pPr>
    <w:rPr>
      <w:rFonts w:ascii="Times New Roman" w:eastAsia="宋体" w:hAnsi="Times New Roman" w:cs="Times New Roman"/>
      <w:b/>
      <w:bCs/>
      <w:sz w:val="32"/>
      <w:szCs w:val="32"/>
      <w:lang w:val="x-none" w:eastAsia="x-none"/>
    </w:rPr>
  </w:style>
  <w:style w:type="paragraph" w:styleId="4">
    <w:name w:val="heading 4"/>
    <w:basedOn w:val="a"/>
    <w:next w:val="a"/>
    <w:link w:val="40"/>
    <w:qFormat/>
    <w:rsid w:val="00E640F3"/>
    <w:pPr>
      <w:keepNext/>
      <w:keepLines/>
      <w:tabs>
        <w:tab w:val="left" w:pos="902"/>
      </w:tabs>
      <w:adjustRightInd w:val="0"/>
      <w:spacing w:line="348" w:lineRule="auto"/>
      <w:jc w:val="left"/>
      <w:textAlignment w:val="baseline"/>
      <w:outlineLvl w:val="3"/>
    </w:pPr>
    <w:rPr>
      <w:rFonts w:ascii="仿宋" w:eastAsia="仿宋" w:hAnsi="Arial" w:cs="Times New Roman"/>
      <w:b/>
      <w:kern w:val="0"/>
      <w:sz w:val="28"/>
      <w:szCs w:val="20"/>
      <w:lang w:val="x-none" w:eastAsia="x-none"/>
    </w:rPr>
  </w:style>
  <w:style w:type="paragraph" w:styleId="5">
    <w:name w:val="heading 5"/>
    <w:aliases w:val="H5,H51,H52,u5,5,标题 5 Char Char Char Char Char,标题 5 Char Char Char Char Char Char,标题 5 Char Char Char Char,标题 5 Char Char Char Char Char Char Char,H53,H511,H521,u51,H54,H512,H522,u52,H55,H513,H523,u53,H56,H514,H524,u54,H57,H515,H525,u55,l4,H58,H516"/>
    <w:basedOn w:val="a0"/>
    <w:next w:val="a0"/>
    <w:link w:val="50"/>
    <w:qFormat/>
    <w:rsid w:val="00E640F3"/>
    <w:pPr>
      <w:keepNext/>
      <w:keepLines/>
      <w:numPr>
        <w:ilvl w:val="4"/>
        <w:numId w:val="1"/>
      </w:numPr>
      <w:tabs>
        <w:tab w:val="left" w:pos="567"/>
      </w:tabs>
      <w:spacing w:after="0"/>
      <w:ind w:firstLineChars="0" w:firstLine="0"/>
      <w:outlineLvl w:val="4"/>
    </w:pPr>
    <w:rPr>
      <w:szCs w:val="24"/>
    </w:rPr>
  </w:style>
  <w:style w:type="paragraph" w:styleId="6">
    <w:name w:val="heading 6"/>
    <w:aliases w:val="H6,H61,H61 Char,标题 6 Char1 Char Char Char Char Char Char Char Char Char Char,标题 6 Char1 Char Char Char Char Char Char Char Char Char Char Char Char Char Char Char,标题 6 Char1 Char Char Char Char Char Char Char Char Char Char Char Char Char Char,H62"/>
    <w:basedOn w:val="a0"/>
    <w:next w:val="a0"/>
    <w:link w:val="60"/>
    <w:qFormat/>
    <w:rsid w:val="00E640F3"/>
    <w:pPr>
      <w:keepNext/>
      <w:keepLines/>
      <w:numPr>
        <w:ilvl w:val="5"/>
        <w:numId w:val="1"/>
      </w:numPr>
      <w:tabs>
        <w:tab w:val="left" w:pos="1117"/>
      </w:tabs>
      <w:spacing w:after="0"/>
      <w:ind w:firstLineChars="0" w:firstLine="0"/>
      <w:outlineLvl w:val="5"/>
    </w:pPr>
    <w:rPr>
      <w:szCs w:val="24"/>
    </w:rPr>
  </w:style>
  <w:style w:type="paragraph" w:styleId="7">
    <w:name w:val="heading 7"/>
    <w:aliases w:val="H7,H71,H72"/>
    <w:basedOn w:val="a0"/>
    <w:next w:val="a0"/>
    <w:link w:val="70"/>
    <w:qFormat/>
    <w:rsid w:val="00E640F3"/>
    <w:pPr>
      <w:keepNext/>
      <w:keepLines/>
      <w:numPr>
        <w:ilvl w:val="6"/>
        <w:numId w:val="1"/>
      </w:numPr>
      <w:tabs>
        <w:tab w:val="left" w:pos="1117"/>
      </w:tabs>
      <w:spacing w:after="0"/>
      <w:ind w:firstLineChars="0" w:firstLine="0"/>
      <w:outlineLvl w:val="6"/>
    </w:pPr>
    <w:rPr>
      <w:szCs w:val="24"/>
    </w:rPr>
  </w:style>
  <w:style w:type="paragraph" w:styleId="8">
    <w:name w:val="heading 8"/>
    <w:aliases w:val="H8,H81,标题 8 Char Char Char Char Char Char Char Char Char Char Char"/>
    <w:basedOn w:val="a0"/>
    <w:next w:val="a0"/>
    <w:link w:val="80"/>
    <w:qFormat/>
    <w:rsid w:val="00E640F3"/>
    <w:pPr>
      <w:keepNext/>
      <w:keepLines/>
      <w:numPr>
        <w:ilvl w:val="7"/>
        <w:numId w:val="1"/>
      </w:numPr>
      <w:tabs>
        <w:tab w:val="left" w:pos="1117"/>
      </w:tabs>
      <w:spacing w:after="0"/>
      <w:ind w:firstLineChars="0" w:firstLine="0"/>
      <w:outlineLvl w:val="7"/>
    </w:pPr>
    <w:rPr>
      <w:szCs w:val="24"/>
    </w:rPr>
  </w:style>
  <w:style w:type="paragraph" w:styleId="9">
    <w:name w:val="heading 9"/>
    <w:aliases w:val="H9,H91"/>
    <w:basedOn w:val="a0"/>
    <w:next w:val="a0"/>
    <w:link w:val="90"/>
    <w:qFormat/>
    <w:rsid w:val="00E640F3"/>
    <w:pPr>
      <w:keepNext/>
      <w:keepLines/>
      <w:numPr>
        <w:ilvl w:val="8"/>
        <w:numId w:val="1"/>
      </w:numPr>
      <w:tabs>
        <w:tab w:val="left" w:pos="1542"/>
      </w:tabs>
      <w:spacing w:after="0"/>
      <w:ind w:firstLineChars="0" w:firstLine="0"/>
      <w:outlineLvl w:val="8"/>
    </w:pPr>
    <w:rPr>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E640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640F3"/>
    <w:rPr>
      <w:sz w:val="18"/>
      <w:szCs w:val="18"/>
    </w:rPr>
  </w:style>
  <w:style w:type="paragraph" w:styleId="a6">
    <w:name w:val="footer"/>
    <w:basedOn w:val="a"/>
    <w:link w:val="a7"/>
    <w:uiPriority w:val="99"/>
    <w:unhideWhenUsed/>
    <w:rsid w:val="00E640F3"/>
    <w:pPr>
      <w:tabs>
        <w:tab w:val="center" w:pos="4153"/>
        <w:tab w:val="right" w:pos="8306"/>
      </w:tabs>
      <w:snapToGrid w:val="0"/>
      <w:jc w:val="left"/>
    </w:pPr>
    <w:rPr>
      <w:sz w:val="18"/>
      <w:szCs w:val="18"/>
    </w:rPr>
  </w:style>
  <w:style w:type="character" w:customStyle="1" w:styleId="a7">
    <w:name w:val="页脚 字符"/>
    <w:basedOn w:val="a1"/>
    <w:link w:val="a6"/>
    <w:uiPriority w:val="99"/>
    <w:rsid w:val="00E640F3"/>
    <w:rPr>
      <w:sz w:val="18"/>
      <w:szCs w:val="18"/>
    </w:rPr>
  </w:style>
  <w:style w:type="character" w:customStyle="1" w:styleId="11">
    <w:name w:val="标题 1 字符"/>
    <w:basedOn w:val="a1"/>
    <w:link w:val="10"/>
    <w:uiPriority w:val="9"/>
    <w:rsid w:val="00E640F3"/>
    <w:rPr>
      <w:rFonts w:ascii="Times New Roman" w:eastAsia="宋体" w:hAnsi="Times New Roman" w:cs="Times New Roman"/>
      <w:b/>
      <w:bCs/>
      <w:kern w:val="44"/>
      <w:sz w:val="44"/>
      <w:szCs w:val="44"/>
      <w:lang w:val="x-none" w:eastAsia="x-none"/>
    </w:rPr>
  </w:style>
  <w:style w:type="character" w:customStyle="1" w:styleId="20">
    <w:name w:val="标题 2 字符"/>
    <w:basedOn w:val="a1"/>
    <w:link w:val="2"/>
    <w:rsid w:val="00E640F3"/>
    <w:rPr>
      <w:rFonts w:ascii="Cambria" w:eastAsia="宋体" w:hAnsi="Cambria" w:cs="Times New Roman"/>
      <w:b/>
      <w:bCs/>
      <w:sz w:val="32"/>
      <w:szCs w:val="32"/>
      <w:lang w:val="x-none" w:eastAsia="x-none"/>
    </w:rPr>
  </w:style>
  <w:style w:type="character" w:customStyle="1" w:styleId="30">
    <w:name w:val="标题 3 字符"/>
    <w:basedOn w:val="a1"/>
    <w:link w:val="3"/>
    <w:rsid w:val="00E640F3"/>
    <w:rPr>
      <w:rFonts w:ascii="Times New Roman" w:eastAsia="宋体" w:hAnsi="Times New Roman" w:cs="Times New Roman"/>
      <w:b/>
      <w:bCs/>
      <w:sz w:val="32"/>
      <w:szCs w:val="32"/>
      <w:lang w:val="x-none" w:eastAsia="x-none"/>
    </w:rPr>
  </w:style>
  <w:style w:type="character" w:customStyle="1" w:styleId="40">
    <w:name w:val="标题 4 字符"/>
    <w:basedOn w:val="a1"/>
    <w:link w:val="4"/>
    <w:qFormat/>
    <w:rsid w:val="00E640F3"/>
    <w:rPr>
      <w:rFonts w:ascii="仿宋" w:eastAsia="仿宋" w:hAnsi="Arial" w:cs="Times New Roman"/>
      <w:b/>
      <w:kern w:val="0"/>
      <w:sz w:val="28"/>
      <w:szCs w:val="20"/>
      <w:lang w:val="x-none" w:eastAsia="x-none"/>
    </w:rPr>
  </w:style>
  <w:style w:type="character" w:customStyle="1" w:styleId="50">
    <w:name w:val="标题 5 字符"/>
    <w:aliases w:val="H5 字符,H51 字符,H52 字符,u5 字符,5 字符,标题 5 Char Char Char Char Char 字符,标题 5 Char Char Char Char Char Char 字符,标题 5 Char Char Char Char 字符,标题 5 Char Char Char Char Char Char Char 字符,H53 字符,H511 字符,H521 字符,u51 字符,H54 字符,H512 字符,H522 字符,u52 字符,H55 字符,l4 字符"/>
    <w:basedOn w:val="a1"/>
    <w:link w:val="5"/>
    <w:rsid w:val="00E640F3"/>
    <w:rPr>
      <w:rFonts w:ascii="Times New Roman" w:eastAsia="宋体" w:hAnsi="Times New Roman" w:cs="Times New Roman"/>
      <w:szCs w:val="24"/>
      <w:lang w:val="x-none" w:eastAsia="x-none"/>
    </w:rPr>
  </w:style>
  <w:style w:type="character" w:customStyle="1" w:styleId="60">
    <w:name w:val="标题 6 字符"/>
    <w:aliases w:val="H6 字符,H61 字符,H61 Char 字符,标题 6 Char1 Char Char Char Char Char Char Char Char Char Char 字符,标题 6 Char1 Char Char Char Char Char Char Char Char Char Char Char Char Char Char Char 字符,H62 字符"/>
    <w:basedOn w:val="a1"/>
    <w:link w:val="6"/>
    <w:rsid w:val="00E640F3"/>
    <w:rPr>
      <w:rFonts w:ascii="Times New Roman" w:eastAsia="宋体" w:hAnsi="Times New Roman" w:cs="Times New Roman"/>
      <w:szCs w:val="24"/>
      <w:lang w:val="x-none" w:eastAsia="x-none"/>
    </w:rPr>
  </w:style>
  <w:style w:type="character" w:customStyle="1" w:styleId="70">
    <w:name w:val="标题 7 字符"/>
    <w:aliases w:val="H7 字符,H71 字符,H72 字符"/>
    <w:basedOn w:val="a1"/>
    <w:link w:val="7"/>
    <w:rsid w:val="00E640F3"/>
    <w:rPr>
      <w:rFonts w:ascii="Times New Roman" w:eastAsia="宋体" w:hAnsi="Times New Roman" w:cs="Times New Roman"/>
      <w:szCs w:val="24"/>
      <w:lang w:val="x-none" w:eastAsia="x-none"/>
    </w:rPr>
  </w:style>
  <w:style w:type="character" w:customStyle="1" w:styleId="80">
    <w:name w:val="标题 8 字符"/>
    <w:aliases w:val="H8 字符,H81 字符,标题 8 Char Char Char Char Char Char Char Char Char Char Char 字符"/>
    <w:basedOn w:val="a1"/>
    <w:link w:val="8"/>
    <w:rsid w:val="00E640F3"/>
    <w:rPr>
      <w:rFonts w:ascii="Times New Roman" w:eastAsia="宋体" w:hAnsi="Times New Roman" w:cs="Times New Roman"/>
      <w:szCs w:val="24"/>
      <w:lang w:val="x-none" w:eastAsia="x-none"/>
    </w:rPr>
  </w:style>
  <w:style w:type="character" w:customStyle="1" w:styleId="90">
    <w:name w:val="标题 9 字符"/>
    <w:aliases w:val="H9 字符,H91 字符"/>
    <w:basedOn w:val="a1"/>
    <w:link w:val="9"/>
    <w:rsid w:val="00E640F3"/>
    <w:rPr>
      <w:rFonts w:ascii="Times New Roman" w:eastAsia="宋体" w:hAnsi="Times New Roman" w:cs="Times New Roman"/>
      <w:szCs w:val="24"/>
      <w:lang w:val="x-none" w:eastAsia="x-none"/>
    </w:rPr>
  </w:style>
  <w:style w:type="numbering" w:customStyle="1" w:styleId="12">
    <w:name w:val="无列表1"/>
    <w:next w:val="a3"/>
    <w:uiPriority w:val="99"/>
    <w:semiHidden/>
    <w:unhideWhenUsed/>
    <w:rsid w:val="00E640F3"/>
  </w:style>
  <w:style w:type="character" w:styleId="a8">
    <w:name w:val="page number"/>
    <w:basedOn w:val="a1"/>
    <w:qFormat/>
    <w:rsid w:val="00E640F3"/>
  </w:style>
  <w:style w:type="character" w:styleId="a9">
    <w:name w:val="annotation reference"/>
    <w:uiPriority w:val="99"/>
    <w:rsid w:val="00E640F3"/>
    <w:rPr>
      <w:sz w:val="21"/>
      <w:szCs w:val="21"/>
    </w:rPr>
  </w:style>
  <w:style w:type="character" w:customStyle="1" w:styleId="aa">
    <w:name w:val="纯文本 字符"/>
    <w:link w:val="ab"/>
    <w:rsid w:val="00E640F3"/>
    <w:rPr>
      <w:rFonts w:ascii="宋体" w:hAnsi="Courier New"/>
    </w:rPr>
  </w:style>
  <w:style w:type="character" w:customStyle="1" w:styleId="ac">
    <w:name w:val="正文文本 字符"/>
    <w:rsid w:val="00E640F3"/>
    <w:rPr>
      <w:kern w:val="2"/>
      <w:sz w:val="21"/>
    </w:rPr>
  </w:style>
  <w:style w:type="character" w:customStyle="1" w:styleId="ad">
    <w:name w:val="列出段落 字符"/>
    <w:link w:val="ae"/>
    <w:uiPriority w:val="34"/>
    <w:rsid w:val="00E640F3"/>
    <w:rPr>
      <w:rFonts w:ascii="Calibri" w:hAnsi="Calibri"/>
    </w:rPr>
  </w:style>
  <w:style w:type="character" w:customStyle="1" w:styleId="af">
    <w:name w:val="正文首行缩进 字符"/>
    <w:basedOn w:val="ac"/>
    <w:link w:val="a0"/>
    <w:uiPriority w:val="99"/>
    <w:rsid w:val="00E640F3"/>
    <w:rPr>
      <w:kern w:val="2"/>
      <w:sz w:val="21"/>
    </w:rPr>
  </w:style>
  <w:style w:type="paragraph" w:styleId="af0">
    <w:name w:val="Body Text"/>
    <w:basedOn w:val="a"/>
    <w:link w:val="13"/>
    <w:unhideWhenUsed/>
    <w:rsid w:val="00E640F3"/>
    <w:pPr>
      <w:spacing w:after="120"/>
    </w:pPr>
  </w:style>
  <w:style w:type="character" w:customStyle="1" w:styleId="13">
    <w:name w:val="正文文本 字符1"/>
    <w:basedOn w:val="a1"/>
    <w:link w:val="af0"/>
    <w:uiPriority w:val="99"/>
    <w:semiHidden/>
    <w:rsid w:val="00E640F3"/>
  </w:style>
  <w:style w:type="paragraph" w:styleId="a0">
    <w:name w:val="Body Text First Indent"/>
    <w:basedOn w:val="af0"/>
    <w:link w:val="af"/>
    <w:uiPriority w:val="99"/>
    <w:unhideWhenUsed/>
    <w:rsid w:val="00E640F3"/>
    <w:pPr>
      <w:ind w:firstLineChars="100" w:firstLine="420"/>
    </w:pPr>
  </w:style>
  <w:style w:type="character" w:customStyle="1" w:styleId="14">
    <w:name w:val="正文文本首行缩进 字符1"/>
    <w:basedOn w:val="13"/>
    <w:uiPriority w:val="99"/>
    <w:semiHidden/>
    <w:rsid w:val="00E640F3"/>
  </w:style>
  <w:style w:type="paragraph" w:styleId="ab">
    <w:name w:val="Plain Text"/>
    <w:basedOn w:val="a"/>
    <w:link w:val="aa"/>
    <w:rsid w:val="00E640F3"/>
    <w:rPr>
      <w:rFonts w:ascii="宋体" w:hAnsi="Courier New"/>
    </w:rPr>
  </w:style>
  <w:style w:type="character" w:customStyle="1" w:styleId="15">
    <w:name w:val="纯文本 字符1"/>
    <w:basedOn w:val="a1"/>
    <w:uiPriority w:val="99"/>
    <w:semiHidden/>
    <w:rsid w:val="00E640F3"/>
    <w:rPr>
      <w:rFonts w:asciiTheme="minorEastAsia" w:hAnsi="Courier New" w:cs="Courier New"/>
    </w:rPr>
  </w:style>
  <w:style w:type="paragraph" w:styleId="af1">
    <w:name w:val="Date"/>
    <w:basedOn w:val="a"/>
    <w:next w:val="a"/>
    <w:link w:val="af2"/>
    <w:uiPriority w:val="99"/>
    <w:rsid w:val="00E640F3"/>
    <w:pPr>
      <w:adjustRightInd w:val="0"/>
      <w:spacing w:line="120" w:lineRule="atLeast"/>
      <w:jc w:val="left"/>
      <w:textAlignment w:val="baseline"/>
    </w:pPr>
    <w:rPr>
      <w:rFonts w:ascii="Times New Roman" w:eastAsia="宋体" w:hAnsi="Times New Roman" w:cs="Times New Roman"/>
      <w:sz w:val="20"/>
      <w:szCs w:val="20"/>
      <w:lang w:val="x-none" w:eastAsia="x-none"/>
    </w:rPr>
  </w:style>
  <w:style w:type="character" w:customStyle="1" w:styleId="af2">
    <w:name w:val="日期 字符"/>
    <w:basedOn w:val="a1"/>
    <w:link w:val="af1"/>
    <w:uiPriority w:val="99"/>
    <w:rsid w:val="00E640F3"/>
    <w:rPr>
      <w:rFonts w:ascii="Times New Roman" w:eastAsia="宋体" w:hAnsi="Times New Roman" w:cs="Times New Roman"/>
      <w:sz w:val="20"/>
      <w:szCs w:val="20"/>
      <w:lang w:val="x-none" w:eastAsia="x-none"/>
    </w:rPr>
  </w:style>
  <w:style w:type="paragraph" w:styleId="af3">
    <w:name w:val="annotation text"/>
    <w:basedOn w:val="a"/>
    <w:link w:val="af4"/>
    <w:qFormat/>
    <w:rsid w:val="00E640F3"/>
    <w:pPr>
      <w:jc w:val="left"/>
    </w:pPr>
    <w:rPr>
      <w:rFonts w:ascii="Times New Roman" w:eastAsia="宋体" w:hAnsi="Times New Roman" w:cs="Times New Roman"/>
      <w:szCs w:val="20"/>
      <w:lang w:val="x-none" w:eastAsia="x-none"/>
    </w:rPr>
  </w:style>
  <w:style w:type="character" w:customStyle="1" w:styleId="af4">
    <w:name w:val="批注文字 字符"/>
    <w:basedOn w:val="a1"/>
    <w:link w:val="af3"/>
    <w:rsid w:val="00E640F3"/>
    <w:rPr>
      <w:rFonts w:ascii="Times New Roman" w:eastAsia="宋体" w:hAnsi="Times New Roman" w:cs="Times New Roman"/>
      <w:szCs w:val="20"/>
      <w:lang w:val="x-none" w:eastAsia="x-none"/>
    </w:rPr>
  </w:style>
  <w:style w:type="paragraph" w:styleId="af5">
    <w:name w:val="Balloon Text"/>
    <w:basedOn w:val="a"/>
    <w:link w:val="af6"/>
    <w:rsid w:val="00E640F3"/>
    <w:rPr>
      <w:rFonts w:ascii="Times New Roman" w:eastAsia="宋体" w:hAnsi="Times New Roman" w:cs="Times New Roman"/>
      <w:sz w:val="18"/>
      <w:szCs w:val="18"/>
    </w:rPr>
  </w:style>
  <w:style w:type="character" w:customStyle="1" w:styleId="af6">
    <w:name w:val="批注框文本 字符"/>
    <w:basedOn w:val="a1"/>
    <w:link w:val="af5"/>
    <w:rsid w:val="00E640F3"/>
    <w:rPr>
      <w:rFonts w:ascii="Times New Roman" w:eastAsia="宋体" w:hAnsi="Times New Roman" w:cs="Times New Roman"/>
      <w:sz w:val="18"/>
      <w:szCs w:val="18"/>
    </w:rPr>
  </w:style>
  <w:style w:type="paragraph" w:styleId="af7">
    <w:name w:val="annotation subject"/>
    <w:basedOn w:val="af3"/>
    <w:next w:val="af3"/>
    <w:link w:val="af8"/>
    <w:uiPriority w:val="99"/>
    <w:rsid w:val="00E640F3"/>
    <w:rPr>
      <w:b/>
      <w:bCs/>
    </w:rPr>
  </w:style>
  <w:style w:type="character" w:customStyle="1" w:styleId="af8">
    <w:name w:val="批注主题 字符"/>
    <w:basedOn w:val="af4"/>
    <w:link w:val="af7"/>
    <w:uiPriority w:val="99"/>
    <w:rsid w:val="00E640F3"/>
    <w:rPr>
      <w:rFonts w:ascii="Times New Roman" w:eastAsia="宋体" w:hAnsi="Times New Roman" w:cs="Times New Roman"/>
      <w:b/>
      <w:bCs/>
      <w:szCs w:val="20"/>
      <w:lang w:val="x-none" w:eastAsia="x-none"/>
    </w:rPr>
  </w:style>
  <w:style w:type="paragraph" w:styleId="ae">
    <w:name w:val="List Paragraph"/>
    <w:basedOn w:val="a"/>
    <w:link w:val="ad"/>
    <w:uiPriority w:val="34"/>
    <w:qFormat/>
    <w:rsid w:val="00E640F3"/>
    <w:pPr>
      <w:ind w:firstLineChars="200" w:firstLine="420"/>
    </w:pPr>
    <w:rPr>
      <w:rFonts w:ascii="Calibri" w:hAnsi="Calibri"/>
    </w:rPr>
  </w:style>
  <w:style w:type="paragraph" w:customStyle="1" w:styleId="1">
    <w:name w:val="标题1"/>
    <w:basedOn w:val="10"/>
    <w:next w:val="2"/>
    <w:rsid w:val="00E640F3"/>
    <w:pPr>
      <w:numPr>
        <w:numId w:val="1"/>
      </w:numPr>
      <w:tabs>
        <w:tab w:val="clear" w:pos="3191"/>
        <w:tab w:val="left" w:pos="360"/>
      </w:tabs>
      <w:overflowPunct w:val="0"/>
      <w:ind w:firstLine="0"/>
    </w:pPr>
    <w:rPr>
      <w:rFonts w:ascii="宋体"/>
      <w:sz w:val="32"/>
      <w:szCs w:val="20"/>
    </w:rPr>
  </w:style>
  <w:style w:type="paragraph" w:styleId="af9">
    <w:name w:val="No Spacing"/>
    <w:uiPriority w:val="1"/>
    <w:qFormat/>
    <w:rsid w:val="00E640F3"/>
    <w:pPr>
      <w:widowControl w:val="0"/>
      <w:jc w:val="both"/>
    </w:pPr>
    <w:rPr>
      <w:rFonts w:ascii="Times New Roman" w:eastAsia="宋体" w:hAnsi="Times New Roman" w:cs="Times New Roman"/>
      <w:szCs w:val="20"/>
    </w:rPr>
  </w:style>
  <w:style w:type="paragraph" w:customStyle="1" w:styleId="16">
    <w:name w:val="纯文本1"/>
    <w:basedOn w:val="a"/>
    <w:rsid w:val="00E640F3"/>
    <w:pPr>
      <w:widowControl/>
      <w:adjustRightInd w:val="0"/>
      <w:spacing w:line="360" w:lineRule="atLeast"/>
      <w:textAlignment w:val="baseline"/>
    </w:pPr>
    <w:rPr>
      <w:rFonts w:ascii="Courier New" w:eastAsia="宋体" w:hAnsi="Courier New" w:cs="Times New Roman"/>
      <w:kern w:val="0"/>
      <w:sz w:val="24"/>
      <w:szCs w:val="20"/>
      <w:lang w:val="de-DE"/>
    </w:rPr>
  </w:style>
  <w:style w:type="paragraph" w:customStyle="1" w:styleId="p0">
    <w:name w:val="p0"/>
    <w:basedOn w:val="a"/>
    <w:qFormat/>
    <w:rsid w:val="00E640F3"/>
    <w:pPr>
      <w:widowControl/>
    </w:pPr>
    <w:rPr>
      <w:rFonts w:ascii="Times New Roman" w:eastAsia="宋体" w:hAnsi="Times New Roman" w:cs="Times New Roman"/>
      <w:kern w:val="0"/>
      <w:szCs w:val="21"/>
    </w:rPr>
  </w:style>
  <w:style w:type="character" w:customStyle="1" w:styleId="Char1">
    <w:name w:val="正文首行缩进 Char1"/>
    <w:uiPriority w:val="99"/>
    <w:rsid w:val="00E640F3"/>
    <w:rPr>
      <w:kern w:val="2"/>
      <w:sz w:val="21"/>
    </w:rPr>
  </w:style>
  <w:style w:type="character" w:customStyle="1" w:styleId="Char2">
    <w:name w:val="首行缩进 Char2"/>
    <w:link w:val="afa"/>
    <w:rsid w:val="00E640F3"/>
    <w:rPr>
      <w:rFonts w:ascii="Arial" w:hAnsi="Arial" w:cs="宋体"/>
      <w:snapToGrid w:val="0"/>
      <w:color w:val="000000"/>
      <w:sz w:val="28"/>
      <w:szCs w:val="28"/>
    </w:rPr>
  </w:style>
  <w:style w:type="paragraph" w:customStyle="1" w:styleId="afa">
    <w:name w:val="首行缩进"/>
    <w:link w:val="Char2"/>
    <w:rsid w:val="00E640F3"/>
    <w:pPr>
      <w:widowControl w:val="0"/>
      <w:snapToGrid w:val="0"/>
      <w:spacing w:beforeLines="50" w:afterLines="50" w:line="348" w:lineRule="auto"/>
      <w:ind w:firstLineChars="200" w:firstLine="560"/>
      <w:jc w:val="both"/>
    </w:pPr>
    <w:rPr>
      <w:rFonts w:ascii="Arial" w:hAnsi="Arial" w:cs="宋体"/>
      <w:snapToGrid w:val="0"/>
      <w:color w:val="000000"/>
      <w:sz w:val="28"/>
      <w:szCs w:val="28"/>
    </w:rPr>
  </w:style>
  <w:style w:type="paragraph" w:styleId="afb">
    <w:name w:val="Body Text Indent"/>
    <w:basedOn w:val="a"/>
    <w:link w:val="afc"/>
    <w:uiPriority w:val="99"/>
    <w:unhideWhenUsed/>
    <w:qFormat/>
    <w:rsid w:val="00E640F3"/>
    <w:pPr>
      <w:spacing w:after="120"/>
      <w:ind w:leftChars="200" w:left="420"/>
    </w:pPr>
    <w:rPr>
      <w:rFonts w:ascii="Times New Roman" w:eastAsia="宋体" w:hAnsi="Times New Roman" w:cs="Times New Roman"/>
      <w:szCs w:val="20"/>
      <w:lang w:val="x-none" w:eastAsia="x-none"/>
    </w:rPr>
  </w:style>
  <w:style w:type="character" w:customStyle="1" w:styleId="afc">
    <w:name w:val="正文文本缩进 字符"/>
    <w:basedOn w:val="a1"/>
    <w:link w:val="afb"/>
    <w:uiPriority w:val="99"/>
    <w:rsid w:val="00E640F3"/>
    <w:rPr>
      <w:rFonts w:ascii="Times New Roman" w:eastAsia="宋体" w:hAnsi="Times New Roman" w:cs="Times New Roman"/>
      <w:szCs w:val="20"/>
      <w:lang w:val="x-none" w:eastAsia="x-none"/>
    </w:rPr>
  </w:style>
  <w:style w:type="paragraph" w:styleId="21">
    <w:name w:val="Body Text First Indent 2"/>
    <w:basedOn w:val="afb"/>
    <w:link w:val="22"/>
    <w:unhideWhenUsed/>
    <w:rsid w:val="00E640F3"/>
    <w:pPr>
      <w:ind w:firstLineChars="200" w:firstLine="420"/>
    </w:pPr>
  </w:style>
  <w:style w:type="character" w:customStyle="1" w:styleId="22">
    <w:name w:val="正文首行缩进 2 字符"/>
    <w:basedOn w:val="afc"/>
    <w:link w:val="21"/>
    <w:rsid w:val="00E640F3"/>
    <w:rPr>
      <w:rFonts w:ascii="Times New Roman" w:eastAsia="宋体" w:hAnsi="Times New Roman" w:cs="Times New Roman"/>
      <w:szCs w:val="20"/>
      <w:lang w:val="x-none" w:eastAsia="x-none"/>
    </w:rPr>
  </w:style>
  <w:style w:type="character" w:customStyle="1" w:styleId="Char">
    <w:name w:val="纯文本 Char"/>
    <w:link w:val="17"/>
    <w:rsid w:val="00E640F3"/>
    <w:rPr>
      <w:rFonts w:ascii="宋体" w:hAnsi="Courier New" w:cs="Courier New"/>
      <w:szCs w:val="21"/>
    </w:rPr>
  </w:style>
  <w:style w:type="paragraph" w:customStyle="1" w:styleId="18">
    <w:name w:val="正文缩进1"/>
    <w:basedOn w:val="a"/>
    <w:qFormat/>
    <w:rsid w:val="00E640F3"/>
    <w:pPr>
      <w:adjustRightInd w:val="0"/>
      <w:spacing w:line="360" w:lineRule="atLeast"/>
      <w:ind w:firstLine="420"/>
      <w:jc w:val="left"/>
      <w:textAlignment w:val="baseline"/>
    </w:pPr>
    <w:rPr>
      <w:rFonts w:ascii="Times New Roman" w:eastAsia="宋体" w:hAnsi="Times New Roman" w:cs="Times New Roman"/>
      <w:kern w:val="0"/>
      <w:sz w:val="20"/>
      <w:szCs w:val="24"/>
    </w:rPr>
  </w:style>
  <w:style w:type="paragraph" w:customStyle="1" w:styleId="17">
    <w:name w:val="纯文本1"/>
    <w:basedOn w:val="a"/>
    <w:link w:val="Char"/>
    <w:rsid w:val="00E640F3"/>
    <w:rPr>
      <w:rFonts w:ascii="宋体" w:hAnsi="Courier New" w:cs="Courier New"/>
      <w:szCs w:val="21"/>
    </w:rPr>
  </w:style>
  <w:style w:type="character" w:customStyle="1" w:styleId="font271">
    <w:name w:val="font271"/>
    <w:qFormat/>
    <w:rsid w:val="00E640F3"/>
    <w:rPr>
      <w:rFonts w:ascii="Times New Roman" w:hAnsi="Times New Roman" w:cs="Times New Roman" w:hint="default"/>
      <w:color w:val="000000"/>
      <w:sz w:val="22"/>
      <w:szCs w:val="22"/>
      <w:u w:val="none"/>
    </w:rPr>
  </w:style>
  <w:style w:type="character" w:customStyle="1" w:styleId="font261">
    <w:name w:val="font261"/>
    <w:rsid w:val="00E640F3"/>
    <w:rPr>
      <w:rFonts w:ascii="宋体" w:eastAsia="宋体" w:hAnsi="宋体" w:cs="宋体" w:hint="eastAsia"/>
      <w:b/>
      <w:color w:val="000000"/>
      <w:sz w:val="22"/>
      <w:szCs w:val="22"/>
      <w:u w:val="none"/>
    </w:rPr>
  </w:style>
  <w:style w:type="character" w:customStyle="1" w:styleId="font51">
    <w:name w:val="font51"/>
    <w:rsid w:val="00E640F3"/>
    <w:rPr>
      <w:rFonts w:ascii="宋体" w:eastAsia="宋体" w:hAnsi="宋体" w:cs="宋体" w:hint="eastAsia"/>
      <w:color w:val="000000"/>
      <w:sz w:val="22"/>
      <w:szCs w:val="22"/>
      <w:u w:val="none"/>
    </w:rPr>
  </w:style>
  <w:style w:type="paragraph" w:styleId="23">
    <w:name w:val="toc 2"/>
    <w:basedOn w:val="a"/>
    <w:next w:val="a"/>
    <w:uiPriority w:val="39"/>
    <w:rsid w:val="00E640F3"/>
    <w:pPr>
      <w:ind w:leftChars="200" w:left="420"/>
    </w:pPr>
    <w:rPr>
      <w:rFonts w:ascii="Times New Roman" w:eastAsia="宋体" w:hAnsi="Times New Roman" w:cs="Times New Roman"/>
      <w:szCs w:val="20"/>
    </w:rPr>
  </w:style>
  <w:style w:type="character" w:styleId="afd">
    <w:name w:val="FollowedHyperlink"/>
    <w:qFormat/>
    <w:rsid w:val="00E640F3"/>
    <w:rPr>
      <w:color w:val="800080"/>
      <w:u w:val="single"/>
    </w:rPr>
  </w:style>
  <w:style w:type="character" w:styleId="afe">
    <w:name w:val="Hyperlink"/>
    <w:uiPriority w:val="99"/>
    <w:qFormat/>
    <w:rsid w:val="00E640F3"/>
    <w:rPr>
      <w:color w:val="0000FF"/>
      <w:u w:val="single"/>
    </w:rPr>
  </w:style>
  <w:style w:type="character" w:customStyle="1" w:styleId="CharChar2">
    <w:name w:val="Char Char2"/>
    <w:rsid w:val="00E640F3"/>
    <w:rPr>
      <w:rFonts w:ascii="Arial" w:eastAsia="楷体_GB2312" w:hAnsi="Arial"/>
      <w:bCs/>
      <w:kern w:val="21"/>
      <w:sz w:val="21"/>
      <w:szCs w:val="21"/>
      <w:lang w:val="en-US" w:eastAsia="zh-CN"/>
    </w:rPr>
  </w:style>
  <w:style w:type="character" w:customStyle="1" w:styleId="Char0">
    <w:name w:val="日期 Char"/>
    <w:link w:val="19"/>
    <w:rsid w:val="00E640F3"/>
    <w:rPr>
      <w:sz w:val="28"/>
    </w:rPr>
  </w:style>
  <w:style w:type="character" w:customStyle="1" w:styleId="3Char">
    <w:name w:val="正文文本 3 Char"/>
    <w:link w:val="31"/>
    <w:qFormat/>
    <w:rsid w:val="00E640F3"/>
    <w:rPr>
      <w:rFonts w:ascii="仿宋_GB2312" w:eastAsia="仿宋_GB2312"/>
      <w:color w:val="000000"/>
      <w:sz w:val="28"/>
      <w:szCs w:val="28"/>
    </w:rPr>
  </w:style>
  <w:style w:type="character" w:customStyle="1" w:styleId="1a">
    <w:name w:val="页码1"/>
    <w:basedOn w:val="a1"/>
    <w:rsid w:val="00E640F3"/>
  </w:style>
  <w:style w:type="character" w:customStyle="1" w:styleId="CharChar1">
    <w:name w:val="Char Char1"/>
    <w:rsid w:val="00E640F3"/>
    <w:rPr>
      <w:rFonts w:ascii="Arial" w:eastAsia="楷体_GB2312" w:hAnsi="Arial"/>
      <w:sz w:val="21"/>
      <w:szCs w:val="24"/>
      <w:lang w:val="en-US" w:eastAsia="zh-CN"/>
    </w:rPr>
  </w:style>
  <w:style w:type="character" w:customStyle="1" w:styleId="1-02Char">
    <w:name w:val="表格1-02 Char"/>
    <w:link w:val="1-02"/>
    <w:locked/>
    <w:rsid w:val="00E640F3"/>
    <w:rPr>
      <w:szCs w:val="21"/>
    </w:rPr>
  </w:style>
  <w:style w:type="character" w:customStyle="1" w:styleId="Char3">
    <w:name w:val="正文首行缩进 Char"/>
    <w:link w:val="1b"/>
    <w:rsid w:val="00E640F3"/>
    <w:rPr>
      <w:sz w:val="28"/>
    </w:rPr>
  </w:style>
  <w:style w:type="character" w:customStyle="1" w:styleId="3CharChar">
    <w:name w:val="3级标题 Char Char"/>
    <w:link w:val="32"/>
    <w:rsid w:val="00E640F3"/>
    <w:rPr>
      <w:rFonts w:ascii="宋体" w:hAnsi="宋体"/>
      <w:snapToGrid w:val="0"/>
      <w:spacing w:val="16"/>
      <w:sz w:val="28"/>
    </w:rPr>
  </w:style>
  <w:style w:type="character" w:customStyle="1" w:styleId="CharChar">
    <w:name w:val="Char Char"/>
    <w:qFormat/>
    <w:rsid w:val="00E640F3"/>
    <w:rPr>
      <w:rFonts w:ascii="Arial" w:eastAsia="楷体_GB2312" w:hAnsi="Arial"/>
      <w:sz w:val="21"/>
      <w:szCs w:val="21"/>
      <w:lang w:val="en-US" w:eastAsia="zh-CN"/>
    </w:rPr>
  </w:style>
  <w:style w:type="character" w:customStyle="1" w:styleId="font11">
    <w:name w:val="font11"/>
    <w:rsid w:val="00E640F3"/>
    <w:rPr>
      <w:rFonts w:ascii="宋体" w:eastAsia="宋体" w:hAnsi="宋体" w:cs="宋体" w:hint="eastAsia"/>
      <w:i w:val="0"/>
      <w:color w:val="000000"/>
      <w:sz w:val="20"/>
      <w:szCs w:val="20"/>
      <w:u w:val="none"/>
    </w:rPr>
  </w:style>
  <w:style w:type="character" w:customStyle="1" w:styleId="Char4">
    <w:name w:val="正文文本缩进 Char"/>
    <w:link w:val="1c"/>
    <w:rsid w:val="00E640F3"/>
    <w:rPr>
      <w:sz w:val="28"/>
    </w:rPr>
  </w:style>
  <w:style w:type="character" w:customStyle="1" w:styleId="aff">
    <w:name w:val="正文缩进 字符"/>
    <w:link w:val="aff0"/>
    <w:rsid w:val="00E640F3"/>
  </w:style>
  <w:style w:type="character" w:customStyle="1" w:styleId="aff1">
    <w:name w:val="文档结构图 字符"/>
    <w:link w:val="aff2"/>
    <w:uiPriority w:val="99"/>
    <w:rsid w:val="00E640F3"/>
    <w:rPr>
      <w:rFonts w:ascii="宋体"/>
      <w:sz w:val="18"/>
      <w:szCs w:val="18"/>
    </w:rPr>
  </w:style>
  <w:style w:type="character" w:customStyle="1" w:styleId="1d">
    <w:name w:val="批注引用1"/>
    <w:rsid w:val="00E640F3"/>
    <w:rPr>
      <w:sz w:val="21"/>
      <w:szCs w:val="21"/>
    </w:rPr>
  </w:style>
  <w:style w:type="character" w:customStyle="1" w:styleId="aff3">
    <w:name w:val="标题 字符"/>
    <w:link w:val="aff4"/>
    <w:rsid w:val="00E640F3"/>
    <w:rPr>
      <w:rFonts w:ascii="Arial" w:eastAsia="楷体_GB2312" w:hAnsi="Arial"/>
      <w:b/>
      <w:sz w:val="36"/>
      <w:szCs w:val="21"/>
    </w:rPr>
  </w:style>
  <w:style w:type="character" w:customStyle="1" w:styleId="zwwzChar">
    <w:name w:val="zwwz Char"/>
    <w:link w:val="zwwz"/>
    <w:rsid w:val="00E640F3"/>
    <w:rPr>
      <w:spacing w:val="10"/>
      <w:sz w:val="28"/>
    </w:rPr>
  </w:style>
  <w:style w:type="character" w:customStyle="1" w:styleId="Char5">
    <w:name w:val="正文居中 Char"/>
    <w:link w:val="aff5"/>
    <w:locked/>
    <w:rsid w:val="00E640F3"/>
    <w:rPr>
      <w:sz w:val="28"/>
      <w:szCs w:val="28"/>
    </w:rPr>
  </w:style>
  <w:style w:type="character" w:customStyle="1" w:styleId="2Char">
    <w:name w:val="正文首行缩进 2 Char"/>
    <w:link w:val="210"/>
    <w:qFormat/>
    <w:rsid w:val="00E640F3"/>
    <w:rPr>
      <w:rFonts w:ascii="Arial" w:eastAsia="楷体_GB2312" w:hAnsi="Arial"/>
      <w:szCs w:val="21"/>
    </w:rPr>
  </w:style>
  <w:style w:type="character" w:customStyle="1" w:styleId="font41">
    <w:name w:val="font41"/>
    <w:rsid w:val="00E640F3"/>
    <w:rPr>
      <w:rFonts w:ascii="宋体" w:eastAsia="宋体" w:hAnsi="宋体" w:cs="宋体" w:hint="eastAsia"/>
      <w:i w:val="0"/>
      <w:color w:val="000000"/>
      <w:sz w:val="24"/>
      <w:szCs w:val="24"/>
      <w:u w:val="none"/>
    </w:rPr>
  </w:style>
  <w:style w:type="character" w:customStyle="1" w:styleId="2-01Char">
    <w:name w:val="表格2-01 Char"/>
    <w:link w:val="2-01"/>
    <w:rsid w:val="00E640F3"/>
    <w:rPr>
      <w:rFonts w:ascii="Arial" w:hAnsi="Arial" w:cs="Arial"/>
      <w:snapToGrid w:val="0"/>
      <w:szCs w:val="21"/>
    </w:rPr>
  </w:style>
  <w:style w:type="character" w:customStyle="1" w:styleId="TChar">
    <w:name w:val="T正文 Char"/>
    <w:link w:val="T"/>
    <w:rsid w:val="00E640F3"/>
    <w:rPr>
      <w:sz w:val="24"/>
      <w:szCs w:val="24"/>
    </w:rPr>
  </w:style>
  <w:style w:type="paragraph" w:styleId="aff2">
    <w:name w:val="Document Map"/>
    <w:basedOn w:val="a"/>
    <w:link w:val="aff1"/>
    <w:uiPriority w:val="99"/>
    <w:unhideWhenUsed/>
    <w:rsid w:val="00E640F3"/>
    <w:rPr>
      <w:rFonts w:ascii="宋体"/>
      <w:sz w:val="18"/>
      <w:szCs w:val="18"/>
    </w:rPr>
  </w:style>
  <w:style w:type="character" w:customStyle="1" w:styleId="1e">
    <w:name w:val="文档结构图 字符1"/>
    <w:basedOn w:val="a1"/>
    <w:uiPriority w:val="99"/>
    <w:semiHidden/>
    <w:rsid w:val="00E640F3"/>
    <w:rPr>
      <w:rFonts w:ascii="Microsoft YaHei UI" w:eastAsia="Microsoft YaHei UI"/>
      <w:sz w:val="18"/>
      <w:szCs w:val="18"/>
    </w:rPr>
  </w:style>
  <w:style w:type="paragraph" w:styleId="33">
    <w:name w:val="toc 3"/>
    <w:basedOn w:val="a"/>
    <w:next w:val="a"/>
    <w:uiPriority w:val="39"/>
    <w:rsid w:val="00E640F3"/>
    <w:pPr>
      <w:ind w:leftChars="400" w:left="840"/>
    </w:pPr>
    <w:rPr>
      <w:rFonts w:ascii="Times New Roman" w:eastAsia="宋体" w:hAnsi="Times New Roman" w:cs="Times New Roman"/>
      <w:szCs w:val="20"/>
    </w:rPr>
  </w:style>
  <w:style w:type="paragraph" w:styleId="aff0">
    <w:name w:val="Normal Indent"/>
    <w:basedOn w:val="a"/>
    <w:link w:val="aff"/>
    <w:rsid w:val="00E640F3"/>
    <w:pPr>
      <w:ind w:firstLine="420"/>
    </w:pPr>
  </w:style>
  <w:style w:type="paragraph" w:styleId="aff6">
    <w:name w:val="endnote text"/>
    <w:basedOn w:val="a"/>
    <w:link w:val="aff7"/>
    <w:rsid w:val="00E640F3"/>
    <w:pPr>
      <w:widowControl/>
      <w:jc w:val="left"/>
    </w:pPr>
    <w:rPr>
      <w:rFonts w:ascii="Arial" w:eastAsia="宋体" w:hAnsi="Arial" w:cs="Times New Roman"/>
      <w:kern w:val="0"/>
      <w:sz w:val="22"/>
      <w:szCs w:val="20"/>
      <w:lang w:val="x-none" w:eastAsia="x-none"/>
    </w:rPr>
  </w:style>
  <w:style w:type="character" w:customStyle="1" w:styleId="aff7">
    <w:name w:val="尾注文本 字符"/>
    <w:basedOn w:val="a1"/>
    <w:link w:val="aff6"/>
    <w:rsid w:val="00E640F3"/>
    <w:rPr>
      <w:rFonts w:ascii="Arial" w:eastAsia="宋体" w:hAnsi="Arial" w:cs="Times New Roman"/>
      <w:kern w:val="0"/>
      <w:sz w:val="22"/>
      <w:szCs w:val="20"/>
      <w:lang w:val="x-none" w:eastAsia="x-none"/>
    </w:rPr>
  </w:style>
  <w:style w:type="paragraph" w:customStyle="1" w:styleId="xl30">
    <w:name w:val="xl30"/>
    <w:basedOn w:val="a"/>
    <w:rsid w:val="00E640F3"/>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s="Times New Roman"/>
      <w:color w:val="0000FF"/>
      <w:kern w:val="0"/>
      <w:sz w:val="18"/>
      <w:szCs w:val="18"/>
    </w:rPr>
  </w:style>
  <w:style w:type="paragraph" w:styleId="41">
    <w:name w:val="toc 4"/>
    <w:basedOn w:val="a"/>
    <w:next w:val="a"/>
    <w:uiPriority w:val="39"/>
    <w:unhideWhenUsed/>
    <w:rsid w:val="00E640F3"/>
    <w:pPr>
      <w:ind w:leftChars="600" w:left="1260"/>
    </w:pPr>
    <w:rPr>
      <w:rFonts w:ascii="Times New Roman" w:eastAsia="宋体" w:hAnsi="Times New Roman" w:cs="Times New Roman"/>
      <w:szCs w:val="20"/>
    </w:rPr>
  </w:style>
  <w:style w:type="paragraph" w:styleId="1f">
    <w:name w:val="toc 1"/>
    <w:basedOn w:val="a"/>
    <w:next w:val="a"/>
    <w:uiPriority w:val="39"/>
    <w:qFormat/>
    <w:rsid w:val="00E640F3"/>
    <w:rPr>
      <w:rFonts w:ascii="Times New Roman" w:eastAsia="宋体" w:hAnsi="Times New Roman" w:cs="Times New Roman"/>
      <w:szCs w:val="20"/>
    </w:rPr>
  </w:style>
  <w:style w:type="paragraph" w:styleId="aff4">
    <w:name w:val="Title"/>
    <w:basedOn w:val="a"/>
    <w:link w:val="aff3"/>
    <w:qFormat/>
    <w:rsid w:val="00E640F3"/>
    <w:pPr>
      <w:spacing w:line="300" w:lineRule="auto"/>
      <w:jc w:val="center"/>
    </w:pPr>
    <w:rPr>
      <w:rFonts w:ascii="Arial" w:eastAsia="楷体_GB2312" w:hAnsi="Arial"/>
      <w:b/>
      <w:sz w:val="36"/>
      <w:szCs w:val="21"/>
    </w:rPr>
  </w:style>
  <w:style w:type="character" w:customStyle="1" w:styleId="1f0">
    <w:name w:val="标题 字符1"/>
    <w:basedOn w:val="a1"/>
    <w:uiPriority w:val="10"/>
    <w:rsid w:val="00E640F3"/>
    <w:rPr>
      <w:rFonts w:asciiTheme="majorHAnsi" w:eastAsiaTheme="majorEastAsia" w:hAnsiTheme="majorHAnsi" w:cstheme="majorBidi"/>
      <w:b/>
      <w:bCs/>
      <w:sz w:val="32"/>
      <w:szCs w:val="32"/>
    </w:rPr>
  </w:style>
  <w:style w:type="paragraph" w:customStyle="1" w:styleId="aff8">
    <w:name w:val="表格结尾"/>
    <w:basedOn w:val="a"/>
    <w:next w:val="a"/>
    <w:rsid w:val="00E640F3"/>
    <w:pPr>
      <w:adjustRightInd w:val="0"/>
      <w:snapToGrid w:val="0"/>
      <w:spacing w:line="0" w:lineRule="atLeast"/>
    </w:pPr>
    <w:rPr>
      <w:rFonts w:ascii="Arial" w:eastAsia="楷体_GB2312" w:hAnsi="Arial" w:cs="Times New Roman"/>
      <w:kern w:val="0"/>
      <w:sz w:val="10"/>
      <w:szCs w:val="21"/>
    </w:rPr>
  </w:style>
  <w:style w:type="paragraph" w:customStyle="1" w:styleId="xl85">
    <w:name w:val="xl85"/>
    <w:basedOn w:val="a"/>
    <w:qFormat/>
    <w:rsid w:val="00E640F3"/>
    <w:pPr>
      <w:widowControl/>
      <w:pBdr>
        <w:top w:val="single" w:sz="4" w:space="0" w:color="auto"/>
        <w:left w:val="single" w:sz="4" w:space="0" w:color="auto"/>
        <w:bottom w:val="single" w:sz="4" w:space="0" w:color="auto"/>
      </w:pBdr>
      <w:spacing w:before="100" w:beforeAutospacing="1" w:after="100" w:afterAutospacing="1"/>
      <w:jc w:val="left"/>
    </w:pPr>
    <w:rPr>
      <w:rFonts w:ascii="Times New Roman" w:eastAsia="宋体" w:hAnsi="Times New Roman" w:cs="Times New Roman"/>
      <w:b/>
      <w:bCs/>
      <w:color w:val="000000"/>
      <w:kern w:val="0"/>
      <w:sz w:val="24"/>
      <w:szCs w:val="24"/>
    </w:rPr>
  </w:style>
  <w:style w:type="paragraph" w:customStyle="1" w:styleId="TOC1">
    <w:name w:val="TOC 标题1"/>
    <w:basedOn w:val="10"/>
    <w:next w:val="a"/>
    <w:rsid w:val="00E640F3"/>
    <w:pPr>
      <w:widowControl/>
      <w:tabs>
        <w:tab w:val="left" w:pos="400"/>
      </w:tabs>
      <w:spacing w:before="480" w:after="0" w:line="276" w:lineRule="auto"/>
      <w:ind w:left="400" w:hanging="400"/>
      <w:jc w:val="left"/>
      <w:outlineLvl w:val="9"/>
    </w:pPr>
    <w:rPr>
      <w:rFonts w:ascii="Cambria" w:hAnsi="Cambria"/>
      <w:color w:val="365F91"/>
      <w:kern w:val="0"/>
      <w:sz w:val="28"/>
      <w:szCs w:val="28"/>
    </w:rPr>
  </w:style>
  <w:style w:type="paragraph" w:customStyle="1" w:styleId="aff9">
    <w:name w:val="両ｶｯｺ"/>
    <w:basedOn w:val="a"/>
    <w:rsid w:val="00E640F3"/>
    <w:pPr>
      <w:autoSpaceDE w:val="0"/>
      <w:autoSpaceDN w:val="0"/>
      <w:adjustRightInd w:val="0"/>
      <w:spacing w:line="360" w:lineRule="atLeast"/>
      <w:ind w:left="1418" w:hanging="567"/>
      <w:jc w:val="left"/>
      <w:textAlignment w:val="baseline"/>
    </w:pPr>
    <w:rPr>
      <w:rFonts w:ascii="Arial" w:eastAsia="?l?r ｨC?｡ｯ?" w:hAnsi="Arial" w:cs="Arial"/>
      <w:kern w:val="0"/>
      <w:sz w:val="24"/>
      <w:szCs w:val="24"/>
      <w:lang w:eastAsia="ja-JP"/>
    </w:rPr>
  </w:style>
  <w:style w:type="paragraph" w:customStyle="1" w:styleId="24">
    <w:name w:val="2"/>
    <w:basedOn w:val="a"/>
    <w:next w:val="18"/>
    <w:rsid w:val="00E640F3"/>
    <w:pPr>
      <w:wordWrap w:val="0"/>
      <w:spacing w:after="60" w:line="312" w:lineRule="auto"/>
      <w:ind w:firstLine="567"/>
    </w:pPr>
    <w:rPr>
      <w:rFonts w:ascii="Arial" w:eastAsia="宋体" w:hAnsi="Arial" w:cs="Times New Roman"/>
      <w:kern w:val="0"/>
      <w:sz w:val="28"/>
      <w:szCs w:val="24"/>
    </w:rPr>
  </w:style>
  <w:style w:type="paragraph" w:customStyle="1" w:styleId="xl24">
    <w:name w:val="xl24"/>
    <w:basedOn w:val="a"/>
    <w:rsid w:val="00E640F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 w:val="20"/>
      <w:szCs w:val="20"/>
    </w:rPr>
  </w:style>
  <w:style w:type="paragraph" w:customStyle="1" w:styleId="CharCharCharCharCharCharChar">
    <w:name w:val="正文（首行缩进两字） Char Char Char Char Char Char Char"/>
    <w:basedOn w:val="a"/>
    <w:next w:val="18"/>
    <w:rsid w:val="00E640F3"/>
    <w:pPr>
      <w:spacing w:after="60" w:line="312" w:lineRule="auto"/>
      <w:ind w:firstLine="567"/>
    </w:pPr>
    <w:rPr>
      <w:rFonts w:ascii="Arial" w:eastAsia="宋体" w:hAnsi="Arial" w:cs="Times New Roman"/>
      <w:kern w:val="0"/>
      <w:sz w:val="28"/>
      <w:szCs w:val="20"/>
    </w:rPr>
  </w:style>
  <w:style w:type="paragraph" w:customStyle="1" w:styleId="xl26">
    <w:name w:val="xl26"/>
    <w:basedOn w:val="a"/>
    <w:rsid w:val="00E640F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楷体_GB2312" w:eastAsia="楷体_GB2312" w:hAnsi="宋体" w:cs="Times New Roman" w:hint="eastAsia"/>
      <w:kern w:val="0"/>
      <w:sz w:val="20"/>
      <w:szCs w:val="20"/>
    </w:rPr>
  </w:style>
  <w:style w:type="paragraph" w:customStyle="1" w:styleId="25">
    <w:name w:val="表格标题2"/>
    <w:basedOn w:val="a"/>
    <w:rsid w:val="00E640F3"/>
    <w:pPr>
      <w:tabs>
        <w:tab w:val="center" w:pos="7035"/>
        <w:tab w:val="right" w:pos="13965"/>
      </w:tabs>
      <w:spacing w:afterLines="50" w:line="300" w:lineRule="auto"/>
    </w:pPr>
    <w:rPr>
      <w:rFonts w:ascii="Arial" w:eastAsia="楷体_GB2312" w:hAnsi="Arial" w:cs="Times New Roman"/>
      <w:kern w:val="0"/>
      <w:szCs w:val="24"/>
    </w:rPr>
  </w:style>
  <w:style w:type="paragraph" w:customStyle="1" w:styleId="26">
    <w:name w:val="正文文字缩进 2"/>
    <w:basedOn w:val="a"/>
    <w:rsid w:val="00E640F3"/>
    <w:pPr>
      <w:ind w:left="1008"/>
    </w:pPr>
    <w:rPr>
      <w:rFonts w:ascii="宋体" w:eastAsia="宋体" w:hAnsi="Times New Roman" w:cs="Times New Roman"/>
      <w:sz w:val="24"/>
      <w:szCs w:val="24"/>
    </w:rPr>
  </w:style>
  <w:style w:type="paragraph" w:customStyle="1" w:styleId="affa">
    <w:name w:val="表格居中"/>
    <w:qFormat/>
    <w:rsid w:val="00E640F3"/>
    <w:pPr>
      <w:keepNext/>
      <w:adjustRightInd w:val="0"/>
      <w:snapToGrid w:val="0"/>
      <w:jc w:val="center"/>
      <w:textAlignment w:val="baseline"/>
    </w:pPr>
    <w:rPr>
      <w:rFonts w:ascii="Arial" w:eastAsia="宋体" w:hAnsi="Arial" w:cs="Arial"/>
      <w:spacing w:val="10"/>
      <w:kern w:val="0"/>
      <w:szCs w:val="21"/>
    </w:rPr>
  </w:style>
  <w:style w:type="paragraph" w:customStyle="1" w:styleId="211">
    <w:name w:val="正文文本 21"/>
    <w:basedOn w:val="a"/>
    <w:rsid w:val="00E640F3"/>
    <w:pPr>
      <w:jc w:val="center"/>
    </w:pPr>
    <w:rPr>
      <w:rFonts w:ascii="Times New Roman" w:eastAsia="仿宋_GB2312" w:hAnsi="Times New Roman" w:cs="Times New Roman"/>
      <w:sz w:val="24"/>
      <w:szCs w:val="20"/>
    </w:rPr>
  </w:style>
  <w:style w:type="paragraph" w:customStyle="1" w:styleId="2300-">
    <w:name w:val="2300-正文"/>
    <w:rsid w:val="00E640F3"/>
    <w:pPr>
      <w:widowControl w:val="0"/>
      <w:autoSpaceDE w:val="0"/>
      <w:autoSpaceDN w:val="0"/>
      <w:spacing w:beforeLines="20" w:line="348" w:lineRule="auto"/>
      <w:ind w:firstLineChars="200" w:firstLine="200"/>
    </w:pPr>
    <w:rPr>
      <w:rFonts w:ascii="Arial" w:eastAsia="宋体" w:hAnsi="Arial" w:cs="Times New Roman"/>
      <w:color w:val="000000"/>
      <w:kern w:val="0"/>
      <w:sz w:val="24"/>
      <w:szCs w:val="24"/>
    </w:rPr>
  </w:style>
  <w:style w:type="paragraph" w:customStyle="1" w:styleId="1b">
    <w:name w:val="正文首行缩进1"/>
    <w:basedOn w:val="a"/>
    <w:link w:val="Char3"/>
    <w:rsid w:val="00E640F3"/>
    <w:pPr>
      <w:tabs>
        <w:tab w:val="left" w:pos="3780"/>
        <w:tab w:val="left" w:pos="6720"/>
      </w:tabs>
      <w:spacing w:afterLines="50" w:line="300" w:lineRule="auto"/>
      <w:ind w:firstLineChars="200" w:firstLine="420"/>
    </w:pPr>
    <w:rPr>
      <w:sz w:val="28"/>
    </w:rPr>
  </w:style>
  <w:style w:type="paragraph" w:customStyle="1" w:styleId="27">
    <w:name w:val="样式2"/>
    <w:basedOn w:val="5"/>
    <w:rsid w:val="00E640F3"/>
    <w:pPr>
      <w:numPr>
        <w:ilvl w:val="0"/>
        <w:numId w:val="0"/>
      </w:numPr>
      <w:tabs>
        <w:tab w:val="clear" w:pos="567"/>
        <w:tab w:val="left" w:pos="0"/>
      </w:tabs>
      <w:spacing w:before="280" w:after="290" w:line="376" w:lineRule="auto"/>
    </w:pPr>
    <w:rPr>
      <w:b/>
      <w:bCs/>
      <w:sz w:val="28"/>
      <w:szCs w:val="28"/>
    </w:rPr>
  </w:style>
  <w:style w:type="paragraph" w:customStyle="1" w:styleId="1f1">
    <w:name w:val="样式1"/>
    <w:basedOn w:val="a"/>
    <w:rsid w:val="00E640F3"/>
    <w:pPr>
      <w:adjustRightInd w:val="0"/>
      <w:spacing w:after="60" w:line="360" w:lineRule="atLeast"/>
      <w:ind w:firstLine="600"/>
      <w:jc w:val="left"/>
      <w:textAlignment w:val="baseline"/>
    </w:pPr>
    <w:rPr>
      <w:rFonts w:ascii="Times New Roman" w:eastAsia="宋体" w:hAnsi="Times New Roman" w:cs="Times New Roman"/>
      <w:kern w:val="0"/>
      <w:sz w:val="28"/>
      <w:szCs w:val="20"/>
    </w:rPr>
  </w:style>
  <w:style w:type="paragraph" w:customStyle="1" w:styleId="210">
    <w:name w:val="正文首行缩进 21"/>
    <w:basedOn w:val="1b"/>
    <w:link w:val="2Char"/>
    <w:qFormat/>
    <w:rsid w:val="00E640F3"/>
    <w:pPr>
      <w:ind w:leftChars="200" w:left="200"/>
    </w:pPr>
    <w:rPr>
      <w:rFonts w:ascii="Arial" w:eastAsia="楷体_GB2312" w:hAnsi="Arial"/>
      <w:sz w:val="21"/>
      <w:szCs w:val="21"/>
    </w:rPr>
  </w:style>
  <w:style w:type="paragraph" w:customStyle="1" w:styleId="28">
    <w:name w:val="2桁"/>
    <w:basedOn w:val="a"/>
    <w:rsid w:val="00E640F3"/>
    <w:pPr>
      <w:tabs>
        <w:tab w:val="left" w:pos="600"/>
        <w:tab w:val="left" w:pos="870"/>
        <w:tab w:val="left" w:pos="2040"/>
      </w:tabs>
      <w:adjustRightInd w:val="0"/>
      <w:spacing w:before="48" w:after="240" w:line="360" w:lineRule="atLeast"/>
      <w:jc w:val="left"/>
      <w:textAlignment w:val="baseline"/>
    </w:pPr>
    <w:rPr>
      <w:rFonts w:ascii="Arial" w:eastAsia="Ã÷³¯" w:hAnsi="Arial" w:cs="Times New Roman"/>
      <w:b/>
      <w:kern w:val="0"/>
      <w:sz w:val="24"/>
      <w:szCs w:val="20"/>
    </w:rPr>
  </w:style>
  <w:style w:type="paragraph" w:customStyle="1" w:styleId="FM1">
    <w:name w:val="FM1"/>
    <w:basedOn w:val="a"/>
    <w:rsid w:val="00E640F3"/>
    <w:pPr>
      <w:tabs>
        <w:tab w:val="left" w:pos="425"/>
      </w:tabs>
      <w:adjustRightInd w:val="0"/>
      <w:spacing w:line="312" w:lineRule="atLeast"/>
      <w:ind w:left="425" w:hanging="425"/>
      <w:textAlignment w:val="baseline"/>
    </w:pPr>
    <w:rPr>
      <w:rFonts w:ascii="宋体" w:eastAsia="宋体" w:hAnsi="Times New Roman" w:cs="Times New Roman"/>
      <w:kern w:val="0"/>
      <w:sz w:val="28"/>
      <w:szCs w:val="20"/>
    </w:rPr>
  </w:style>
  <w:style w:type="paragraph" w:customStyle="1" w:styleId="1f2">
    <w:name w:val="正文1"/>
    <w:basedOn w:val="a"/>
    <w:rsid w:val="00E640F3"/>
    <w:pPr>
      <w:tabs>
        <w:tab w:val="left" w:pos="1077"/>
        <w:tab w:val="left" w:pos="3419"/>
      </w:tabs>
      <w:spacing w:after="60" w:line="312" w:lineRule="auto"/>
      <w:ind w:firstLine="567"/>
    </w:pPr>
    <w:rPr>
      <w:rFonts w:ascii="Arial" w:eastAsia="宋体" w:hAnsi="Arial" w:cs="Times New Roman"/>
      <w:kern w:val="0"/>
      <w:sz w:val="28"/>
      <w:szCs w:val="20"/>
    </w:rPr>
  </w:style>
  <w:style w:type="paragraph" w:customStyle="1" w:styleId="1f3">
    <w:name w:val="批注主题1"/>
    <w:basedOn w:val="af3"/>
    <w:next w:val="af3"/>
    <w:rsid w:val="00E640F3"/>
    <w:rPr>
      <w:b/>
      <w:bCs/>
    </w:rPr>
  </w:style>
  <w:style w:type="paragraph" w:customStyle="1" w:styleId="affb">
    <w:name w:val="表格文字"/>
    <w:basedOn w:val="a"/>
    <w:rsid w:val="00E640F3"/>
    <w:pPr>
      <w:tabs>
        <w:tab w:val="left" w:pos="1268"/>
      </w:tabs>
      <w:spacing w:before="60" w:after="60" w:line="264" w:lineRule="auto"/>
    </w:pPr>
    <w:rPr>
      <w:rFonts w:ascii="Arial" w:eastAsia="仿宋_GB2312" w:hAnsi="Arial" w:cs="Times New Roman"/>
      <w:kern w:val="0"/>
      <w:sz w:val="18"/>
      <w:szCs w:val="24"/>
    </w:rPr>
  </w:style>
  <w:style w:type="paragraph" w:customStyle="1" w:styleId="xl31">
    <w:name w:val="xl31"/>
    <w:basedOn w:val="a"/>
    <w:rsid w:val="00E640F3"/>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s="Times New Roman"/>
      <w:color w:val="0000FF"/>
      <w:kern w:val="0"/>
      <w:sz w:val="18"/>
      <w:szCs w:val="18"/>
    </w:rPr>
  </w:style>
  <w:style w:type="paragraph" w:customStyle="1" w:styleId="CompanyName">
    <w:name w:val="Company Name"/>
    <w:basedOn w:val="af0"/>
    <w:rsid w:val="00E640F3"/>
    <w:pPr>
      <w:widowControl/>
      <w:overflowPunct w:val="0"/>
      <w:autoSpaceDE w:val="0"/>
      <w:autoSpaceDN w:val="0"/>
      <w:adjustRightInd w:val="0"/>
      <w:spacing w:before="120" w:after="80" w:line="312" w:lineRule="atLeast"/>
      <w:ind w:firstLine="425"/>
      <w:jc w:val="center"/>
      <w:textAlignment w:val="baseline"/>
    </w:pPr>
    <w:rPr>
      <w:rFonts w:ascii="宋体" w:eastAsia="宋体" w:hAnsi="Times New Roman" w:cs="Times New Roman"/>
      <w:b/>
      <w:kern w:val="0"/>
      <w:sz w:val="28"/>
      <w:szCs w:val="20"/>
      <w:lang w:val="x-none" w:eastAsia="x-none"/>
    </w:rPr>
  </w:style>
  <w:style w:type="paragraph" w:styleId="affc">
    <w:name w:val="Revision"/>
    <w:uiPriority w:val="99"/>
    <w:unhideWhenUsed/>
    <w:rsid w:val="00E640F3"/>
    <w:rPr>
      <w:rFonts w:ascii="Times New Roman" w:eastAsia="宋体" w:hAnsi="Times New Roman" w:cs="Times New Roman"/>
      <w:szCs w:val="20"/>
    </w:rPr>
  </w:style>
  <w:style w:type="paragraph" w:customStyle="1" w:styleId="zwwz">
    <w:name w:val="zwwz"/>
    <w:basedOn w:val="a"/>
    <w:link w:val="zwwzChar"/>
    <w:rsid w:val="00E640F3"/>
    <w:pPr>
      <w:adjustRightInd w:val="0"/>
      <w:spacing w:line="360" w:lineRule="auto"/>
      <w:ind w:firstLine="567"/>
      <w:textAlignment w:val="baseline"/>
    </w:pPr>
    <w:rPr>
      <w:spacing w:val="10"/>
      <w:sz w:val="28"/>
    </w:rPr>
  </w:style>
  <w:style w:type="paragraph" w:customStyle="1" w:styleId="32">
    <w:name w:val="3级标题"/>
    <w:basedOn w:val="a"/>
    <w:link w:val="3CharChar"/>
    <w:qFormat/>
    <w:rsid w:val="00E640F3"/>
    <w:pPr>
      <w:tabs>
        <w:tab w:val="left" w:pos="839"/>
      </w:tabs>
      <w:adjustRightInd w:val="0"/>
      <w:snapToGrid w:val="0"/>
      <w:spacing w:line="360" w:lineRule="auto"/>
      <w:textAlignment w:val="baseline"/>
    </w:pPr>
    <w:rPr>
      <w:rFonts w:ascii="宋体" w:hAnsi="宋体"/>
      <w:snapToGrid w:val="0"/>
      <w:spacing w:val="16"/>
      <w:sz w:val="28"/>
    </w:rPr>
  </w:style>
  <w:style w:type="paragraph" w:customStyle="1" w:styleId="T2">
    <w:name w:val="T2级标题"/>
    <w:basedOn w:val="a"/>
    <w:rsid w:val="00E640F3"/>
    <w:pPr>
      <w:adjustRightInd w:val="0"/>
      <w:snapToGrid w:val="0"/>
      <w:spacing w:line="400" w:lineRule="exact"/>
      <w:outlineLvl w:val="1"/>
    </w:pPr>
    <w:rPr>
      <w:rFonts w:ascii="Times New Roman" w:eastAsia="宋体" w:hAnsi="Times New Roman" w:cs="Times New Roman"/>
      <w:b/>
      <w:sz w:val="24"/>
      <w:szCs w:val="24"/>
    </w:rPr>
  </w:style>
  <w:style w:type="paragraph" w:customStyle="1" w:styleId="Char6">
    <w:name w:val="Char"/>
    <w:basedOn w:val="a"/>
    <w:rsid w:val="00E640F3"/>
    <w:rPr>
      <w:rFonts w:ascii="Tahoma" w:eastAsia="宋体" w:hAnsi="Tahoma" w:cs="Times New Roman"/>
      <w:sz w:val="24"/>
      <w:szCs w:val="20"/>
    </w:rPr>
  </w:style>
  <w:style w:type="paragraph" w:customStyle="1" w:styleId="111">
    <w:name w:val="1. (1) 1)"/>
    <w:basedOn w:val="a"/>
    <w:rsid w:val="00E640F3"/>
    <w:pPr>
      <w:tabs>
        <w:tab w:val="left" w:pos="1304"/>
        <w:tab w:val="left" w:pos="4253"/>
        <w:tab w:val="left" w:pos="4536"/>
      </w:tabs>
      <w:adjustRightInd w:val="0"/>
      <w:ind w:left="1078" w:hanging="624"/>
      <w:jc w:val="left"/>
      <w:textAlignment w:val="baseline"/>
    </w:pPr>
    <w:rPr>
      <w:rFonts w:ascii="Century" w:eastAsia="MS Mincho" w:hAnsi="Century" w:cs="Times New Roman"/>
      <w:kern w:val="0"/>
      <w:szCs w:val="20"/>
      <w:lang w:eastAsia="ja-JP"/>
    </w:rPr>
  </w:style>
  <w:style w:type="paragraph" w:customStyle="1" w:styleId="1f4">
    <w:name w:val="修订1"/>
    <w:rsid w:val="00E640F3"/>
    <w:rPr>
      <w:rFonts w:ascii="Times New Roman" w:eastAsia="宋体" w:hAnsi="Times New Roman" w:cs="Times New Roman"/>
      <w:szCs w:val="20"/>
    </w:rPr>
  </w:style>
  <w:style w:type="paragraph" w:customStyle="1" w:styleId="1-02">
    <w:name w:val="表格1-02"/>
    <w:basedOn w:val="a"/>
    <w:link w:val="1-02Char"/>
    <w:qFormat/>
    <w:rsid w:val="00E640F3"/>
    <w:pPr>
      <w:tabs>
        <w:tab w:val="left" w:pos="478"/>
      </w:tabs>
      <w:adjustRightInd w:val="0"/>
      <w:snapToGrid w:val="0"/>
      <w:ind w:leftChars="-33" w:left="-92" w:rightChars="-33" w:right="-92"/>
      <w:jc w:val="center"/>
    </w:pPr>
    <w:rPr>
      <w:szCs w:val="21"/>
    </w:rPr>
  </w:style>
  <w:style w:type="paragraph" w:customStyle="1" w:styleId="29">
    <w:name w:val="2桁ﾀｲﾄﾙ"/>
    <w:basedOn w:val="a"/>
    <w:rsid w:val="00E640F3"/>
    <w:pPr>
      <w:tabs>
        <w:tab w:val="left" w:pos="600"/>
        <w:tab w:val="left" w:pos="870"/>
        <w:tab w:val="left" w:pos="2040"/>
      </w:tabs>
      <w:adjustRightInd w:val="0"/>
      <w:spacing w:before="48" w:after="240" w:line="360" w:lineRule="atLeast"/>
      <w:jc w:val="left"/>
      <w:textAlignment w:val="baseline"/>
    </w:pPr>
    <w:rPr>
      <w:rFonts w:ascii="Arial" w:eastAsia="Mincho" w:hAnsi="Arial" w:cs="Times New Roman"/>
      <w:b/>
      <w:kern w:val="0"/>
      <w:sz w:val="24"/>
      <w:szCs w:val="20"/>
      <w:lang w:eastAsia="ja-JP"/>
    </w:rPr>
  </w:style>
  <w:style w:type="paragraph" w:customStyle="1" w:styleId="affd">
    <w:name w:val="表头"/>
    <w:rsid w:val="00E640F3"/>
    <w:pPr>
      <w:keepNext/>
      <w:spacing w:line="348" w:lineRule="auto"/>
      <w:ind w:leftChars="200" w:left="756" w:rightChars="19" w:right="53" w:hanging="556"/>
      <w:jc w:val="center"/>
    </w:pPr>
    <w:rPr>
      <w:rFonts w:ascii="Arial" w:eastAsia="宋体" w:hAnsi="宋体" w:cs="Times New Roman" w:hint="eastAsia"/>
      <w:sz w:val="28"/>
      <w:szCs w:val="20"/>
    </w:rPr>
  </w:style>
  <w:style w:type="paragraph" w:customStyle="1" w:styleId="xl29">
    <w:name w:val="xl29"/>
    <w:basedOn w:val="a"/>
    <w:rsid w:val="00E640F3"/>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s="Times New Roman"/>
      <w:color w:val="0000FF"/>
      <w:kern w:val="0"/>
      <w:sz w:val="18"/>
      <w:szCs w:val="18"/>
    </w:rPr>
  </w:style>
  <w:style w:type="paragraph" w:customStyle="1" w:styleId="19">
    <w:name w:val="日期1"/>
    <w:basedOn w:val="a"/>
    <w:next w:val="a"/>
    <w:link w:val="Char0"/>
    <w:rsid w:val="00E640F3"/>
    <w:rPr>
      <w:sz w:val="28"/>
    </w:rPr>
  </w:style>
  <w:style w:type="paragraph" w:customStyle="1" w:styleId="affe">
    <w:name w:val="工艺"/>
    <w:basedOn w:val="a"/>
    <w:rsid w:val="00E640F3"/>
    <w:pPr>
      <w:adjustRightInd w:val="0"/>
      <w:spacing w:line="360" w:lineRule="atLeast"/>
      <w:jc w:val="left"/>
      <w:textAlignment w:val="baseline"/>
    </w:pPr>
    <w:rPr>
      <w:rFonts w:ascii="Arial" w:eastAsia="仿宋体" w:hAnsi="Arial" w:cs="Times New Roman"/>
      <w:kern w:val="0"/>
      <w:sz w:val="28"/>
      <w:szCs w:val="20"/>
    </w:rPr>
  </w:style>
  <w:style w:type="paragraph" w:customStyle="1" w:styleId="1f5">
    <w:name w:val="文档结构图1"/>
    <w:basedOn w:val="a"/>
    <w:rsid w:val="00E640F3"/>
    <w:pPr>
      <w:shd w:val="clear" w:color="auto" w:fill="000080"/>
    </w:pPr>
    <w:rPr>
      <w:rFonts w:ascii="Times New Roman" w:eastAsia="宋体" w:hAnsi="Times New Roman" w:cs="Times New Roman"/>
      <w:szCs w:val="20"/>
    </w:rPr>
  </w:style>
  <w:style w:type="paragraph" w:customStyle="1" w:styleId="Techspec">
    <w:name w:val="Tech spec"/>
    <w:basedOn w:val="a"/>
    <w:rsid w:val="00E640F3"/>
    <w:pPr>
      <w:tabs>
        <w:tab w:val="left" w:pos="1418"/>
        <w:tab w:val="left" w:pos="1701"/>
        <w:tab w:val="left" w:pos="3969"/>
      </w:tabs>
      <w:adjustRightInd w:val="0"/>
      <w:spacing w:line="320" w:lineRule="atLeast"/>
      <w:ind w:left="1416" w:hangingChars="590" w:hanging="1416"/>
      <w:textAlignment w:val="baseline"/>
    </w:pPr>
    <w:rPr>
      <w:rFonts w:ascii="Arial" w:eastAsia="Mincho" w:hAnsi="Arial" w:cs="Arial"/>
      <w:kern w:val="0"/>
      <w:sz w:val="24"/>
      <w:szCs w:val="20"/>
      <w:lang w:eastAsia="ja-JP"/>
    </w:rPr>
  </w:style>
  <w:style w:type="paragraph" w:customStyle="1" w:styleId="2-01">
    <w:name w:val="表格2-01"/>
    <w:basedOn w:val="a"/>
    <w:link w:val="2-01Char"/>
    <w:qFormat/>
    <w:rsid w:val="00E640F3"/>
    <w:pPr>
      <w:widowControl/>
      <w:tabs>
        <w:tab w:val="left" w:pos="540"/>
        <w:tab w:val="left" w:pos="3920"/>
        <w:tab w:val="left" w:pos="4670"/>
      </w:tabs>
      <w:adjustRightInd w:val="0"/>
      <w:snapToGrid w:val="0"/>
      <w:spacing w:before="60" w:line="288" w:lineRule="auto"/>
      <w:ind w:leftChars="-2" w:left="-2" w:rightChars="-27" w:right="-76" w:hangingChars="3" w:hanging="6"/>
      <w:textAlignment w:val="baseline"/>
    </w:pPr>
    <w:rPr>
      <w:rFonts w:ascii="Arial" w:hAnsi="Arial" w:cs="Arial"/>
      <w:snapToGrid w:val="0"/>
      <w:szCs w:val="21"/>
    </w:rPr>
  </w:style>
  <w:style w:type="paragraph" w:customStyle="1" w:styleId="1f6">
    <w:name w:val="1"/>
    <w:basedOn w:val="a"/>
    <w:next w:val="211"/>
    <w:rsid w:val="00E640F3"/>
    <w:pPr>
      <w:jc w:val="center"/>
    </w:pPr>
    <w:rPr>
      <w:rFonts w:ascii="Times New Roman" w:eastAsia="楷体_GB2312" w:hAnsi="Times New Roman" w:cs="Times New Roman"/>
      <w:b/>
      <w:kern w:val="0"/>
      <w:sz w:val="72"/>
      <w:szCs w:val="21"/>
    </w:rPr>
  </w:style>
  <w:style w:type="paragraph" w:customStyle="1" w:styleId="1c">
    <w:name w:val="正文文本缩进1"/>
    <w:basedOn w:val="a"/>
    <w:link w:val="Char4"/>
    <w:rsid w:val="00E640F3"/>
    <w:pPr>
      <w:ind w:firstLine="538"/>
    </w:pPr>
    <w:rPr>
      <w:sz w:val="28"/>
    </w:rPr>
  </w:style>
  <w:style w:type="paragraph" w:customStyle="1" w:styleId="1a1">
    <w:name w:val="1a1三标"/>
    <w:basedOn w:val="3"/>
    <w:qFormat/>
    <w:rsid w:val="00E640F3"/>
    <w:pPr>
      <w:keepNext w:val="0"/>
      <w:keepLines w:val="0"/>
      <w:tabs>
        <w:tab w:val="left" w:pos="400"/>
        <w:tab w:val="left" w:pos="1452"/>
      </w:tabs>
      <w:adjustRightInd w:val="0"/>
      <w:snapToGrid w:val="0"/>
      <w:spacing w:before="0" w:after="0" w:line="348" w:lineRule="auto"/>
      <w:ind w:left="1452" w:hanging="717"/>
      <w:jc w:val="left"/>
      <w:textAlignment w:val="baseline"/>
    </w:pPr>
    <w:rPr>
      <w:b w:val="0"/>
      <w:bCs w:val="0"/>
      <w:color w:val="800000"/>
      <w:kern w:val="0"/>
      <w:sz w:val="28"/>
      <w:szCs w:val="28"/>
    </w:rPr>
  </w:style>
  <w:style w:type="paragraph" w:customStyle="1" w:styleId="2a">
    <w:name w:val="标2"/>
    <w:basedOn w:val="a"/>
    <w:rsid w:val="00E640F3"/>
    <w:pPr>
      <w:adjustRightInd w:val="0"/>
      <w:spacing w:line="360" w:lineRule="atLeast"/>
      <w:ind w:left="360"/>
      <w:jc w:val="left"/>
      <w:textAlignment w:val="baseline"/>
    </w:pPr>
    <w:rPr>
      <w:rFonts w:ascii="Times New Roman" w:eastAsia="宋体" w:hAnsi="Times New Roman" w:cs="Times New Roman"/>
      <w:kern w:val="0"/>
      <w:sz w:val="28"/>
      <w:szCs w:val="20"/>
    </w:rPr>
  </w:style>
  <w:style w:type="paragraph" w:customStyle="1" w:styleId="xl27">
    <w:name w:val="xl27"/>
    <w:basedOn w:val="a"/>
    <w:rsid w:val="00E640F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 w:val="20"/>
      <w:szCs w:val="20"/>
    </w:rPr>
  </w:style>
  <w:style w:type="paragraph" w:customStyle="1" w:styleId="afff">
    <w:name w:val="一太郎"/>
    <w:qFormat/>
    <w:rsid w:val="00E640F3"/>
    <w:pPr>
      <w:widowControl w:val="0"/>
      <w:wordWrap w:val="0"/>
      <w:autoSpaceDE w:val="0"/>
      <w:autoSpaceDN w:val="0"/>
      <w:adjustRightInd w:val="0"/>
      <w:spacing w:line="301" w:lineRule="exact"/>
      <w:jc w:val="both"/>
    </w:pPr>
    <w:rPr>
      <w:rFonts w:ascii="Arial" w:eastAsia="MS Gothic" w:hAnsi="Arial" w:cs="Times New Roman"/>
      <w:spacing w:val="8"/>
      <w:kern w:val="0"/>
      <w:sz w:val="24"/>
      <w:szCs w:val="24"/>
      <w:lang w:eastAsia="ja-JP"/>
    </w:rPr>
  </w:style>
  <w:style w:type="paragraph" w:customStyle="1" w:styleId="afff0">
    <w:name w:val="正文（小四＋首行缩进）"/>
    <w:basedOn w:val="18"/>
    <w:rsid w:val="00E640F3"/>
    <w:pPr>
      <w:tabs>
        <w:tab w:val="left" w:pos="1365"/>
      </w:tabs>
      <w:autoSpaceDE w:val="0"/>
      <w:autoSpaceDN w:val="0"/>
      <w:snapToGrid w:val="0"/>
      <w:spacing w:line="360" w:lineRule="auto"/>
      <w:ind w:firstLineChars="150" w:firstLine="360"/>
    </w:pPr>
    <w:rPr>
      <w:rFonts w:ascii="宋体" w:hAnsi="宋体" w:cs="Arial"/>
      <w:color w:val="000000"/>
      <w:kern w:val="2"/>
      <w:sz w:val="24"/>
    </w:rPr>
  </w:style>
  <w:style w:type="paragraph" w:customStyle="1" w:styleId="u2">
    <w:name w:val="u正文2级标题"/>
    <w:basedOn w:val="2"/>
    <w:next w:val="a"/>
    <w:rsid w:val="00E640F3"/>
    <w:pPr>
      <w:tabs>
        <w:tab w:val="left" w:pos="629"/>
      </w:tabs>
      <w:spacing w:before="260" w:after="260" w:line="312" w:lineRule="auto"/>
      <w:ind w:left="629" w:hanging="629"/>
    </w:pPr>
    <w:rPr>
      <w:rFonts w:ascii="Times New Roman" w:eastAsia="黑体" w:hAnsi="Times New Roman"/>
      <w:sz w:val="28"/>
    </w:rPr>
  </w:style>
  <w:style w:type="paragraph" w:customStyle="1" w:styleId="11a">
    <w:name w:val="1. (1) (a)"/>
    <w:basedOn w:val="a"/>
    <w:rsid w:val="00E640F3"/>
    <w:pPr>
      <w:tabs>
        <w:tab w:val="left" w:pos="1474"/>
        <w:tab w:val="left" w:pos="4253"/>
        <w:tab w:val="left" w:pos="4536"/>
      </w:tabs>
      <w:adjustRightInd w:val="0"/>
      <w:ind w:left="1247" w:hanging="567"/>
      <w:jc w:val="left"/>
      <w:textAlignment w:val="baseline"/>
    </w:pPr>
    <w:rPr>
      <w:rFonts w:ascii="Century" w:eastAsia="MS Mincho" w:hAnsi="Century" w:cs="Times New Roman"/>
      <w:kern w:val="0"/>
      <w:szCs w:val="20"/>
      <w:lang w:eastAsia="ja-JP"/>
    </w:rPr>
  </w:style>
  <w:style w:type="paragraph" w:customStyle="1" w:styleId="u3">
    <w:name w:val="u正文3级标题"/>
    <w:basedOn w:val="3"/>
    <w:next w:val="a"/>
    <w:rsid w:val="00E640F3"/>
    <w:pPr>
      <w:tabs>
        <w:tab w:val="left" w:pos="1452"/>
      </w:tabs>
      <w:spacing w:line="312" w:lineRule="auto"/>
    </w:pPr>
    <w:rPr>
      <w:rFonts w:eastAsia="黑体"/>
      <w:sz w:val="28"/>
    </w:rPr>
  </w:style>
  <w:style w:type="paragraph" w:customStyle="1" w:styleId="xl25">
    <w:name w:val="xl25"/>
    <w:basedOn w:val="a"/>
    <w:rsid w:val="00E640F3"/>
    <w:pPr>
      <w:widowControl/>
      <w:spacing w:before="100" w:beforeAutospacing="1" w:after="100" w:afterAutospacing="1"/>
      <w:jc w:val="left"/>
    </w:pPr>
    <w:rPr>
      <w:rFonts w:ascii="宋体" w:eastAsia="宋体" w:hAnsi="宋体" w:cs="Times New Roman"/>
      <w:kern w:val="0"/>
      <w:sz w:val="20"/>
      <w:szCs w:val="20"/>
    </w:rPr>
  </w:style>
  <w:style w:type="paragraph" w:customStyle="1" w:styleId="u">
    <w:name w:val="u图标题"/>
    <w:basedOn w:val="a"/>
    <w:next w:val="a"/>
    <w:rsid w:val="00E640F3"/>
    <w:pPr>
      <w:spacing w:beforeLines="50" w:afterLines="150" w:line="360" w:lineRule="auto"/>
      <w:jc w:val="center"/>
    </w:pPr>
    <w:rPr>
      <w:rFonts w:ascii="Times New Roman" w:eastAsia="黑体" w:hAnsi="Times New Roman" w:cs="Times New Roman"/>
      <w:b/>
      <w:szCs w:val="24"/>
    </w:rPr>
  </w:style>
  <w:style w:type="paragraph" w:customStyle="1" w:styleId="afff1">
    <w:name w:val="孟样式表格"/>
    <w:basedOn w:val="a"/>
    <w:rsid w:val="00E640F3"/>
    <w:pPr>
      <w:adjustRightInd w:val="0"/>
      <w:spacing w:before="156" w:after="156"/>
      <w:jc w:val="center"/>
      <w:textAlignment w:val="baseline"/>
    </w:pPr>
    <w:rPr>
      <w:rFonts w:ascii="宋体" w:eastAsia="宋体" w:hAnsi="宋体" w:cs="Times New Roman"/>
      <w:bCs/>
      <w:snapToGrid w:val="0"/>
      <w:spacing w:val="10"/>
      <w:kern w:val="0"/>
      <w:sz w:val="24"/>
      <w:szCs w:val="24"/>
    </w:rPr>
  </w:style>
  <w:style w:type="paragraph" w:customStyle="1" w:styleId="1f7">
    <w:name w:val="表格标题1"/>
    <w:basedOn w:val="a"/>
    <w:next w:val="a"/>
    <w:rsid w:val="00E640F3"/>
    <w:pPr>
      <w:tabs>
        <w:tab w:val="center" w:pos="4480"/>
      </w:tabs>
      <w:spacing w:afterLines="50" w:line="300" w:lineRule="auto"/>
    </w:pPr>
    <w:rPr>
      <w:rFonts w:ascii="Arial" w:eastAsia="楷体_GB2312" w:hAnsi="Arial" w:cs="Times New Roman"/>
      <w:kern w:val="0"/>
      <w:szCs w:val="24"/>
    </w:rPr>
  </w:style>
  <w:style w:type="paragraph" w:customStyle="1" w:styleId="34">
    <w:name w:val="3"/>
    <w:basedOn w:val="a"/>
    <w:next w:val="a"/>
    <w:rsid w:val="00E640F3"/>
    <w:pPr>
      <w:spacing w:line="300" w:lineRule="auto"/>
    </w:pPr>
    <w:rPr>
      <w:rFonts w:ascii="Arial" w:eastAsia="楷体_GB2312" w:hAnsi="Arial" w:cs="Times New Roman"/>
      <w:kern w:val="0"/>
      <w:szCs w:val="21"/>
    </w:rPr>
  </w:style>
  <w:style w:type="paragraph" w:customStyle="1" w:styleId="ParaCharCharCharChar">
    <w:name w:val="默认段落字体 Para Char Char Char Char"/>
    <w:basedOn w:val="a"/>
    <w:rsid w:val="00E640F3"/>
    <w:rPr>
      <w:rFonts w:ascii="Times New Roman" w:eastAsia="宋体" w:hAnsi="Times New Roman" w:cs="Times New Roman"/>
      <w:szCs w:val="24"/>
    </w:rPr>
  </w:style>
  <w:style w:type="paragraph" w:customStyle="1" w:styleId="aff5">
    <w:name w:val="正文居中"/>
    <w:basedOn w:val="a"/>
    <w:link w:val="Char5"/>
    <w:rsid w:val="00E640F3"/>
    <w:pPr>
      <w:overflowPunct w:val="0"/>
      <w:topLinePunct/>
      <w:ind w:firstLine="567"/>
      <w:jc w:val="center"/>
    </w:pPr>
    <w:rPr>
      <w:sz w:val="28"/>
      <w:szCs w:val="28"/>
    </w:rPr>
  </w:style>
  <w:style w:type="paragraph" w:customStyle="1" w:styleId="212">
    <w:name w:val="正文文本缩进 21"/>
    <w:basedOn w:val="a"/>
    <w:rsid w:val="00E640F3"/>
    <w:pPr>
      <w:ind w:firstLineChars="200" w:firstLine="560"/>
    </w:pPr>
    <w:rPr>
      <w:rFonts w:ascii="Times New Roman" w:eastAsia="仿宋_GB2312" w:hAnsi="Times New Roman" w:cs="Times New Roman"/>
      <w:bCs/>
      <w:sz w:val="28"/>
      <w:szCs w:val="20"/>
    </w:rPr>
  </w:style>
  <w:style w:type="paragraph" w:customStyle="1" w:styleId="110">
    <w:name w:val="1. (1)"/>
    <w:basedOn w:val="a"/>
    <w:rsid w:val="00E640F3"/>
    <w:pPr>
      <w:tabs>
        <w:tab w:val="left" w:pos="1021"/>
        <w:tab w:val="left" w:pos="4253"/>
        <w:tab w:val="left" w:pos="4536"/>
      </w:tabs>
      <w:adjustRightInd w:val="0"/>
      <w:ind w:left="793" w:hanging="680"/>
      <w:jc w:val="left"/>
      <w:textAlignment w:val="baseline"/>
    </w:pPr>
    <w:rPr>
      <w:rFonts w:ascii="Century" w:eastAsia="MS Mincho" w:hAnsi="Century" w:cs="Times New Roman"/>
      <w:kern w:val="0"/>
      <w:szCs w:val="20"/>
      <w:lang w:eastAsia="ja-JP"/>
    </w:rPr>
  </w:style>
  <w:style w:type="paragraph" w:customStyle="1" w:styleId="xl28">
    <w:name w:val="xl28"/>
    <w:basedOn w:val="a"/>
    <w:rsid w:val="00E640F3"/>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s="Times New Roman"/>
      <w:color w:val="0000FF"/>
      <w:kern w:val="0"/>
      <w:sz w:val="18"/>
      <w:szCs w:val="18"/>
    </w:rPr>
  </w:style>
  <w:style w:type="paragraph" w:customStyle="1" w:styleId="310">
    <w:name w:val="正文文本缩进 31"/>
    <w:basedOn w:val="a"/>
    <w:rsid w:val="00E640F3"/>
    <w:pPr>
      <w:spacing w:line="360" w:lineRule="auto"/>
      <w:ind w:firstLine="564"/>
    </w:pPr>
    <w:rPr>
      <w:rFonts w:ascii="Times New Roman" w:eastAsia="仿宋_GB2312" w:hAnsi="Times New Roman" w:cs="Times New Roman"/>
      <w:sz w:val="28"/>
      <w:szCs w:val="20"/>
    </w:rPr>
  </w:style>
  <w:style w:type="paragraph" w:customStyle="1" w:styleId="112">
    <w:name w:val="索引 11"/>
    <w:basedOn w:val="a"/>
    <w:next w:val="a"/>
    <w:rsid w:val="00E640F3"/>
    <w:pPr>
      <w:spacing w:line="300" w:lineRule="auto"/>
      <w:jc w:val="left"/>
    </w:pPr>
    <w:rPr>
      <w:rFonts w:ascii="宋体" w:eastAsia="宋体" w:hAnsi="宋体" w:cs="Times New Roman"/>
      <w:kern w:val="0"/>
      <w:szCs w:val="21"/>
    </w:rPr>
  </w:style>
  <w:style w:type="paragraph" w:customStyle="1" w:styleId="31">
    <w:name w:val="正文文本 31"/>
    <w:basedOn w:val="a"/>
    <w:link w:val="3Char"/>
    <w:qFormat/>
    <w:rsid w:val="00E640F3"/>
    <w:pPr>
      <w:adjustRightInd w:val="0"/>
      <w:snapToGrid w:val="0"/>
      <w:spacing w:line="360" w:lineRule="auto"/>
    </w:pPr>
    <w:rPr>
      <w:rFonts w:ascii="仿宋_GB2312" w:eastAsia="仿宋_GB2312"/>
      <w:color w:val="000000"/>
      <w:sz w:val="28"/>
      <w:szCs w:val="28"/>
    </w:rPr>
  </w:style>
  <w:style w:type="paragraph" w:customStyle="1" w:styleId="Tabellen-T">
    <w:name w:val="Tabellen-T"/>
    <w:basedOn w:val="a"/>
    <w:rsid w:val="00E640F3"/>
    <w:pPr>
      <w:widowControl/>
      <w:tabs>
        <w:tab w:val="left" w:pos="488"/>
      </w:tabs>
      <w:topLinePunct/>
      <w:spacing w:before="40" w:after="40"/>
    </w:pPr>
    <w:rPr>
      <w:rFonts w:ascii="Arial" w:eastAsia="宋体" w:hAnsi="Arial" w:cs="Times New Roman"/>
      <w:kern w:val="0"/>
      <w:sz w:val="18"/>
      <w:szCs w:val="20"/>
    </w:rPr>
  </w:style>
  <w:style w:type="paragraph" w:customStyle="1" w:styleId="tit">
    <w:name w:val="tit"/>
    <w:basedOn w:val="a"/>
    <w:rsid w:val="00E640F3"/>
    <w:pPr>
      <w:widowControl/>
      <w:pBdr>
        <w:left w:val="single" w:sz="6" w:space="4" w:color="auto"/>
      </w:pBdr>
      <w:tabs>
        <w:tab w:val="left" w:pos="1021"/>
        <w:tab w:val="left" w:pos="5245"/>
      </w:tabs>
      <w:spacing w:line="300" w:lineRule="auto"/>
      <w:jc w:val="center"/>
    </w:pPr>
    <w:rPr>
      <w:rFonts w:ascii="Times New Roman" w:eastAsia="宋体" w:hAnsi="Times New Roman" w:cs="Times New Roman"/>
      <w:kern w:val="0"/>
      <w:szCs w:val="24"/>
    </w:rPr>
  </w:style>
  <w:style w:type="paragraph" w:customStyle="1" w:styleId="1f8">
    <w:name w:val="列表段落1"/>
    <w:basedOn w:val="a"/>
    <w:qFormat/>
    <w:rsid w:val="00E640F3"/>
    <w:pPr>
      <w:ind w:firstLineChars="200" w:firstLine="420"/>
    </w:pPr>
    <w:rPr>
      <w:rFonts w:ascii="Times New Roman" w:eastAsia="宋体" w:hAnsi="Times New Roman" w:cs="Times New Roman"/>
      <w:szCs w:val="20"/>
    </w:rPr>
  </w:style>
  <w:style w:type="paragraph" w:customStyle="1" w:styleId="xl33">
    <w:name w:val="xl33"/>
    <w:basedOn w:val="a"/>
    <w:rsid w:val="00E640F3"/>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 w:val="18"/>
      <w:szCs w:val="18"/>
    </w:rPr>
  </w:style>
  <w:style w:type="paragraph" w:customStyle="1" w:styleId="1f9">
    <w:name w:val="列出段落1"/>
    <w:rsid w:val="00E640F3"/>
    <w:pPr>
      <w:ind w:firstLineChars="200" w:firstLine="420"/>
    </w:pPr>
    <w:rPr>
      <w:rFonts w:ascii="Times New Roman" w:eastAsia="宋体" w:hAnsi="Times New Roman" w:cs="Times New Roman"/>
      <w:kern w:val="0"/>
      <w:sz w:val="20"/>
    </w:rPr>
  </w:style>
  <w:style w:type="paragraph" w:customStyle="1" w:styleId="u1">
    <w:name w:val="u正文1级标题"/>
    <w:basedOn w:val="10"/>
    <w:next w:val="a"/>
    <w:rsid w:val="00E640F3"/>
    <w:pPr>
      <w:tabs>
        <w:tab w:val="left" w:pos="425"/>
      </w:tabs>
      <w:spacing w:after="340" w:line="312" w:lineRule="auto"/>
      <w:ind w:left="425" w:hanging="425"/>
    </w:pPr>
    <w:rPr>
      <w:rFonts w:eastAsia="黑体"/>
      <w:sz w:val="30"/>
    </w:rPr>
  </w:style>
  <w:style w:type="paragraph" w:customStyle="1" w:styleId="afff2">
    <w:name w:val="表格"/>
    <w:basedOn w:val="a"/>
    <w:qFormat/>
    <w:rsid w:val="00E640F3"/>
    <w:pPr>
      <w:keepNext/>
      <w:widowControl/>
      <w:adjustRightInd w:val="0"/>
      <w:snapToGrid w:val="0"/>
      <w:textAlignment w:val="baseline"/>
    </w:pPr>
    <w:rPr>
      <w:rFonts w:ascii="Arial" w:eastAsia="宋体" w:hAnsi="Arial" w:cs="Arial"/>
      <w:spacing w:val="10"/>
      <w:kern w:val="0"/>
      <w:szCs w:val="21"/>
    </w:rPr>
  </w:style>
  <w:style w:type="paragraph" w:customStyle="1" w:styleId="T">
    <w:name w:val="T正文"/>
    <w:basedOn w:val="a"/>
    <w:next w:val="a"/>
    <w:link w:val="TChar"/>
    <w:rsid w:val="00E640F3"/>
    <w:pPr>
      <w:adjustRightInd w:val="0"/>
      <w:snapToGrid w:val="0"/>
      <w:spacing w:line="400" w:lineRule="exact"/>
      <w:ind w:firstLineChars="200" w:firstLine="200"/>
    </w:pPr>
    <w:rPr>
      <w:sz w:val="24"/>
      <w:szCs w:val="24"/>
    </w:rPr>
  </w:style>
  <w:style w:type="paragraph" w:customStyle="1" w:styleId="xl32">
    <w:name w:val="xl32"/>
    <w:basedOn w:val="a"/>
    <w:rsid w:val="00E640F3"/>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s="Times New Roman"/>
      <w:color w:val="0000FF"/>
      <w:kern w:val="0"/>
      <w:sz w:val="18"/>
      <w:szCs w:val="18"/>
    </w:rPr>
  </w:style>
  <w:style w:type="paragraph" w:customStyle="1" w:styleId="xl34">
    <w:name w:val="xl34"/>
    <w:basedOn w:val="a"/>
    <w:rsid w:val="00E640F3"/>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s="Times New Roman"/>
      <w:color w:val="0000FF"/>
      <w:kern w:val="0"/>
      <w:sz w:val="18"/>
      <w:szCs w:val="18"/>
    </w:rPr>
  </w:style>
  <w:style w:type="table" w:styleId="afff3">
    <w:name w:val="Table Grid"/>
    <w:basedOn w:val="a2"/>
    <w:uiPriority w:val="59"/>
    <w:qFormat/>
    <w:rsid w:val="00E640F3"/>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Normal (Web)"/>
    <w:basedOn w:val="a"/>
    <w:uiPriority w:val="99"/>
    <w:semiHidden/>
    <w:unhideWhenUsed/>
    <w:rsid w:val="00E640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2.wmf"/><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19.xml"/><Relationship Id="rId7" Type="http://schemas.openxmlformats.org/officeDocument/2006/relationships/comments" Target="comment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oleObject" Target="embeddings/oleObject1.bin"/><Relationship Id="rId33" Type="http://schemas.openxmlformats.org/officeDocument/2006/relationships/header" Target="header1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5.xml"/><Relationship Id="rId41"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wmf"/><Relationship Id="rId32" Type="http://schemas.openxmlformats.org/officeDocument/2006/relationships/footer" Target="footer3.xml"/><Relationship Id="rId37" Type="http://schemas.openxmlformats.org/officeDocument/2006/relationships/header" Target="header2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4.xml"/><Relationship Id="rId36"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12.xml"/><Relationship Id="rId27" Type="http://schemas.openxmlformats.org/officeDocument/2006/relationships/oleObject" Target="embeddings/Microsoft_Excel_97-2003_Worksheet.xls"/><Relationship Id="rId30" Type="http://schemas.openxmlformats.org/officeDocument/2006/relationships/header" Target="header16.xml"/><Relationship Id="rId35" Type="http://schemas.openxmlformats.org/officeDocument/2006/relationships/header" Target="head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5120</Words>
  <Characters>29186</Characters>
  <Application>Microsoft Office Word</Application>
  <DocSecurity>0</DocSecurity>
  <Lines>243</Lines>
  <Paragraphs>68</Paragraphs>
  <ScaleCrop>false</ScaleCrop>
  <Company/>
  <LinksUpToDate>false</LinksUpToDate>
  <CharactersWithSpaces>34238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准</dc:creator>
  <cp:keywords/>
  <dc:description/>
  <cp:lastModifiedBy>CS1</cp:lastModifiedBy>
  <cp:revision>13</cp:revision>
  <dcterms:created xsi:type="dcterms:W3CDTF">2019-09-23T09:28:00Z</dcterms:created>
  <dcterms:modified xsi:type="dcterms:W3CDTF">2019-11-10T01:58:00Z</dcterms:modified>
</cp:coreProperties>
</file>